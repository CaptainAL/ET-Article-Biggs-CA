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79917" w14:textId="77777777" w:rsidR="00BF6D9E" w:rsidRDefault="00BF6D9E" w:rsidP="00BF6D9E">
      <w:pPr>
        <w:spacing w:after="0" w:line="240" w:lineRule="auto"/>
        <w:rPr>
          <w:rFonts w:ascii="Times New Roman" w:hAnsi="Times New Roman" w:cs="Times New Roman"/>
          <w:sz w:val="28"/>
          <w:szCs w:val="28"/>
        </w:rPr>
      </w:pPr>
      <w:bookmarkStart w:id="0" w:name="_GoBack"/>
      <w:bookmarkEnd w:id="0"/>
      <w:r>
        <w:rPr>
          <w:rFonts w:ascii="Times New Roman" w:hAnsi="Times New Roman" w:cs="Times New Roman"/>
          <w:sz w:val="28"/>
          <w:szCs w:val="28"/>
        </w:rPr>
        <w:t xml:space="preserve">Automated mapping of evapotranspiration from irrigated crops using global climate grids and MODIS data:  Comparison of </w:t>
      </w:r>
      <w:r w:rsidRPr="003B6F13">
        <w:rPr>
          <w:rFonts w:ascii="Times New Roman" w:hAnsi="Times New Roman" w:cs="Times New Roman"/>
          <w:sz w:val="28"/>
          <w:szCs w:val="28"/>
        </w:rPr>
        <w:t>energy</w:t>
      </w:r>
      <w:r>
        <w:rPr>
          <w:rFonts w:ascii="Times New Roman" w:hAnsi="Times New Roman" w:cs="Times New Roman"/>
          <w:sz w:val="28"/>
          <w:szCs w:val="28"/>
        </w:rPr>
        <w:t>-</w:t>
      </w:r>
      <w:r w:rsidRPr="003B6F13">
        <w:rPr>
          <w:rFonts w:ascii="Times New Roman" w:hAnsi="Times New Roman" w:cs="Times New Roman"/>
          <w:sz w:val="28"/>
          <w:szCs w:val="28"/>
        </w:rPr>
        <w:t xml:space="preserve"> and vegetati</w:t>
      </w:r>
      <w:r>
        <w:rPr>
          <w:rFonts w:ascii="Times New Roman" w:hAnsi="Times New Roman" w:cs="Times New Roman"/>
          <w:sz w:val="28"/>
          <w:szCs w:val="28"/>
        </w:rPr>
        <w:t xml:space="preserve">on-based methods with </w:t>
      </w:r>
      <w:r w:rsidRPr="0036338E">
        <w:rPr>
          <w:rFonts w:ascii="Times New Roman" w:hAnsi="Times New Roman" w:cs="Times New Roman"/>
          <w:i/>
          <w:sz w:val="28"/>
          <w:szCs w:val="28"/>
        </w:rPr>
        <w:t>in situ</w:t>
      </w:r>
      <w:r>
        <w:rPr>
          <w:rFonts w:ascii="Times New Roman" w:hAnsi="Times New Roman" w:cs="Times New Roman"/>
          <w:sz w:val="28"/>
          <w:szCs w:val="28"/>
        </w:rPr>
        <w:t xml:space="preserve"> observations</w:t>
      </w:r>
    </w:p>
    <w:p w14:paraId="66850EBD" w14:textId="77777777" w:rsidR="00383D81" w:rsidRDefault="00383D81" w:rsidP="006E3BA8">
      <w:pPr>
        <w:spacing w:after="0" w:line="240" w:lineRule="auto"/>
        <w:rPr>
          <w:rFonts w:ascii="Times New Roman" w:hAnsi="Times New Roman" w:cs="Times New Roman"/>
          <w:sz w:val="28"/>
          <w:szCs w:val="28"/>
        </w:rPr>
      </w:pPr>
    </w:p>
    <w:p w14:paraId="1993693D" w14:textId="77777777" w:rsidR="00063849"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Trent W. Biggs</w:t>
      </w:r>
    </w:p>
    <w:p w14:paraId="4739174F" w14:textId="77777777" w:rsidR="003B6F13" w:rsidRDefault="003B6F13"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Michael Marshall</w:t>
      </w:r>
    </w:p>
    <w:p w14:paraId="776E4A0E" w14:textId="5D1BFB70" w:rsidR="000F7B70" w:rsidRDefault="000F7B70"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Alex Messina</w:t>
      </w:r>
    </w:p>
    <w:p w14:paraId="74401CD8" w14:textId="77777777" w:rsidR="005B2FDD" w:rsidRDefault="005B2FDD" w:rsidP="006E3BA8">
      <w:pPr>
        <w:spacing w:after="0" w:line="240" w:lineRule="auto"/>
        <w:rPr>
          <w:rFonts w:ascii="Times New Roman" w:hAnsi="Times New Roman" w:cs="Times New Roman"/>
          <w:sz w:val="24"/>
          <w:szCs w:val="24"/>
        </w:rPr>
      </w:pPr>
    </w:p>
    <w:p w14:paraId="5A9F80EE" w14:textId="77777777" w:rsidR="00063849" w:rsidRPr="00F442A5" w:rsidRDefault="00F442A5" w:rsidP="006E3BA8">
      <w:pPr>
        <w:spacing w:after="0" w:line="240" w:lineRule="auto"/>
        <w:rPr>
          <w:rFonts w:ascii="Times New Roman" w:hAnsi="Times New Roman" w:cs="Times New Roman"/>
          <w:b/>
          <w:sz w:val="24"/>
          <w:szCs w:val="24"/>
        </w:rPr>
      </w:pPr>
      <w:r w:rsidRPr="00F442A5">
        <w:rPr>
          <w:rFonts w:ascii="Times New Roman" w:hAnsi="Times New Roman" w:cs="Times New Roman"/>
          <w:b/>
          <w:sz w:val="24"/>
          <w:szCs w:val="24"/>
        </w:rPr>
        <w:t>Abstract</w:t>
      </w:r>
    </w:p>
    <w:p w14:paraId="34220B0B" w14:textId="6EE5C91F" w:rsidR="00F442A5" w:rsidRDefault="001536E1"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F442A5">
        <w:rPr>
          <w:rFonts w:ascii="Times New Roman" w:hAnsi="Times New Roman" w:cs="Times New Roman"/>
          <w:sz w:val="24"/>
          <w:szCs w:val="24"/>
        </w:rPr>
        <w:t>wo automated methods for estimating ET</w:t>
      </w:r>
      <w:r w:rsidR="00306A08">
        <w:rPr>
          <w:rFonts w:ascii="Times New Roman" w:hAnsi="Times New Roman" w:cs="Times New Roman"/>
          <w:sz w:val="24"/>
          <w:szCs w:val="24"/>
        </w:rPr>
        <w:t>, one vegetation-based</w:t>
      </w:r>
      <w:r w:rsidR="00F442A5">
        <w:rPr>
          <w:rFonts w:ascii="Times New Roman" w:hAnsi="Times New Roman" w:cs="Times New Roman"/>
          <w:sz w:val="24"/>
          <w:szCs w:val="24"/>
        </w:rPr>
        <w:t xml:space="preserve"> (MOD16</w:t>
      </w:r>
      <w:r w:rsidR="0017326D">
        <w:rPr>
          <w:rFonts w:ascii="Times New Roman" w:hAnsi="Times New Roman" w:cs="Times New Roman"/>
          <w:sz w:val="24"/>
          <w:szCs w:val="24"/>
        </w:rPr>
        <w:t>) and one temperature</w:t>
      </w:r>
      <w:r w:rsidR="00306A08">
        <w:rPr>
          <w:rFonts w:ascii="Times New Roman" w:hAnsi="Times New Roman" w:cs="Times New Roman"/>
          <w:sz w:val="24"/>
          <w:szCs w:val="24"/>
        </w:rPr>
        <w:t>-based (</w:t>
      </w:r>
      <w:r w:rsidR="00F442A5">
        <w:rPr>
          <w:rFonts w:ascii="Times New Roman" w:hAnsi="Times New Roman" w:cs="Times New Roman"/>
          <w:sz w:val="24"/>
          <w:szCs w:val="24"/>
        </w:rPr>
        <w:t xml:space="preserve">SEBAL) </w:t>
      </w:r>
      <w:r w:rsidR="006571C0">
        <w:rPr>
          <w:rFonts w:ascii="Times New Roman" w:hAnsi="Times New Roman" w:cs="Times New Roman"/>
          <w:sz w:val="24"/>
          <w:szCs w:val="24"/>
        </w:rPr>
        <w:t>are compared</w:t>
      </w:r>
      <w:r w:rsidR="00306A08">
        <w:rPr>
          <w:rFonts w:ascii="Times New Roman" w:hAnsi="Times New Roman" w:cs="Times New Roman"/>
          <w:sz w:val="24"/>
          <w:szCs w:val="24"/>
        </w:rPr>
        <w:t xml:space="preserve"> </w:t>
      </w:r>
      <w:r w:rsidR="00F442A5">
        <w:rPr>
          <w:rFonts w:ascii="Times New Roman" w:hAnsi="Times New Roman" w:cs="Times New Roman"/>
          <w:sz w:val="24"/>
          <w:szCs w:val="24"/>
        </w:rPr>
        <w:t xml:space="preserve">over irrigated areas using </w:t>
      </w:r>
      <w:r w:rsidR="00327A40">
        <w:rPr>
          <w:rFonts w:ascii="Times New Roman" w:hAnsi="Times New Roman" w:cs="Times New Roman"/>
          <w:sz w:val="24"/>
          <w:szCs w:val="24"/>
        </w:rPr>
        <w:t xml:space="preserve">only </w:t>
      </w:r>
      <w:r w:rsidR="00F442A5">
        <w:rPr>
          <w:rFonts w:ascii="Times New Roman" w:hAnsi="Times New Roman" w:cs="Times New Roman"/>
          <w:sz w:val="24"/>
          <w:szCs w:val="24"/>
        </w:rPr>
        <w:t xml:space="preserve">global climate grids </w:t>
      </w:r>
      <w:r>
        <w:rPr>
          <w:rFonts w:ascii="Times New Roman" w:hAnsi="Times New Roman" w:cs="Times New Roman"/>
          <w:sz w:val="24"/>
          <w:szCs w:val="24"/>
        </w:rPr>
        <w:t>(GMAO</w:t>
      </w:r>
      <w:r w:rsidR="00D513A9">
        <w:rPr>
          <w:rFonts w:ascii="Times New Roman" w:hAnsi="Times New Roman" w:cs="Times New Roman"/>
          <w:sz w:val="24"/>
          <w:szCs w:val="24"/>
        </w:rPr>
        <w:t xml:space="preserve">) </w:t>
      </w:r>
      <w:r w:rsidR="00F442A5">
        <w:rPr>
          <w:rFonts w:ascii="Times New Roman" w:hAnsi="Times New Roman" w:cs="Times New Roman"/>
          <w:sz w:val="24"/>
          <w:szCs w:val="24"/>
        </w:rPr>
        <w:t xml:space="preserve">and remote sensing data </w:t>
      </w:r>
      <w:r w:rsidR="00D513A9">
        <w:rPr>
          <w:rFonts w:ascii="Times New Roman" w:hAnsi="Times New Roman" w:cs="Times New Roman"/>
          <w:sz w:val="24"/>
          <w:szCs w:val="24"/>
        </w:rPr>
        <w:t xml:space="preserve">(MODIS) </w:t>
      </w:r>
      <w:r w:rsidR="00F442A5">
        <w:rPr>
          <w:rFonts w:ascii="Times New Roman" w:hAnsi="Times New Roman" w:cs="Times New Roman"/>
          <w:sz w:val="24"/>
          <w:szCs w:val="24"/>
        </w:rPr>
        <w:t>as input</w:t>
      </w:r>
      <w:r w:rsidR="00327A40">
        <w:rPr>
          <w:rFonts w:ascii="Times New Roman" w:hAnsi="Times New Roman" w:cs="Times New Roman"/>
          <w:sz w:val="24"/>
          <w:szCs w:val="24"/>
        </w:rPr>
        <w:t xml:space="preserve">, </w:t>
      </w:r>
      <w:r w:rsidR="00306A08">
        <w:rPr>
          <w:rFonts w:ascii="Times New Roman" w:hAnsi="Times New Roman" w:cs="Times New Roman"/>
          <w:sz w:val="24"/>
          <w:szCs w:val="24"/>
        </w:rPr>
        <w:t xml:space="preserve">validated with eddy flux correlation towers over several </w:t>
      </w:r>
      <w:r w:rsidR="0017326D">
        <w:rPr>
          <w:rFonts w:ascii="Times New Roman" w:hAnsi="Times New Roman" w:cs="Times New Roman"/>
          <w:sz w:val="24"/>
          <w:szCs w:val="24"/>
        </w:rPr>
        <w:t>irrigated crop</w:t>
      </w:r>
      <w:r w:rsidR="00306A08">
        <w:rPr>
          <w:rFonts w:ascii="Times New Roman" w:hAnsi="Times New Roman" w:cs="Times New Roman"/>
          <w:sz w:val="24"/>
          <w:szCs w:val="24"/>
        </w:rPr>
        <w:t>s (</w:t>
      </w:r>
      <w:r w:rsidR="00CA6BFA">
        <w:rPr>
          <w:rFonts w:ascii="Times New Roman" w:hAnsi="Times New Roman" w:cs="Times New Roman"/>
          <w:sz w:val="24"/>
          <w:szCs w:val="24"/>
        </w:rPr>
        <w:t>maize</w:t>
      </w:r>
      <w:r w:rsidR="00306A08">
        <w:rPr>
          <w:rFonts w:ascii="Times New Roman" w:hAnsi="Times New Roman" w:cs="Times New Roman"/>
          <w:sz w:val="24"/>
          <w:szCs w:val="24"/>
        </w:rPr>
        <w:t>, rice, cotton)</w:t>
      </w:r>
      <w:r w:rsidR="001664F2">
        <w:rPr>
          <w:rFonts w:ascii="Times New Roman" w:hAnsi="Times New Roman" w:cs="Times New Roman"/>
          <w:sz w:val="24"/>
          <w:szCs w:val="24"/>
        </w:rPr>
        <w:t xml:space="preserve"> in the Central Valley of California</w:t>
      </w:r>
      <w:r w:rsidR="00AD02FB">
        <w:rPr>
          <w:rFonts w:ascii="Times New Roman" w:hAnsi="Times New Roman" w:cs="Times New Roman"/>
          <w:sz w:val="24"/>
          <w:szCs w:val="24"/>
        </w:rPr>
        <w:t xml:space="preserve">.  </w:t>
      </w:r>
      <w:r w:rsidR="007C4B3B">
        <w:rPr>
          <w:rFonts w:ascii="Times New Roman" w:hAnsi="Times New Roman" w:cs="Times New Roman"/>
          <w:sz w:val="24"/>
          <w:szCs w:val="24"/>
        </w:rPr>
        <w:t>Au</w:t>
      </w:r>
      <w:r>
        <w:rPr>
          <w:rFonts w:ascii="Times New Roman" w:hAnsi="Times New Roman" w:cs="Times New Roman"/>
          <w:sz w:val="24"/>
          <w:szCs w:val="24"/>
        </w:rPr>
        <w:t>tomated selection of wet and dry</w:t>
      </w:r>
      <w:r w:rsidR="007C4B3B">
        <w:rPr>
          <w:rFonts w:ascii="Times New Roman" w:hAnsi="Times New Roman" w:cs="Times New Roman"/>
          <w:sz w:val="24"/>
          <w:szCs w:val="24"/>
        </w:rPr>
        <w:t xml:space="preserve"> pixels in SEBAL was based on quantiles of the cumulative distribution of land surface temperature (T</w:t>
      </w:r>
      <w:r w:rsidR="007C4B3B">
        <w:rPr>
          <w:rFonts w:ascii="Times New Roman" w:hAnsi="Times New Roman" w:cs="Times New Roman"/>
          <w:sz w:val="24"/>
          <w:szCs w:val="24"/>
          <w:vertAlign w:val="subscript"/>
        </w:rPr>
        <w:t>R</w:t>
      </w:r>
      <w:r w:rsidR="007C4B3B">
        <w:rPr>
          <w:rFonts w:ascii="Times New Roman" w:hAnsi="Times New Roman" w:cs="Times New Roman"/>
          <w:sz w:val="24"/>
          <w:szCs w:val="24"/>
        </w:rPr>
        <w:t xml:space="preserve">) and normalized difference vegetation index (NDVI).  </w:t>
      </w:r>
      <w:r w:rsidR="0075264F">
        <w:rPr>
          <w:rFonts w:ascii="Times New Roman" w:hAnsi="Times New Roman" w:cs="Times New Roman"/>
          <w:sz w:val="24"/>
          <w:szCs w:val="24"/>
        </w:rPr>
        <w:t>For maize</w:t>
      </w:r>
      <w:r w:rsidR="009D176B">
        <w:rPr>
          <w:rFonts w:ascii="Times New Roman" w:hAnsi="Times New Roman" w:cs="Times New Roman"/>
          <w:sz w:val="24"/>
          <w:szCs w:val="24"/>
        </w:rPr>
        <w:t xml:space="preserve">, </w:t>
      </w:r>
      <w:r w:rsidR="0093609C">
        <w:rPr>
          <w:rFonts w:ascii="Times New Roman" w:hAnsi="Times New Roman" w:cs="Times New Roman"/>
          <w:sz w:val="24"/>
          <w:szCs w:val="24"/>
        </w:rPr>
        <w:t>MO</w:t>
      </w:r>
      <w:r w:rsidR="00AD02FB">
        <w:rPr>
          <w:rFonts w:ascii="Times New Roman" w:hAnsi="Times New Roman" w:cs="Times New Roman"/>
          <w:sz w:val="24"/>
          <w:szCs w:val="24"/>
        </w:rPr>
        <w:t xml:space="preserve">D16 </w:t>
      </w:r>
      <w:r w:rsidR="0075264F">
        <w:rPr>
          <w:rFonts w:ascii="Times New Roman" w:hAnsi="Times New Roman" w:cs="Times New Roman"/>
          <w:sz w:val="24"/>
          <w:szCs w:val="24"/>
        </w:rPr>
        <w:t xml:space="preserve">had lower </w:t>
      </w:r>
      <w:r w:rsidR="007E1D41">
        <w:rPr>
          <w:rFonts w:ascii="Times New Roman" w:hAnsi="Times New Roman" w:cs="Times New Roman"/>
          <w:sz w:val="24"/>
          <w:szCs w:val="24"/>
        </w:rPr>
        <w:t>relative mean bias</w:t>
      </w:r>
      <w:r>
        <w:rPr>
          <w:rFonts w:ascii="Times New Roman" w:hAnsi="Times New Roman" w:cs="Times New Roman"/>
          <w:sz w:val="24"/>
          <w:szCs w:val="24"/>
        </w:rPr>
        <w:t xml:space="preserve"> in mean seasonal ET</w:t>
      </w:r>
      <w:r w:rsidR="007E1D41">
        <w:rPr>
          <w:rFonts w:ascii="Times New Roman" w:hAnsi="Times New Roman" w:cs="Times New Roman"/>
          <w:sz w:val="24"/>
          <w:szCs w:val="24"/>
        </w:rPr>
        <w:t xml:space="preserve"> (</w:t>
      </w:r>
      <w:r w:rsidR="0092119E">
        <w:rPr>
          <w:rFonts w:ascii="Times New Roman" w:hAnsi="Times New Roman" w:cs="Times New Roman"/>
          <w:sz w:val="24"/>
          <w:szCs w:val="24"/>
        </w:rPr>
        <w:t>r</w:t>
      </w:r>
      <w:r w:rsidR="007E1D41">
        <w:rPr>
          <w:rFonts w:ascii="Times New Roman" w:hAnsi="Times New Roman" w:cs="Times New Roman"/>
          <w:sz w:val="24"/>
          <w:szCs w:val="24"/>
        </w:rPr>
        <w:t xml:space="preserve">MB </w:t>
      </w:r>
      <w:r w:rsidR="00577884">
        <w:rPr>
          <w:rFonts w:ascii="Times New Roman" w:hAnsi="Times New Roman" w:cs="Times New Roman"/>
          <w:sz w:val="24"/>
          <w:szCs w:val="24"/>
        </w:rPr>
        <w:t>0-</w:t>
      </w:r>
      <w:r w:rsidR="0092119E">
        <w:rPr>
          <w:rFonts w:ascii="Times New Roman" w:hAnsi="Times New Roman" w:cs="Times New Roman"/>
          <w:sz w:val="24"/>
          <w:szCs w:val="24"/>
        </w:rPr>
        <w:t>10%) compared to SEBAL</w:t>
      </w:r>
      <w:r>
        <w:rPr>
          <w:rFonts w:ascii="Times New Roman" w:hAnsi="Times New Roman" w:cs="Times New Roman"/>
          <w:sz w:val="24"/>
          <w:szCs w:val="24"/>
        </w:rPr>
        <w:t xml:space="preserve"> </w:t>
      </w:r>
      <w:r w:rsidR="007E1D41">
        <w:rPr>
          <w:rFonts w:ascii="Times New Roman" w:hAnsi="Times New Roman" w:cs="Times New Roman"/>
          <w:sz w:val="24"/>
          <w:szCs w:val="24"/>
        </w:rPr>
        <w:t xml:space="preserve">(rMB </w:t>
      </w:r>
      <w:r w:rsidR="0092119E">
        <w:rPr>
          <w:rFonts w:ascii="Times New Roman" w:hAnsi="Times New Roman" w:cs="Times New Roman"/>
          <w:sz w:val="24"/>
          <w:szCs w:val="24"/>
        </w:rPr>
        <w:t>14-17</w:t>
      </w:r>
      <w:r w:rsidR="00577884">
        <w:rPr>
          <w:rFonts w:ascii="Times New Roman" w:hAnsi="Times New Roman" w:cs="Times New Roman"/>
          <w:sz w:val="24"/>
          <w:szCs w:val="24"/>
        </w:rPr>
        <w:t>%</w:t>
      </w:r>
      <w:r w:rsidR="0093609C">
        <w:rPr>
          <w:rFonts w:ascii="Times New Roman" w:hAnsi="Times New Roman" w:cs="Times New Roman"/>
          <w:sz w:val="24"/>
          <w:szCs w:val="24"/>
        </w:rPr>
        <w:t xml:space="preserve">) </w:t>
      </w:r>
      <w:r w:rsidR="00821ACB">
        <w:rPr>
          <w:rFonts w:ascii="Times New Roman" w:hAnsi="Times New Roman" w:cs="Times New Roman"/>
          <w:sz w:val="24"/>
          <w:szCs w:val="24"/>
        </w:rPr>
        <w:t xml:space="preserve">but </w:t>
      </w:r>
      <w:r w:rsidR="0093609C">
        <w:rPr>
          <w:rFonts w:ascii="Times New Roman" w:hAnsi="Times New Roman" w:cs="Times New Roman"/>
          <w:sz w:val="24"/>
          <w:szCs w:val="24"/>
        </w:rPr>
        <w:t xml:space="preserve">MOD16 significantly underestimated ET from </w:t>
      </w:r>
      <w:r w:rsidR="00577884">
        <w:rPr>
          <w:rFonts w:ascii="Times New Roman" w:hAnsi="Times New Roman" w:cs="Times New Roman"/>
          <w:sz w:val="24"/>
          <w:szCs w:val="24"/>
        </w:rPr>
        <w:t xml:space="preserve">rice </w:t>
      </w:r>
      <w:r w:rsidR="00AD02FB">
        <w:rPr>
          <w:rFonts w:ascii="Times New Roman" w:hAnsi="Times New Roman" w:cs="Times New Roman"/>
          <w:sz w:val="24"/>
          <w:szCs w:val="24"/>
        </w:rPr>
        <w:t>(</w:t>
      </w:r>
      <w:r w:rsidR="00CA6BFA">
        <w:rPr>
          <w:rFonts w:ascii="Times New Roman" w:hAnsi="Times New Roman" w:cs="Times New Roman"/>
          <w:sz w:val="24"/>
          <w:szCs w:val="24"/>
        </w:rPr>
        <w:t xml:space="preserve">rMB </w:t>
      </w:r>
      <w:r w:rsidR="00AD02FB">
        <w:rPr>
          <w:rFonts w:ascii="Times New Roman" w:hAnsi="Times New Roman" w:cs="Times New Roman"/>
          <w:sz w:val="24"/>
          <w:szCs w:val="24"/>
        </w:rPr>
        <w:t xml:space="preserve">-50%) </w:t>
      </w:r>
      <w:r w:rsidR="00577884">
        <w:rPr>
          <w:rFonts w:ascii="Times New Roman" w:hAnsi="Times New Roman" w:cs="Times New Roman"/>
          <w:sz w:val="24"/>
          <w:szCs w:val="24"/>
        </w:rPr>
        <w:t>and</w:t>
      </w:r>
      <w:r w:rsidR="00AD02FB">
        <w:rPr>
          <w:rFonts w:ascii="Times New Roman" w:hAnsi="Times New Roman" w:cs="Times New Roman"/>
          <w:sz w:val="24"/>
          <w:szCs w:val="24"/>
        </w:rPr>
        <w:t xml:space="preserve"> cotton fields (-78%)</w:t>
      </w:r>
      <w:r w:rsidR="001664F2">
        <w:rPr>
          <w:rFonts w:ascii="Times New Roman" w:hAnsi="Times New Roman" w:cs="Times New Roman"/>
          <w:sz w:val="24"/>
          <w:szCs w:val="24"/>
        </w:rPr>
        <w:t>, with the largest error in the early stages of the growing season</w:t>
      </w:r>
      <w:r w:rsidR="006F036A">
        <w:rPr>
          <w:rFonts w:ascii="Times New Roman" w:hAnsi="Times New Roman" w:cs="Times New Roman"/>
          <w:sz w:val="24"/>
          <w:szCs w:val="24"/>
        </w:rPr>
        <w:t xml:space="preserve"> when NDVI is low but land surface wetness index (LSWI) is high</w:t>
      </w:r>
      <w:r w:rsidR="001664F2">
        <w:rPr>
          <w:rFonts w:ascii="Times New Roman" w:hAnsi="Times New Roman" w:cs="Times New Roman"/>
          <w:sz w:val="24"/>
          <w:szCs w:val="24"/>
        </w:rPr>
        <w:t xml:space="preserve">.  </w:t>
      </w:r>
      <w:r w:rsidR="00AD02FB">
        <w:rPr>
          <w:rFonts w:ascii="Times New Roman" w:hAnsi="Times New Roman" w:cs="Times New Roman"/>
          <w:sz w:val="24"/>
          <w:szCs w:val="24"/>
        </w:rPr>
        <w:t xml:space="preserve">SEBAL </w:t>
      </w:r>
      <w:r w:rsidR="00577884">
        <w:rPr>
          <w:rFonts w:ascii="Times New Roman" w:hAnsi="Times New Roman" w:cs="Times New Roman"/>
          <w:sz w:val="24"/>
          <w:szCs w:val="24"/>
        </w:rPr>
        <w:t xml:space="preserve">underestimated ET from rice </w:t>
      </w:r>
      <w:r w:rsidR="0092119E">
        <w:rPr>
          <w:rFonts w:ascii="Times New Roman" w:hAnsi="Times New Roman" w:cs="Times New Roman"/>
          <w:sz w:val="24"/>
          <w:szCs w:val="24"/>
        </w:rPr>
        <w:t>(</w:t>
      </w:r>
      <w:r w:rsidR="00CA6BFA">
        <w:rPr>
          <w:rFonts w:ascii="Times New Roman" w:hAnsi="Times New Roman" w:cs="Times New Roman"/>
          <w:sz w:val="24"/>
          <w:szCs w:val="24"/>
        </w:rPr>
        <w:t xml:space="preserve">rMB </w:t>
      </w:r>
      <w:r w:rsidR="007E1D41">
        <w:rPr>
          <w:rFonts w:ascii="Times New Roman" w:hAnsi="Times New Roman" w:cs="Times New Roman"/>
          <w:sz w:val="24"/>
          <w:szCs w:val="24"/>
        </w:rPr>
        <w:t>-24</w:t>
      </w:r>
      <w:r w:rsidR="00AD02FB">
        <w:rPr>
          <w:rFonts w:ascii="Times New Roman" w:hAnsi="Times New Roman" w:cs="Times New Roman"/>
          <w:sz w:val="24"/>
          <w:szCs w:val="24"/>
        </w:rPr>
        <w:t xml:space="preserve">%) </w:t>
      </w:r>
      <w:r w:rsidR="00577884">
        <w:rPr>
          <w:rFonts w:ascii="Times New Roman" w:hAnsi="Times New Roman" w:cs="Times New Roman"/>
          <w:sz w:val="24"/>
          <w:szCs w:val="24"/>
        </w:rPr>
        <w:t xml:space="preserve">and cotton </w:t>
      </w:r>
      <w:r w:rsidR="0092119E">
        <w:rPr>
          <w:rFonts w:ascii="Times New Roman" w:hAnsi="Times New Roman" w:cs="Times New Roman"/>
          <w:sz w:val="24"/>
          <w:szCs w:val="24"/>
        </w:rPr>
        <w:t>(-28</w:t>
      </w:r>
      <w:r w:rsidR="00F06F8E">
        <w:rPr>
          <w:rFonts w:ascii="Times New Roman" w:hAnsi="Times New Roman" w:cs="Times New Roman"/>
          <w:sz w:val="24"/>
          <w:szCs w:val="24"/>
        </w:rPr>
        <w:t xml:space="preserve">%) </w:t>
      </w:r>
      <w:r w:rsidR="001664F2">
        <w:rPr>
          <w:rFonts w:ascii="Times New Roman" w:hAnsi="Times New Roman" w:cs="Times New Roman"/>
          <w:sz w:val="24"/>
          <w:szCs w:val="24"/>
        </w:rPr>
        <w:t xml:space="preserve">but with lower </w:t>
      </w:r>
      <w:r w:rsidR="0075264F">
        <w:rPr>
          <w:rFonts w:ascii="Times New Roman" w:hAnsi="Times New Roman" w:cs="Times New Roman"/>
          <w:sz w:val="24"/>
          <w:szCs w:val="24"/>
        </w:rPr>
        <w:t>rMB</w:t>
      </w:r>
      <w:r w:rsidR="00AD02FB">
        <w:rPr>
          <w:rFonts w:ascii="Times New Roman" w:hAnsi="Times New Roman" w:cs="Times New Roman"/>
          <w:sz w:val="24"/>
          <w:szCs w:val="24"/>
        </w:rPr>
        <w:t xml:space="preserve"> than MOD16</w:t>
      </w:r>
      <w:r w:rsidR="0093609C">
        <w:rPr>
          <w:rFonts w:ascii="Times New Roman" w:hAnsi="Times New Roman" w:cs="Times New Roman"/>
          <w:sz w:val="24"/>
          <w:szCs w:val="24"/>
        </w:rPr>
        <w:t xml:space="preserve">. </w:t>
      </w:r>
      <w:r w:rsidR="00D513A9">
        <w:rPr>
          <w:rFonts w:ascii="Times New Roman" w:hAnsi="Times New Roman" w:cs="Times New Roman"/>
          <w:sz w:val="24"/>
          <w:szCs w:val="24"/>
        </w:rPr>
        <w:t xml:space="preserve"> Error in SEBAL evaporative fraction (Λ=ET/Rn), which controls for errors in Rn, was lower for rice and cotton </w:t>
      </w:r>
      <w:r w:rsidR="006571C0">
        <w:rPr>
          <w:rFonts w:ascii="Times New Roman" w:hAnsi="Times New Roman" w:cs="Times New Roman"/>
          <w:sz w:val="24"/>
          <w:szCs w:val="24"/>
        </w:rPr>
        <w:t xml:space="preserve">but higher for maize due to </w:t>
      </w:r>
      <w:r w:rsidR="00D513A9">
        <w:rPr>
          <w:rFonts w:ascii="Times New Roman" w:hAnsi="Times New Roman" w:cs="Times New Roman"/>
          <w:sz w:val="24"/>
          <w:szCs w:val="24"/>
        </w:rPr>
        <w:t>underestimation</w:t>
      </w:r>
      <w:r w:rsidR="006571C0">
        <w:rPr>
          <w:rFonts w:ascii="Times New Roman" w:hAnsi="Times New Roman" w:cs="Times New Roman"/>
          <w:sz w:val="24"/>
          <w:szCs w:val="24"/>
        </w:rPr>
        <w:t xml:space="preserve"> of Rn in SEBAL</w:t>
      </w:r>
      <w:r w:rsidR="00D513A9">
        <w:rPr>
          <w:rFonts w:ascii="Times New Roman" w:hAnsi="Times New Roman" w:cs="Times New Roman"/>
          <w:sz w:val="24"/>
          <w:szCs w:val="24"/>
        </w:rPr>
        <w:t xml:space="preserve">. </w:t>
      </w:r>
      <w:r w:rsidR="0093609C">
        <w:rPr>
          <w:rFonts w:ascii="Times New Roman" w:hAnsi="Times New Roman" w:cs="Times New Roman"/>
          <w:sz w:val="24"/>
          <w:szCs w:val="24"/>
        </w:rPr>
        <w:t xml:space="preserve"> </w:t>
      </w:r>
      <w:r w:rsidR="0075264F">
        <w:rPr>
          <w:rFonts w:ascii="Times New Roman" w:hAnsi="Times New Roman" w:cs="Times New Roman"/>
          <w:sz w:val="24"/>
          <w:szCs w:val="24"/>
        </w:rPr>
        <w:t>Field-measured c</w:t>
      </w:r>
      <w:r w:rsidR="00821ACB">
        <w:rPr>
          <w:rFonts w:ascii="Times New Roman" w:hAnsi="Times New Roman" w:cs="Times New Roman"/>
          <w:sz w:val="24"/>
          <w:szCs w:val="24"/>
        </w:rPr>
        <w:t>rop height</w:t>
      </w:r>
      <w:r w:rsidR="00AD02FB">
        <w:rPr>
          <w:rFonts w:ascii="Times New Roman" w:hAnsi="Times New Roman" w:cs="Times New Roman"/>
          <w:sz w:val="24"/>
          <w:szCs w:val="24"/>
        </w:rPr>
        <w:t>, rather than fraction</w:t>
      </w:r>
      <w:r w:rsidR="009D176B">
        <w:rPr>
          <w:rFonts w:ascii="Times New Roman" w:hAnsi="Times New Roman" w:cs="Times New Roman"/>
          <w:sz w:val="24"/>
          <w:szCs w:val="24"/>
        </w:rPr>
        <w:t>al</w:t>
      </w:r>
      <w:r w:rsidR="00AD02FB">
        <w:rPr>
          <w:rFonts w:ascii="Times New Roman" w:hAnsi="Times New Roman" w:cs="Times New Roman"/>
          <w:sz w:val="24"/>
          <w:szCs w:val="24"/>
        </w:rPr>
        <w:t xml:space="preserve"> </w:t>
      </w:r>
      <w:r w:rsidR="00327A40">
        <w:rPr>
          <w:rFonts w:ascii="Times New Roman" w:hAnsi="Times New Roman" w:cs="Times New Roman"/>
          <w:sz w:val="24"/>
          <w:szCs w:val="24"/>
        </w:rPr>
        <w:t xml:space="preserve">vegetation </w:t>
      </w:r>
      <w:r w:rsidR="00AD02FB">
        <w:rPr>
          <w:rFonts w:ascii="Times New Roman" w:hAnsi="Times New Roman" w:cs="Times New Roman"/>
          <w:sz w:val="24"/>
          <w:szCs w:val="24"/>
        </w:rPr>
        <w:t xml:space="preserve">cover </w:t>
      </w:r>
      <w:r w:rsidR="00327A40">
        <w:rPr>
          <w:rFonts w:ascii="Times New Roman" w:hAnsi="Times New Roman" w:cs="Times New Roman"/>
          <w:sz w:val="24"/>
          <w:szCs w:val="24"/>
        </w:rPr>
        <w:t xml:space="preserve">(FVC) </w:t>
      </w:r>
      <w:r w:rsidR="00AD02FB">
        <w:rPr>
          <w:rFonts w:ascii="Times New Roman" w:hAnsi="Times New Roman" w:cs="Times New Roman"/>
          <w:sz w:val="24"/>
          <w:szCs w:val="24"/>
        </w:rPr>
        <w:t xml:space="preserve">or aboveground </w:t>
      </w:r>
      <w:r w:rsidR="00327A40">
        <w:rPr>
          <w:rFonts w:ascii="Times New Roman" w:hAnsi="Times New Roman" w:cs="Times New Roman"/>
          <w:sz w:val="24"/>
          <w:szCs w:val="24"/>
        </w:rPr>
        <w:t xml:space="preserve">wet </w:t>
      </w:r>
      <w:r w:rsidR="00AD02FB">
        <w:rPr>
          <w:rFonts w:ascii="Times New Roman" w:hAnsi="Times New Roman" w:cs="Times New Roman"/>
          <w:sz w:val="24"/>
          <w:szCs w:val="24"/>
        </w:rPr>
        <w:t>biomass</w:t>
      </w:r>
      <w:r w:rsidR="00327A40">
        <w:rPr>
          <w:rFonts w:ascii="Times New Roman" w:hAnsi="Times New Roman" w:cs="Times New Roman"/>
          <w:sz w:val="24"/>
          <w:szCs w:val="24"/>
        </w:rPr>
        <w:t xml:space="preserve"> (AWB)</w:t>
      </w:r>
      <w:r w:rsidR="00AD02FB">
        <w:rPr>
          <w:rFonts w:ascii="Times New Roman" w:hAnsi="Times New Roman" w:cs="Times New Roman"/>
          <w:sz w:val="24"/>
          <w:szCs w:val="24"/>
        </w:rPr>
        <w:t>,</w:t>
      </w:r>
      <w:r w:rsidR="00821ACB">
        <w:rPr>
          <w:rFonts w:ascii="Times New Roman" w:hAnsi="Times New Roman" w:cs="Times New Roman"/>
          <w:sz w:val="24"/>
          <w:szCs w:val="24"/>
        </w:rPr>
        <w:t xml:space="preserve"> explained most</w:t>
      </w:r>
      <w:r w:rsidR="0075264F">
        <w:rPr>
          <w:rFonts w:ascii="Times New Roman" w:hAnsi="Times New Roman" w:cs="Times New Roman"/>
          <w:sz w:val="24"/>
          <w:szCs w:val="24"/>
        </w:rPr>
        <w:t xml:space="preserve"> of the variation in error among crops in different growth stages</w:t>
      </w:r>
      <w:r w:rsidR="007E1D41">
        <w:rPr>
          <w:rFonts w:ascii="Times New Roman" w:hAnsi="Times New Roman" w:cs="Times New Roman"/>
          <w:sz w:val="24"/>
          <w:szCs w:val="24"/>
        </w:rPr>
        <w:t>, tho</w:t>
      </w:r>
      <w:r w:rsidR="00C56803">
        <w:rPr>
          <w:rFonts w:ascii="Times New Roman" w:hAnsi="Times New Roman" w:cs="Times New Roman"/>
          <w:sz w:val="24"/>
          <w:szCs w:val="24"/>
        </w:rPr>
        <w:t xml:space="preserve">ugh the error also correlated with </w:t>
      </w:r>
      <w:r>
        <w:rPr>
          <w:rFonts w:ascii="Times New Roman" w:hAnsi="Times New Roman" w:cs="Times New Roman"/>
          <w:sz w:val="24"/>
          <w:szCs w:val="24"/>
        </w:rPr>
        <w:t>Λ</w:t>
      </w:r>
      <w:r w:rsidR="009D176B">
        <w:rPr>
          <w:rFonts w:ascii="Times New Roman" w:hAnsi="Times New Roman" w:cs="Times New Roman"/>
          <w:sz w:val="24"/>
          <w:szCs w:val="24"/>
        </w:rPr>
        <w:t xml:space="preserve">.  </w:t>
      </w:r>
      <w:r w:rsidR="00CA6BFA">
        <w:rPr>
          <w:rFonts w:ascii="Times New Roman" w:hAnsi="Times New Roman" w:cs="Times New Roman"/>
          <w:sz w:val="24"/>
          <w:szCs w:val="24"/>
        </w:rPr>
        <w:t xml:space="preserve">Overall, </w:t>
      </w:r>
      <w:r w:rsidR="009D176B">
        <w:rPr>
          <w:rFonts w:ascii="Times New Roman" w:hAnsi="Times New Roman" w:cs="Times New Roman"/>
          <w:sz w:val="24"/>
          <w:szCs w:val="24"/>
        </w:rPr>
        <w:t>MOD16 performed poorly over</w:t>
      </w:r>
      <w:r w:rsidR="00821ACB">
        <w:rPr>
          <w:rFonts w:ascii="Times New Roman" w:hAnsi="Times New Roman" w:cs="Times New Roman"/>
          <w:sz w:val="24"/>
          <w:szCs w:val="24"/>
        </w:rPr>
        <w:t xml:space="preserve"> short crops</w:t>
      </w:r>
      <w:r w:rsidR="00C56803">
        <w:rPr>
          <w:rFonts w:ascii="Times New Roman" w:hAnsi="Times New Roman" w:cs="Times New Roman"/>
          <w:sz w:val="24"/>
          <w:szCs w:val="24"/>
        </w:rPr>
        <w:t xml:space="preserve"> with high Λ</w:t>
      </w:r>
      <w:r w:rsidR="006F036A">
        <w:rPr>
          <w:rFonts w:ascii="Times New Roman" w:hAnsi="Times New Roman" w:cs="Times New Roman"/>
          <w:sz w:val="24"/>
          <w:szCs w:val="24"/>
        </w:rPr>
        <w:t xml:space="preserve"> </w:t>
      </w:r>
      <w:r w:rsidR="009D176B">
        <w:rPr>
          <w:rFonts w:ascii="Times New Roman" w:hAnsi="Times New Roman" w:cs="Times New Roman"/>
          <w:sz w:val="24"/>
          <w:szCs w:val="24"/>
        </w:rPr>
        <w:t>(</w:t>
      </w:r>
      <w:r w:rsidR="006F036A">
        <w:rPr>
          <w:rFonts w:ascii="Times New Roman" w:hAnsi="Times New Roman" w:cs="Times New Roman"/>
          <w:sz w:val="24"/>
          <w:szCs w:val="24"/>
        </w:rPr>
        <w:t xml:space="preserve">cotton, </w:t>
      </w:r>
      <w:r w:rsidR="00C56803">
        <w:rPr>
          <w:rFonts w:ascii="Times New Roman" w:hAnsi="Times New Roman" w:cs="Times New Roman"/>
          <w:sz w:val="24"/>
          <w:szCs w:val="24"/>
        </w:rPr>
        <w:t>rice, H</w:t>
      </w:r>
      <w:r w:rsidR="009D176B">
        <w:rPr>
          <w:rFonts w:ascii="Times New Roman" w:hAnsi="Times New Roman" w:cs="Times New Roman"/>
          <w:sz w:val="24"/>
          <w:szCs w:val="24"/>
        </w:rPr>
        <w:t xml:space="preserve">&lt;1m) but </w:t>
      </w:r>
      <w:r>
        <w:rPr>
          <w:rFonts w:ascii="Times New Roman" w:hAnsi="Times New Roman" w:cs="Times New Roman"/>
          <w:sz w:val="24"/>
          <w:szCs w:val="24"/>
        </w:rPr>
        <w:t>was comparable to or better than</w:t>
      </w:r>
      <w:r w:rsidR="009D176B">
        <w:rPr>
          <w:rFonts w:ascii="Times New Roman" w:hAnsi="Times New Roman" w:cs="Times New Roman"/>
          <w:sz w:val="24"/>
          <w:szCs w:val="24"/>
        </w:rPr>
        <w:t xml:space="preserve"> SEBAL over</w:t>
      </w:r>
      <w:r w:rsidR="00821ACB">
        <w:rPr>
          <w:rFonts w:ascii="Times New Roman" w:hAnsi="Times New Roman" w:cs="Times New Roman"/>
          <w:sz w:val="24"/>
          <w:szCs w:val="24"/>
        </w:rPr>
        <w:t xml:space="preserve"> tal</w:t>
      </w:r>
      <w:r w:rsidR="006F036A">
        <w:rPr>
          <w:rFonts w:ascii="Times New Roman" w:hAnsi="Times New Roman" w:cs="Times New Roman"/>
          <w:sz w:val="24"/>
          <w:szCs w:val="24"/>
        </w:rPr>
        <w:t xml:space="preserve">l crops </w:t>
      </w:r>
      <w:r>
        <w:rPr>
          <w:rFonts w:ascii="Times New Roman" w:hAnsi="Times New Roman" w:cs="Times New Roman"/>
          <w:sz w:val="24"/>
          <w:szCs w:val="24"/>
        </w:rPr>
        <w:t>with low</w:t>
      </w:r>
      <w:r w:rsidR="00C56803">
        <w:rPr>
          <w:rFonts w:ascii="Times New Roman" w:hAnsi="Times New Roman" w:cs="Times New Roman"/>
          <w:sz w:val="24"/>
          <w:szCs w:val="24"/>
        </w:rPr>
        <w:t xml:space="preserve"> Λ </w:t>
      </w:r>
      <w:r w:rsidR="006F036A">
        <w:rPr>
          <w:rFonts w:ascii="Times New Roman" w:hAnsi="Times New Roman" w:cs="Times New Roman"/>
          <w:sz w:val="24"/>
          <w:szCs w:val="24"/>
        </w:rPr>
        <w:t>(</w:t>
      </w:r>
      <w:r w:rsidR="00CA6BFA">
        <w:rPr>
          <w:rFonts w:ascii="Times New Roman" w:hAnsi="Times New Roman" w:cs="Times New Roman"/>
          <w:sz w:val="24"/>
          <w:szCs w:val="24"/>
        </w:rPr>
        <w:t>maize</w:t>
      </w:r>
      <w:r w:rsidR="00C56803">
        <w:rPr>
          <w:rFonts w:ascii="Times New Roman" w:hAnsi="Times New Roman" w:cs="Times New Roman"/>
          <w:sz w:val="24"/>
          <w:szCs w:val="24"/>
        </w:rPr>
        <w:t>, H</w:t>
      </w:r>
      <w:r w:rsidR="006F036A">
        <w:rPr>
          <w:rFonts w:ascii="Times New Roman" w:hAnsi="Times New Roman" w:cs="Times New Roman"/>
          <w:sz w:val="24"/>
          <w:szCs w:val="24"/>
        </w:rPr>
        <w:t xml:space="preserve">&gt;2m).  </w:t>
      </w:r>
      <w:r w:rsidR="00327A40">
        <w:rPr>
          <w:rFonts w:ascii="Times New Roman" w:hAnsi="Times New Roman" w:cs="Times New Roman"/>
          <w:sz w:val="24"/>
          <w:szCs w:val="24"/>
        </w:rPr>
        <w:t xml:space="preserve">Contrary to expectation, MOD16 error did not correlate with FVC, suggesting that the error </w:t>
      </w:r>
      <w:r w:rsidR="006571C0">
        <w:rPr>
          <w:rFonts w:ascii="Times New Roman" w:hAnsi="Times New Roman" w:cs="Times New Roman"/>
          <w:sz w:val="24"/>
          <w:szCs w:val="24"/>
        </w:rPr>
        <w:t xml:space="preserve">in MOD16 ET </w:t>
      </w:r>
      <w:r w:rsidR="00327A40">
        <w:rPr>
          <w:rFonts w:ascii="Times New Roman" w:hAnsi="Times New Roman" w:cs="Times New Roman"/>
          <w:sz w:val="24"/>
          <w:szCs w:val="24"/>
        </w:rPr>
        <w:t xml:space="preserve">was not </w:t>
      </w:r>
      <w:r w:rsidR="00C56803">
        <w:rPr>
          <w:rFonts w:ascii="Times New Roman" w:hAnsi="Times New Roman" w:cs="Times New Roman"/>
          <w:sz w:val="24"/>
          <w:szCs w:val="24"/>
        </w:rPr>
        <w:t xml:space="preserve">only </w:t>
      </w:r>
      <w:r w:rsidR="00327A40">
        <w:rPr>
          <w:rFonts w:ascii="Times New Roman" w:hAnsi="Times New Roman" w:cs="Times New Roman"/>
          <w:sz w:val="24"/>
          <w:szCs w:val="24"/>
        </w:rPr>
        <w:t xml:space="preserve">due to underestimation of soil evaporation </w:t>
      </w:r>
      <w:r w:rsidR="006571C0">
        <w:rPr>
          <w:rFonts w:ascii="Times New Roman" w:hAnsi="Times New Roman" w:cs="Times New Roman"/>
          <w:sz w:val="24"/>
          <w:szCs w:val="24"/>
        </w:rPr>
        <w:t xml:space="preserve">in early growth stages </w:t>
      </w:r>
      <w:r w:rsidR="00327A40">
        <w:rPr>
          <w:rFonts w:ascii="Times New Roman" w:hAnsi="Times New Roman" w:cs="Times New Roman"/>
          <w:sz w:val="24"/>
          <w:szCs w:val="24"/>
        </w:rPr>
        <w:t>but</w:t>
      </w:r>
      <w:r w:rsidR="00C56803">
        <w:rPr>
          <w:rFonts w:ascii="Times New Roman" w:hAnsi="Times New Roman" w:cs="Times New Roman"/>
          <w:sz w:val="24"/>
          <w:szCs w:val="24"/>
        </w:rPr>
        <w:t xml:space="preserve"> also</w:t>
      </w:r>
      <w:r w:rsidR="00327A40">
        <w:rPr>
          <w:rFonts w:ascii="Times New Roman" w:hAnsi="Times New Roman" w:cs="Times New Roman"/>
          <w:sz w:val="24"/>
          <w:szCs w:val="24"/>
        </w:rPr>
        <w:t xml:space="preserve"> to underestimation of transpiration</w:t>
      </w:r>
      <w:r w:rsidR="006571C0">
        <w:rPr>
          <w:rFonts w:ascii="Times New Roman" w:hAnsi="Times New Roman" w:cs="Times New Roman"/>
          <w:sz w:val="24"/>
          <w:szCs w:val="24"/>
        </w:rPr>
        <w:t xml:space="preserve"> in mid and late parts of the growing season</w:t>
      </w:r>
      <w:r w:rsidR="00327A40">
        <w:rPr>
          <w:rFonts w:ascii="Times New Roman" w:hAnsi="Times New Roman" w:cs="Times New Roman"/>
          <w:sz w:val="24"/>
          <w:szCs w:val="24"/>
        </w:rPr>
        <w:t xml:space="preserve">.  </w:t>
      </w:r>
      <w:r>
        <w:rPr>
          <w:rFonts w:ascii="Times New Roman" w:hAnsi="Times New Roman" w:cs="Times New Roman"/>
          <w:sz w:val="24"/>
          <w:szCs w:val="24"/>
        </w:rPr>
        <w:t xml:space="preserve">SEBAL ET was sensitive to </w:t>
      </w:r>
      <w:r w:rsidR="00C56803">
        <w:rPr>
          <w:rFonts w:ascii="Times New Roman" w:hAnsi="Times New Roman" w:cs="Times New Roman"/>
          <w:sz w:val="24"/>
          <w:szCs w:val="24"/>
        </w:rPr>
        <w:t xml:space="preserve">the </w:t>
      </w:r>
      <w:r w:rsidR="001E7909">
        <w:rPr>
          <w:rFonts w:ascii="Times New Roman" w:hAnsi="Times New Roman" w:cs="Times New Roman"/>
          <w:sz w:val="24"/>
          <w:szCs w:val="24"/>
        </w:rPr>
        <w:t xml:space="preserve">spatial </w:t>
      </w:r>
      <w:r w:rsidR="00C56803">
        <w:rPr>
          <w:rFonts w:ascii="Times New Roman" w:hAnsi="Times New Roman" w:cs="Times New Roman"/>
          <w:sz w:val="24"/>
          <w:szCs w:val="24"/>
        </w:rPr>
        <w:t>domain, the quantile used to se</w:t>
      </w:r>
      <w:r w:rsidR="006571C0">
        <w:rPr>
          <w:rFonts w:ascii="Times New Roman" w:hAnsi="Times New Roman" w:cs="Times New Roman"/>
          <w:sz w:val="24"/>
          <w:szCs w:val="24"/>
        </w:rPr>
        <w:t xml:space="preserve">lect calibration pixels, and </w:t>
      </w:r>
      <w:r w:rsidR="00C56803">
        <w:rPr>
          <w:rFonts w:ascii="Times New Roman" w:hAnsi="Times New Roman" w:cs="Times New Roman"/>
          <w:sz w:val="24"/>
          <w:szCs w:val="24"/>
        </w:rPr>
        <w:t>the parameters of the model relating</w:t>
      </w:r>
      <w:r w:rsidR="006571C0">
        <w:rPr>
          <w:rFonts w:ascii="Times New Roman" w:hAnsi="Times New Roman" w:cs="Times New Roman"/>
          <w:sz w:val="24"/>
          <w:szCs w:val="24"/>
        </w:rPr>
        <w:t xml:space="preserve"> NDVI to</w:t>
      </w:r>
      <w:r w:rsidR="00AD02FB">
        <w:rPr>
          <w:rFonts w:ascii="Times New Roman" w:hAnsi="Times New Roman" w:cs="Times New Roman"/>
          <w:sz w:val="24"/>
          <w:szCs w:val="24"/>
        </w:rPr>
        <w:t xml:space="preserve"> </w:t>
      </w:r>
      <w:r w:rsidR="0075264F">
        <w:rPr>
          <w:rFonts w:ascii="Times New Roman" w:hAnsi="Times New Roman" w:cs="Times New Roman"/>
          <w:sz w:val="24"/>
          <w:szCs w:val="24"/>
        </w:rPr>
        <w:t>surface roughness length (</w:t>
      </w:r>
      <w:r w:rsidR="00AD02FB">
        <w:rPr>
          <w:rFonts w:ascii="Times New Roman" w:hAnsi="Times New Roman" w:cs="Times New Roman"/>
          <w:sz w:val="24"/>
          <w:szCs w:val="24"/>
        </w:rPr>
        <w:t>z0m</w:t>
      </w:r>
      <w:r w:rsidR="0075264F">
        <w:rPr>
          <w:rFonts w:ascii="Times New Roman" w:hAnsi="Times New Roman" w:cs="Times New Roman"/>
          <w:sz w:val="24"/>
          <w:szCs w:val="24"/>
        </w:rPr>
        <w:t>)</w:t>
      </w:r>
      <w:r w:rsidR="00C56803">
        <w:rPr>
          <w:rFonts w:ascii="Times New Roman" w:hAnsi="Times New Roman" w:cs="Times New Roman"/>
          <w:sz w:val="24"/>
          <w:szCs w:val="24"/>
        </w:rPr>
        <w:t xml:space="preserve">.  </w:t>
      </w:r>
      <w:r w:rsidR="009445C7">
        <w:rPr>
          <w:rFonts w:ascii="Times New Roman" w:hAnsi="Times New Roman" w:cs="Times New Roman"/>
          <w:sz w:val="24"/>
          <w:szCs w:val="24"/>
        </w:rPr>
        <w:t xml:space="preserve">We conclude that automated vegetation-based methods </w:t>
      </w:r>
      <w:r w:rsidR="00C56803">
        <w:rPr>
          <w:rFonts w:ascii="Times New Roman" w:hAnsi="Times New Roman" w:cs="Times New Roman"/>
          <w:sz w:val="24"/>
          <w:szCs w:val="24"/>
        </w:rPr>
        <w:t>like MOD16 may</w:t>
      </w:r>
      <w:r w:rsidR="00BD4F6B">
        <w:rPr>
          <w:rFonts w:ascii="Times New Roman" w:hAnsi="Times New Roman" w:cs="Times New Roman"/>
          <w:sz w:val="24"/>
          <w:szCs w:val="24"/>
        </w:rPr>
        <w:t xml:space="preserve"> </w:t>
      </w:r>
      <w:r w:rsidR="009445C7">
        <w:rPr>
          <w:rFonts w:ascii="Times New Roman" w:hAnsi="Times New Roman" w:cs="Times New Roman"/>
          <w:sz w:val="24"/>
          <w:szCs w:val="24"/>
        </w:rPr>
        <w:t xml:space="preserve">underestimate </w:t>
      </w:r>
      <w:r w:rsidR="0093609C">
        <w:rPr>
          <w:rFonts w:ascii="Times New Roman" w:hAnsi="Times New Roman" w:cs="Times New Roman"/>
          <w:sz w:val="24"/>
          <w:szCs w:val="24"/>
        </w:rPr>
        <w:t>ET from</w:t>
      </w:r>
      <w:r w:rsidR="00C156D8">
        <w:rPr>
          <w:rFonts w:ascii="Times New Roman" w:hAnsi="Times New Roman" w:cs="Times New Roman"/>
          <w:sz w:val="24"/>
          <w:szCs w:val="24"/>
        </w:rPr>
        <w:t xml:space="preserve"> </w:t>
      </w:r>
      <w:r w:rsidR="00CA6BFA">
        <w:rPr>
          <w:rFonts w:ascii="Times New Roman" w:hAnsi="Times New Roman" w:cs="Times New Roman"/>
          <w:sz w:val="24"/>
          <w:szCs w:val="24"/>
        </w:rPr>
        <w:t xml:space="preserve">short </w:t>
      </w:r>
      <w:r w:rsidR="00C156D8">
        <w:rPr>
          <w:rFonts w:ascii="Times New Roman" w:hAnsi="Times New Roman" w:cs="Times New Roman"/>
          <w:sz w:val="24"/>
          <w:szCs w:val="24"/>
        </w:rPr>
        <w:t>irrigate</w:t>
      </w:r>
      <w:r w:rsidR="006F036A">
        <w:rPr>
          <w:rFonts w:ascii="Times New Roman" w:hAnsi="Times New Roman" w:cs="Times New Roman"/>
          <w:sz w:val="24"/>
          <w:szCs w:val="24"/>
        </w:rPr>
        <w:t>d crops</w:t>
      </w:r>
      <w:r w:rsidR="00C56803">
        <w:rPr>
          <w:rFonts w:ascii="Times New Roman" w:hAnsi="Times New Roman" w:cs="Times New Roman"/>
          <w:sz w:val="24"/>
          <w:szCs w:val="24"/>
        </w:rPr>
        <w:t xml:space="preserve"> with high Λ</w:t>
      </w:r>
      <w:r w:rsidR="006F036A">
        <w:rPr>
          <w:rFonts w:ascii="Times New Roman" w:hAnsi="Times New Roman" w:cs="Times New Roman"/>
          <w:sz w:val="24"/>
          <w:szCs w:val="24"/>
        </w:rPr>
        <w:t>, particularly early in the growing season</w:t>
      </w:r>
      <w:r w:rsidR="00CA6BFA">
        <w:rPr>
          <w:rFonts w:ascii="Times New Roman" w:hAnsi="Times New Roman" w:cs="Times New Roman"/>
          <w:sz w:val="24"/>
          <w:szCs w:val="24"/>
        </w:rPr>
        <w:t xml:space="preserve">, while </w:t>
      </w:r>
      <w:r w:rsidR="00BD4F6B">
        <w:rPr>
          <w:rFonts w:ascii="Times New Roman" w:hAnsi="Times New Roman" w:cs="Times New Roman"/>
          <w:sz w:val="24"/>
          <w:szCs w:val="24"/>
        </w:rPr>
        <w:t xml:space="preserve">SEBAL may have </w:t>
      </w:r>
      <w:r w:rsidR="006571C0">
        <w:rPr>
          <w:rFonts w:ascii="Times New Roman" w:hAnsi="Times New Roman" w:cs="Times New Roman"/>
          <w:sz w:val="24"/>
          <w:szCs w:val="24"/>
        </w:rPr>
        <w:t>difficulty</w:t>
      </w:r>
      <w:r w:rsidR="00BD4F6B">
        <w:rPr>
          <w:rFonts w:ascii="Times New Roman" w:hAnsi="Times New Roman" w:cs="Times New Roman"/>
          <w:sz w:val="24"/>
          <w:szCs w:val="24"/>
        </w:rPr>
        <w:t xml:space="preserve"> in areas wh</w:t>
      </w:r>
      <w:r>
        <w:rPr>
          <w:rFonts w:ascii="Times New Roman" w:hAnsi="Times New Roman" w:cs="Times New Roman"/>
          <w:sz w:val="24"/>
          <w:szCs w:val="24"/>
        </w:rPr>
        <w:t xml:space="preserve">ere the </w:t>
      </w:r>
      <w:r w:rsidR="00776672">
        <w:rPr>
          <w:rFonts w:ascii="Times New Roman" w:hAnsi="Times New Roman" w:cs="Times New Roman"/>
          <w:sz w:val="24"/>
          <w:szCs w:val="24"/>
        </w:rPr>
        <w:t>relationship</w:t>
      </w:r>
      <w:r>
        <w:rPr>
          <w:rFonts w:ascii="Times New Roman" w:hAnsi="Times New Roman" w:cs="Times New Roman"/>
          <w:sz w:val="24"/>
          <w:szCs w:val="24"/>
        </w:rPr>
        <w:t xml:space="preserve"> between NDVI and crop height varies with crop type.</w:t>
      </w:r>
    </w:p>
    <w:p w14:paraId="190E8402" w14:textId="77777777" w:rsidR="006E3BA8" w:rsidRDefault="006E3BA8" w:rsidP="006E3BA8">
      <w:pPr>
        <w:spacing w:after="0" w:line="240" w:lineRule="auto"/>
        <w:rPr>
          <w:rFonts w:ascii="Times New Roman" w:hAnsi="Times New Roman" w:cs="Times New Roman"/>
          <w:sz w:val="24"/>
          <w:szCs w:val="24"/>
        </w:rPr>
      </w:pPr>
    </w:p>
    <w:p w14:paraId="5CEB007D" w14:textId="77777777" w:rsidR="00063849" w:rsidRPr="00BF6D9E" w:rsidRDefault="00063849" w:rsidP="006E3BA8">
      <w:pPr>
        <w:spacing w:after="0" w:line="240" w:lineRule="auto"/>
        <w:rPr>
          <w:rFonts w:ascii="Times New Roman" w:hAnsi="Times New Roman" w:cs="Times New Roman"/>
          <w:b/>
          <w:sz w:val="24"/>
          <w:szCs w:val="24"/>
        </w:rPr>
      </w:pPr>
      <w:r w:rsidRPr="00BF6D9E">
        <w:rPr>
          <w:rFonts w:ascii="Times New Roman" w:hAnsi="Times New Roman" w:cs="Times New Roman"/>
          <w:b/>
          <w:sz w:val="24"/>
          <w:szCs w:val="24"/>
        </w:rPr>
        <w:t>Introduction</w:t>
      </w:r>
    </w:p>
    <w:p w14:paraId="740573E7" w14:textId="77777777" w:rsidR="00A96899" w:rsidRPr="00BF6D9E" w:rsidRDefault="00A96899" w:rsidP="006E3BA8">
      <w:pPr>
        <w:spacing w:after="0" w:line="240" w:lineRule="auto"/>
        <w:rPr>
          <w:ins w:id="1" w:author="Geography" w:date="2015-03-03T14:07:00Z"/>
          <w:rFonts w:ascii="Times New Roman" w:hAnsi="Times New Roman" w:cs="Times New Roman"/>
          <w:sz w:val="24"/>
          <w:szCs w:val="24"/>
        </w:rPr>
      </w:pPr>
    </w:p>
    <w:p w14:paraId="4C691D4B" w14:textId="49EAFAE4" w:rsidR="00A96899" w:rsidRPr="00BF6D9E" w:rsidRDefault="00A96899" w:rsidP="00A96899">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Evapotranspiration (ET) is the sum of water</w:t>
      </w:r>
      <w:r w:rsidR="00BF6D9E">
        <w:rPr>
          <w:rFonts w:ascii="Times New Roman" w:hAnsi="Times New Roman" w:cs="Times New Roman"/>
          <w:sz w:val="24"/>
          <w:szCs w:val="24"/>
        </w:rPr>
        <w:t xml:space="preserve"> transpired</w:t>
      </w:r>
      <w:r w:rsidRPr="00BF6D9E">
        <w:rPr>
          <w:rFonts w:ascii="Times New Roman" w:hAnsi="Times New Roman" w:cs="Times New Roman"/>
          <w:sz w:val="24"/>
          <w:szCs w:val="24"/>
        </w:rPr>
        <w:t xml:space="preserve"> when vegetation assimilates carbon and water evaporated from soil </w:t>
      </w:r>
      <w:r w:rsidR="00BF6D9E">
        <w:rPr>
          <w:rFonts w:ascii="Times New Roman" w:hAnsi="Times New Roman" w:cs="Times New Roman"/>
          <w:sz w:val="24"/>
          <w:szCs w:val="24"/>
        </w:rPr>
        <w:t>and non-transpiring vegetation</w:t>
      </w:r>
      <w:r w:rsidRPr="00BF6D9E">
        <w:rPr>
          <w:rFonts w:ascii="Times New Roman" w:hAnsi="Times New Roman" w:cs="Times New Roman"/>
          <w:sz w:val="24"/>
          <w:szCs w:val="24"/>
        </w:rPr>
        <w:t>.  ET is the largest term in the terrestrial water balance after precipitation, and is therefore an essential component of the global energy and water balance.  ET from irrigated croplands accounts for the majority of human consumptive use of water, so understanding its spatial and temporal distribution is important for improving water management and anticipating the impacts of future climate variability and change on water resources</w:t>
      </w:r>
      <w:r w:rsidR="00BF6D9E">
        <w:rPr>
          <w:rFonts w:ascii="Times New Roman" w:hAnsi="Times New Roman" w:cs="Times New Roman"/>
          <w:sz w:val="24"/>
          <w:szCs w:val="24"/>
        </w:rPr>
        <w:t xml:space="preserve"> and food production</w:t>
      </w:r>
      <w:r w:rsidRPr="00BF6D9E">
        <w:rPr>
          <w:rFonts w:ascii="Times New Roman" w:hAnsi="Times New Roman" w:cs="Times New Roman"/>
          <w:sz w:val="24"/>
          <w:szCs w:val="24"/>
        </w:rPr>
        <w:t>.</w:t>
      </w:r>
    </w:p>
    <w:p w14:paraId="4F6FA939" w14:textId="4E97BB50" w:rsidR="00A96899" w:rsidRPr="00BF6D9E" w:rsidRDefault="00A96899" w:rsidP="00A96899">
      <w:pPr>
        <w:spacing w:after="0" w:line="240" w:lineRule="auto"/>
        <w:ind w:firstLine="720"/>
        <w:rPr>
          <w:rFonts w:ascii="Times New Roman" w:hAnsi="Times New Roman" w:cs="Times New Roman"/>
          <w:sz w:val="24"/>
          <w:szCs w:val="24"/>
        </w:rPr>
      </w:pPr>
      <w:r w:rsidRPr="00BF6D9E">
        <w:rPr>
          <w:rFonts w:ascii="Times New Roman" w:hAnsi="Times New Roman" w:cs="Times New Roman"/>
          <w:sz w:val="24"/>
          <w:szCs w:val="24"/>
        </w:rPr>
        <w:t xml:space="preserve">Given the importance of ET, various algorithms have been developed to estimate it.  In agriculture, for example, models of ET are used for water resources management, to quantify </w:t>
      </w:r>
      <w:r w:rsidRPr="00BF6D9E">
        <w:rPr>
          <w:rFonts w:ascii="Times New Roman" w:hAnsi="Times New Roman" w:cs="Times New Roman"/>
          <w:sz w:val="24"/>
          <w:szCs w:val="24"/>
        </w:rPr>
        <w:lastRenderedPageBreak/>
        <w:t>consumptive water use, a</w:t>
      </w:r>
      <w:r w:rsidR="00BF6D9E">
        <w:rPr>
          <w:rFonts w:ascii="Times New Roman" w:hAnsi="Times New Roman" w:cs="Times New Roman"/>
          <w:sz w:val="24"/>
          <w:szCs w:val="24"/>
        </w:rPr>
        <w:t>nd for drought monitoring</w:t>
      </w:r>
      <w:r w:rsidRPr="00BF6D9E">
        <w:rPr>
          <w:rFonts w:ascii="Times New Roman" w:hAnsi="Times New Roman" w:cs="Times New Roman"/>
          <w:sz w:val="24"/>
          <w:szCs w:val="24"/>
        </w:rPr>
        <w:t xml:space="preserve">.  Because ET varies widely spatially and temporally and </w:t>
      </w:r>
      <w:r w:rsidRPr="00BF6D9E">
        <w:rPr>
          <w:rFonts w:ascii="Times New Roman" w:hAnsi="Times New Roman" w:cs="Times New Roman"/>
          <w:i/>
          <w:sz w:val="24"/>
          <w:szCs w:val="24"/>
        </w:rPr>
        <w:t>in situ</w:t>
      </w:r>
      <w:r w:rsidRPr="00BF6D9E">
        <w:rPr>
          <w:rFonts w:ascii="Times New Roman" w:hAnsi="Times New Roman" w:cs="Times New Roman"/>
          <w:sz w:val="24"/>
          <w:szCs w:val="24"/>
        </w:rPr>
        <w:t xml:space="preserve"> methods are expensive and difficult to scale out (Xiao et al. 2011), airborne or satellite remote</w:t>
      </w:r>
      <w:r w:rsidR="00BF6D9E">
        <w:rPr>
          <w:rFonts w:ascii="Times New Roman" w:hAnsi="Times New Roman" w:cs="Times New Roman"/>
          <w:sz w:val="24"/>
          <w:szCs w:val="24"/>
        </w:rPr>
        <w:t xml:space="preserve"> sensing is often used to estimate ET</w:t>
      </w:r>
      <w:r w:rsidRPr="00BF6D9E">
        <w:rPr>
          <w:rFonts w:ascii="Times New Roman" w:hAnsi="Times New Roman" w:cs="Times New Roman"/>
          <w:sz w:val="24"/>
          <w:szCs w:val="24"/>
        </w:rPr>
        <w:t>.  Reviews of remote sensing based methods for estimating ET can be found in Kalma et al. (2008)</w:t>
      </w:r>
      <w:r w:rsidR="00BF6D9E">
        <w:rPr>
          <w:rFonts w:ascii="Times New Roman" w:hAnsi="Times New Roman" w:cs="Times New Roman"/>
          <w:sz w:val="24"/>
          <w:szCs w:val="24"/>
        </w:rPr>
        <w:t xml:space="preserve"> </w:t>
      </w:r>
      <w:r w:rsidRPr="00BF6D9E">
        <w:rPr>
          <w:rFonts w:ascii="Times New Roman" w:hAnsi="Times New Roman" w:cs="Times New Roman"/>
          <w:sz w:val="24"/>
          <w:szCs w:val="24"/>
        </w:rPr>
        <w:t>, Glenn et al. (2007), Glenn et al. (2010), Wang et al. (2012), Diak et al. (2004), Jimenex et al. (2011), and Mueller et al. (2011).</w:t>
      </w:r>
    </w:p>
    <w:p w14:paraId="51D92DCF" w14:textId="0F7F1F43" w:rsidR="00A96899" w:rsidRPr="00BF6D9E" w:rsidDel="00A04B56" w:rsidRDefault="00A96899">
      <w:pPr>
        <w:spacing w:after="0" w:line="240" w:lineRule="auto"/>
        <w:ind w:firstLine="720"/>
        <w:rPr>
          <w:del w:id="2" w:author="Geography" w:date="2015-03-03T14:23:00Z"/>
          <w:rFonts w:ascii="Times New Roman" w:hAnsi="Times New Roman" w:cs="Times New Roman"/>
          <w:sz w:val="24"/>
          <w:szCs w:val="24"/>
        </w:rPr>
        <w:pPrChange w:id="3" w:author="Geography" w:date="2015-03-03T14:47:00Z">
          <w:pPr>
            <w:spacing w:after="0" w:line="240" w:lineRule="auto"/>
          </w:pPr>
        </w:pPrChange>
      </w:pPr>
      <w:r w:rsidRPr="00BF6D9E">
        <w:rPr>
          <w:rFonts w:ascii="Times New Roman" w:hAnsi="Times New Roman" w:cs="Times New Roman"/>
          <w:sz w:val="24"/>
          <w:szCs w:val="24"/>
        </w:rPr>
        <w:t>Remote sensing based methods of estimating ET can be categorized into two general classes: temperature or energy-based methods and vegetation-based methods.  The temperature/energy-based methods typically compute latent heat (energy equivalent to ET) as a residual of the energy balance.  These methods can be further classified as single source (e.g. Surface Energy Balance Algorithm for Land: Bastiaanssen 2000) or two source (e.g. Atmospheric Land Exchange Inverse Model: Anderson et al. 1997), because they handle soil evaporation in different ways.  Single source methods compute sensible heat for vegetation and soil combined, while two source methods use vegetation indices to discretize the vegetation and soil components.  The temperature/energy-based methods perform well over irrigated croplands for which they were initially intended (Velpuri et al. 2013), but are difficult to implement regionally/globally, because they are data intensive and/or require internal calibration dependent on landscape homogeneity.  Vegetation-based methods (Nishida et al. 2003, Cleugh et al. 2007, Leuning et al. 2008, Mu et al. 2007, and Fisher et al. 2008) estimate ET as a function of a vegetation index (either the Normalized Difference Vegetation Index – NDVI or Enhanced Vegetation Index – EVI), temperature and moisture constraints, and PET.  These algorithms have been gaining popularity for regional/global applications, because they are relatively easy to implement over large areas using remote sensing and surface climate reanalysis data and are compara</w:t>
      </w:r>
      <w:ins w:id="4" w:author="Geography" w:date="2015-03-03T14:20:00Z">
        <w:r w:rsidRPr="00BF6D9E">
          <w:rPr>
            <w:rFonts w:ascii="Times New Roman" w:hAnsi="Times New Roman" w:cs="Times New Roman"/>
            <w:sz w:val="24"/>
            <w:szCs w:val="24"/>
          </w:rPr>
          <w:t>ble</w:t>
        </w:r>
      </w:ins>
      <w:del w:id="5" w:author="Geography" w:date="2015-03-03T14:20:00Z">
        <w:r w:rsidRPr="00BF6D9E" w:rsidDel="00A96899">
          <w:rPr>
            <w:rFonts w:ascii="Times New Roman" w:hAnsi="Times New Roman" w:cs="Times New Roman"/>
            <w:sz w:val="24"/>
            <w:szCs w:val="24"/>
          </w:rPr>
          <w:delText>tive</w:delText>
        </w:r>
      </w:del>
      <w:r w:rsidRPr="00BF6D9E">
        <w:rPr>
          <w:rFonts w:ascii="Times New Roman" w:hAnsi="Times New Roman" w:cs="Times New Roman"/>
          <w:sz w:val="24"/>
          <w:szCs w:val="24"/>
        </w:rPr>
        <w:t xml:space="preserve"> to temperature/energy-based methods (Ershadi et al. 2014).</w:t>
      </w:r>
      <w:del w:id="6" w:author="Geography" w:date="2015-03-03T14:47:00Z">
        <w:r w:rsidRPr="00BF6D9E" w:rsidDel="00A04B56">
          <w:rPr>
            <w:rFonts w:ascii="Times New Roman" w:hAnsi="Times New Roman" w:cs="Times New Roman"/>
            <w:sz w:val="24"/>
            <w:szCs w:val="24"/>
          </w:rPr>
          <w:delText xml:space="preserve">  </w:delText>
        </w:r>
      </w:del>
    </w:p>
    <w:p w14:paraId="2ACD7DE9" w14:textId="24C38951" w:rsidR="00A04B56" w:rsidRPr="00BF6D9E" w:rsidRDefault="00A04B56">
      <w:pPr>
        <w:spacing w:after="0" w:line="240" w:lineRule="auto"/>
        <w:ind w:firstLine="720"/>
        <w:rPr>
          <w:ins w:id="7" w:author="Geography" w:date="2015-03-03T14:47:00Z"/>
          <w:rFonts w:ascii="Times New Roman" w:hAnsi="Times New Roman" w:cs="Times New Roman"/>
          <w:sz w:val="24"/>
          <w:szCs w:val="24"/>
          <w:rPrChange w:id="8" w:author="Geography" w:date="2015-03-03T14:51:00Z">
            <w:rPr>
              <w:ins w:id="9" w:author="Geography" w:date="2015-03-03T14:47:00Z"/>
            </w:rPr>
          </w:rPrChange>
        </w:rPr>
        <w:pPrChange w:id="10" w:author="Geography" w:date="2015-03-03T14:51:00Z">
          <w:pPr>
            <w:spacing w:after="0" w:line="240" w:lineRule="auto"/>
          </w:pPr>
        </w:pPrChange>
      </w:pPr>
      <w:commentRangeStart w:id="11"/>
      <w:ins w:id="12" w:author="Geography" w:date="2015-03-03T14:48:00Z">
        <w:r w:rsidRPr="00BF6D9E">
          <w:rPr>
            <w:rFonts w:ascii="Times New Roman" w:hAnsi="Times New Roman" w:cs="Times New Roman"/>
            <w:sz w:val="24"/>
            <w:szCs w:val="24"/>
          </w:rPr>
          <w:t xml:space="preserve">Single-source </w:t>
        </w:r>
      </w:ins>
      <w:ins w:id="13" w:author="Geography" w:date="2015-03-03T14:51:00Z">
        <w:r w:rsidRPr="00BF6D9E">
          <w:rPr>
            <w:rFonts w:ascii="Times New Roman" w:hAnsi="Times New Roman" w:cs="Times New Roman"/>
            <w:sz w:val="24"/>
            <w:szCs w:val="24"/>
          </w:rPr>
          <w:t xml:space="preserve">temperature/energy based </w:t>
        </w:r>
      </w:ins>
      <w:commentRangeEnd w:id="11"/>
      <w:ins w:id="14" w:author="Geography" w:date="2015-03-03T14:54:00Z">
        <w:r w:rsidRPr="00BF6D9E">
          <w:rPr>
            <w:rStyle w:val="CommentReference"/>
            <w:rFonts w:ascii="Times New Roman" w:hAnsi="Times New Roman" w:cs="Times New Roman"/>
            <w:sz w:val="24"/>
            <w:szCs w:val="24"/>
          </w:rPr>
          <w:commentReference w:id="11"/>
        </w:r>
      </w:ins>
      <w:ins w:id="15" w:author="Geography" w:date="2015-03-03T14:48:00Z">
        <w:r w:rsidRPr="00BF6D9E">
          <w:rPr>
            <w:rFonts w:ascii="Times New Roman" w:hAnsi="Times New Roman" w:cs="Times New Roman"/>
            <w:sz w:val="24"/>
            <w:szCs w:val="24"/>
          </w:rPr>
          <w:t xml:space="preserve">models of ET (e.g. </w:t>
        </w:r>
      </w:ins>
      <w:ins w:id="16" w:author="Geography" w:date="2015-03-03T14:47:00Z">
        <w:r w:rsidRPr="00BF6D9E">
          <w:rPr>
            <w:rFonts w:ascii="Times New Roman" w:hAnsi="Times New Roman" w:cs="Times New Roman"/>
            <w:sz w:val="24"/>
            <w:szCs w:val="24"/>
          </w:rPr>
          <w:t>SEBAL</w:t>
        </w:r>
      </w:ins>
      <w:ins w:id="17" w:author="Geography" w:date="2015-03-03T14:48:00Z">
        <w:r w:rsidRPr="00BF6D9E">
          <w:rPr>
            <w:rFonts w:ascii="Times New Roman" w:hAnsi="Times New Roman" w:cs="Times New Roman"/>
            <w:sz w:val="24"/>
            <w:szCs w:val="24"/>
          </w:rPr>
          <w:t>)</w:t>
        </w:r>
      </w:ins>
      <w:ins w:id="18" w:author="Geography" w:date="2015-03-03T14:47:00Z">
        <w:r w:rsidRPr="00BF6D9E">
          <w:rPr>
            <w:rFonts w:ascii="Times New Roman" w:hAnsi="Times New Roman" w:cs="Times New Roman"/>
            <w:sz w:val="24"/>
            <w:szCs w:val="24"/>
          </w:rPr>
          <w:t xml:space="preserve"> </w:t>
        </w:r>
      </w:ins>
      <w:ins w:id="19" w:author="Geography" w:date="2015-03-03T14:50:00Z">
        <w:r w:rsidRPr="00BF6D9E">
          <w:rPr>
            <w:rFonts w:ascii="Times New Roman" w:hAnsi="Times New Roman" w:cs="Times New Roman"/>
            <w:sz w:val="24"/>
            <w:szCs w:val="24"/>
          </w:rPr>
          <w:t xml:space="preserve">are widely used </w:t>
        </w:r>
      </w:ins>
      <w:ins w:id="20" w:author="Geography" w:date="2015-03-03T14:54:00Z">
        <w:r w:rsidRPr="00BF6D9E">
          <w:rPr>
            <w:rFonts w:ascii="Times New Roman" w:hAnsi="Times New Roman" w:cs="Times New Roman"/>
            <w:sz w:val="24"/>
            <w:szCs w:val="24"/>
          </w:rPr>
          <w:t>for</w:t>
        </w:r>
      </w:ins>
      <w:ins w:id="21" w:author="Geography" w:date="2015-03-03T14:50:00Z">
        <w:r w:rsidRPr="00BF6D9E">
          <w:rPr>
            <w:rFonts w:ascii="Times New Roman" w:hAnsi="Times New Roman" w:cs="Times New Roman"/>
            <w:sz w:val="24"/>
            <w:szCs w:val="24"/>
          </w:rPr>
          <w:t xml:space="preserve"> irrigated agriculture but </w:t>
        </w:r>
      </w:ins>
      <w:ins w:id="22" w:author="Geography" w:date="2015-03-03T14:47:00Z">
        <w:r w:rsidRPr="00BF6D9E">
          <w:rPr>
            <w:rFonts w:ascii="Times New Roman" w:hAnsi="Times New Roman" w:cs="Times New Roman"/>
            <w:sz w:val="24"/>
            <w:szCs w:val="24"/>
          </w:rPr>
          <w:t xml:space="preserve">may be cumbersome to apply on seasonal time scales, since </w:t>
        </w:r>
      </w:ins>
      <w:ins w:id="23" w:author="Geography" w:date="2015-03-03T14:48:00Z">
        <w:r w:rsidRPr="00BF6D9E">
          <w:rPr>
            <w:rFonts w:ascii="Times New Roman" w:hAnsi="Times New Roman" w:cs="Times New Roman"/>
            <w:sz w:val="24"/>
            <w:szCs w:val="24"/>
          </w:rPr>
          <w:t>they</w:t>
        </w:r>
      </w:ins>
      <w:ins w:id="24" w:author="Geography" w:date="2015-03-03T14:47:00Z">
        <w:r w:rsidRPr="00BF6D9E">
          <w:rPr>
            <w:rFonts w:ascii="Times New Roman" w:hAnsi="Times New Roman" w:cs="Times New Roman"/>
            <w:sz w:val="24"/>
            <w:szCs w:val="24"/>
          </w:rPr>
          <w:t xml:space="preserve"> require </w:t>
        </w:r>
      </w:ins>
      <w:ins w:id="25" w:author="Geography" w:date="2015-03-03T14:48:00Z">
        <w:r w:rsidRPr="00BF6D9E">
          <w:rPr>
            <w:rFonts w:ascii="Times New Roman" w:hAnsi="Times New Roman" w:cs="Times New Roman"/>
            <w:sz w:val="24"/>
            <w:szCs w:val="24"/>
          </w:rPr>
          <w:t xml:space="preserve">selection of calibration </w:t>
        </w:r>
      </w:ins>
      <w:ins w:id="26" w:author="Geography" w:date="2015-03-03T14:47:00Z">
        <w:r w:rsidRPr="00BF6D9E">
          <w:rPr>
            <w:rFonts w:ascii="Times New Roman" w:hAnsi="Times New Roman" w:cs="Times New Roman"/>
            <w:sz w:val="24"/>
            <w:szCs w:val="24"/>
          </w:rPr>
          <w:t>pixels in the imagery</w:t>
        </w:r>
      </w:ins>
      <w:ins w:id="27" w:author="Geography" w:date="2015-03-03T14:48:00Z">
        <w:r w:rsidRPr="00BF6D9E">
          <w:rPr>
            <w:rFonts w:ascii="Times New Roman" w:hAnsi="Times New Roman" w:cs="Times New Roman"/>
            <w:sz w:val="24"/>
            <w:szCs w:val="24"/>
          </w:rPr>
          <w:t xml:space="preserve"> where ET </w:t>
        </w:r>
      </w:ins>
      <w:ins w:id="28" w:author="Geography" w:date="2015-03-03T14:49:00Z">
        <w:r w:rsidRPr="00BF6D9E">
          <w:rPr>
            <w:rFonts w:ascii="Times New Roman" w:hAnsi="Times New Roman" w:cs="Times New Roman"/>
            <w:sz w:val="24"/>
            <w:szCs w:val="24"/>
          </w:rPr>
          <w:t xml:space="preserve">and the </w:t>
        </w:r>
      </w:ins>
      <w:ins w:id="29" w:author="Geography" w:date="2015-03-03T14:50:00Z">
        <w:r w:rsidRPr="00BF6D9E">
          <w:rPr>
            <w:rFonts w:ascii="Times New Roman" w:hAnsi="Times New Roman" w:cs="Times New Roman"/>
            <w:sz w:val="24"/>
            <w:szCs w:val="24"/>
          </w:rPr>
          <w:t xml:space="preserve">associated </w:t>
        </w:r>
      </w:ins>
      <w:ins w:id="30" w:author="Geography" w:date="2015-03-03T14:49:00Z">
        <w:r w:rsidRPr="00BF6D9E">
          <w:rPr>
            <w:rFonts w:ascii="Times New Roman" w:hAnsi="Times New Roman" w:cs="Times New Roman"/>
            <w:sz w:val="24"/>
            <w:szCs w:val="24"/>
          </w:rPr>
          <w:t xml:space="preserve">latent heat flux </w:t>
        </w:r>
      </w:ins>
      <w:ins w:id="31" w:author="Geography" w:date="2015-03-03T14:52:00Z">
        <w:r w:rsidRPr="00BF6D9E">
          <w:rPr>
            <w:rFonts w:ascii="Times New Roman" w:hAnsi="Times New Roman" w:cs="Times New Roman"/>
            <w:sz w:val="24"/>
            <w:szCs w:val="24"/>
          </w:rPr>
          <w:t>are</w:t>
        </w:r>
      </w:ins>
      <w:ins w:id="32" w:author="Geography" w:date="2015-03-03T14:49:00Z">
        <w:r w:rsidRPr="00BF6D9E">
          <w:rPr>
            <w:rFonts w:ascii="Times New Roman" w:hAnsi="Times New Roman" w:cs="Times New Roman"/>
            <w:sz w:val="24"/>
            <w:szCs w:val="24"/>
          </w:rPr>
          <w:t xml:space="preserve"> assumed to be either zero </w:t>
        </w:r>
      </w:ins>
      <w:ins w:id="33" w:author="Geography" w:date="2015-03-03T14:52:00Z">
        <w:r w:rsidRPr="00BF6D9E">
          <w:rPr>
            <w:rFonts w:ascii="Times New Roman" w:hAnsi="Times New Roman" w:cs="Times New Roman"/>
            <w:sz w:val="24"/>
            <w:szCs w:val="24"/>
          </w:rPr>
          <w:t xml:space="preserve">(“dry pixel”) </w:t>
        </w:r>
      </w:ins>
      <w:ins w:id="34" w:author="Geography" w:date="2015-03-03T14:49:00Z">
        <w:r w:rsidRPr="00BF6D9E">
          <w:rPr>
            <w:rFonts w:ascii="Times New Roman" w:hAnsi="Times New Roman" w:cs="Times New Roman"/>
            <w:sz w:val="24"/>
            <w:szCs w:val="24"/>
          </w:rPr>
          <w:t>or equal to net radiation</w:t>
        </w:r>
      </w:ins>
      <w:ins w:id="35" w:author="Geography" w:date="2015-03-03T14:52:00Z">
        <w:r w:rsidRPr="00BF6D9E">
          <w:rPr>
            <w:rFonts w:ascii="Times New Roman" w:hAnsi="Times New Roman" w:cs="Times New Roman"/>
            <w:sz w:val="24"/>
            <w:szCs w:val="24"/>
          </w:rPr>
          <w:t xml:space="preserve"> (“wet pixel”)</w:t>
        </w:r>
      </w:ins>
      <w:ins w:id="36" w:author="Geography" w:date="2015-03-03T14:47:00Z">
        <w:r w:rsidRPr="00BF6D9E">
          <w:rPr>
            <w:rFonts w:ascii="Times New Roman" w:hAnsi="Times New Roman" w:cs="Times New Roman"/>
            <w:sz w:val="24"/>
            <w:szCs w:val="24"/>
          </w:rPr>
          <w:t xml:space="preserve">.  Automated methods can be used to select </w:t>
        </w:r>
      </w:ins>
      <w:ins w:id="37" w:author="Geography" w:date="2015-03-03T14:52:00Z">
        <w:r w:rsidRPr="00BF6D9E">
          <w:rPr>
            <w:rFonts w:ascii="Times New Roman" w:hAnsi="Times New Roman" w:cs="Times New Roman"/>
            <w:sz w:val="24"/>
            <w:szCs w:val="24"/>
          </w:rPr>
          <w:t xml:space="preserve">these </w:t>
        </w:r>
      </w:ins>
      <w:ins w:id="38" w:author="Geography" w:date="2015-03-03T14:47:00Z">
        <w:r w:rsidRPr="00BF6D9E">
          <w:rPr>
            <w:rFonts w:ascii="Times New Roman" w:hAnsi="Times New Roman" w:cs="Times New Roman"/>
            <w:sz w:val="24"/>
            <w:szCs w:val="24"/>
          </w:rPr>
          <w:t xml:space="preserve">calibration pixels in SEBAL and the closely related METRIC model, with similar performance to manual calibration </w:t>
        </w:r>
        <w:r w:rsidRPr="00BF6D9E">
          <w:rPr>
            <w:rFonts w:ascii="Times New Roman" w:hAnsi="Times New Roman" w:cs="Times New Roman"/>
            <w:sz w:val="24"/>
            <w:szCs w:val="24"/>
          </w:rPr>
          <w:fldChar w:fldCharType="begin" w:fldLock="1"/>
        </w:r>
        <w:r w:rsidRPr="00BF6D9E">
          <w:rPr>
            <w:rFonts w:ascii="Times New Roman" w:hAnsi="Times New Roman" w:cs="Times New Roman"/>
            <w:sz w:val="24"/>
            <w:szCs w:val="24"/>
          </w:rPr>
          <w:instrText>ADDIN CSL_CITATION { "citationItems" : [ { "id" : "ITEM-1", "itemData" : { "DOI" : "10.1111/jawr.12054", "ISSN" : "1752-1688", "abstract" : "Agricultural irrigation accounts for a large fraction of the total water use in the western United States. The Mapping Evapotranspiration at high Resolution with Internalized Calibration (METRIC) remote sensing energy balance model is being used to estimate historical agricultural water use in western Nevada to evaluate basin-wide water budgets. Each METRIC evapotranspiration (ET) estimate must be calibrated by a trained user, which requires some iterative time investment and results in variation in ET estimates between users. An automated calibration algorithm for the METRIC model was designed to generate ET estimates comparable to those from trained users by mimicking the manual calibration process. Automated calibration allows for rapid generation of METRIC ET estimates with minimal manual intervention, as well as uncertainty and sensitivity analysis of the model. The variation in ET estimates generated by the automated calibration algorithm was found to be similar to the variation in manual ET estimates. Results indicate that uncertainty was highest for fields with low ET levels and lowest for fields with high ET levels, with a seasonal mean uncertainty of approximately 5% for all fields. In addition, in a blind comparison, automated daily and seasonal ET estimates compared well with flux tower measurement ET data at multiple sites. Automated methods can generate first-order ET estimates that are similar to time intensive manual efforts with less time investment.", "author" : [ { "dropping-particle" : "", "family" : "Morton", "given" : "Charles G", "non-dropping-particle" : "", "parse-names" : false, "suffix" : "" }, { "dropping-particle" : "", "family" : "Huntington", "given" : "Justin L", "non-dropping-particle" : "", "parse-names" : false, "suffix" : "" }, { "dropping-particle" : "", "family" : "Pohll", "given" : "Greg M", "non-dropping-particle" : "", "parse-names" : false, "suffix" : "" }, { "dropping-particle" : "", "family" : "Allen", "given" : "Richard G", "non-dropping-particle" : "", "parse-names" : false, "suffix" : "" }, { "dropping-particle" : "", "family" : "McGwire", "given" : "Kenneth C", "non-dropping-particle" : "", "parse-names" : false, "suffix" : "" }, { "dropping-particle" : "", "family" : "Bassett", "given" : "Scott D", "non-dropping-particle" : "", "parse-names" : false, "suffix" : "" } ], "container-title" : "JAWRA Journal of the American Water Resources Association", "id" : "ITEM-1", "issue" : "3", "issued" : { "date-parts" : [ [ "2013", "6", "1" ] ] }, "page" : "549-562", "title" : "Assessing Calibration Uncertainty and Automation for Estimating Evapotranspiration from Agricultural Areas Using METRIC", "type" : "article-journal", "volume" : "49" }, "uris" : [ "http://www.mendeley.com/documents/?uuid=4e2d332e-d257-4a88-8959-57047b52ad68", "http://www.mendeley.com/documents/?uuid=27e5d7d4-25b9-4b10-bd2c-794898c7779c" ] } ], "mendeley" : { "formattedCitation" : "(Morton et al., 2013)", "plainTextFormattedCitation" : "(Morton et al., 2013)", "previouslyFormattedCitation" : "(Morton et al., 2013)" }, "properties" : { "noteIndex" : 0 }, "schema" : "https://github.com/citation-style-language/schema/raw/master/csl-citation.json" }</w:instrText>
        </w:r>
        <w:r w:rsidRPr="00BF6D9E">
          <w:rPr>
            <w:rFonts w:ascii="Times New Roman" w:hAnsi="Times New Roman" w:cs="Times New Roman"/>
            <w:sz w:val="24"/>
            <w:szCs w:val="24"/>
          </w:rPr>
          <w:fldChar w:fldCharType="separate"/>
        </w:r>
        <w:r w:rsidRPr="00BF6D9E">
          <w:rPr>
            <w:rFonts w:ascii="Times New Roman" w:hAnsi="Times New Roman" w:cs="Times New Roman"/>
            <w:noProof/>
            <w:sz w:val="24"/>
            <w:szCs w:val="24"/>
          </w:rPr>
          <w:t>(Morton et al., 2013)</w:t>
        </w:r>
        <w:r w:rsidRPr="00BF6D9E">
          <w:rPr>
            <w:rFonts w:ascii="Times New Roman" w:hAnsi="Times New Roman" w:cs="Times New Roman"/>
            <w:sz w:val="24"/>
            <w:szCs w:val="24"/>
          </w:rPr>
          <w:fldChar w:fldCharType="end"/>
        </w:r>
        <w:r w:rsidRPr="00BF6D9E">
          <w:rPr>
            <w:rFonts w:ascii="Times New Roman" w:hAnsi="Times New Roman" w:cs="Times New Roman"/>
            <w:sz w:val="24"/>
            <w:szCs w:val="24"/>
          </w:rPr>
          <w:t>.  For regional and global application</w:t>
        </w:r>
      </w:ins>
      <w:ins w:id="39" w:author="Geography" w:date="2015-03-03T14:52:00Z">
        <w:r w:rsidRPr="00BF6D9E">
          <w:rPr>
            <w:rFonts w:ascii="Times New Roman" w:hAnsi="Times New Roman" w:cs="Times New Roman"/>
            <w:sz w:val="24"/>
            <w:szCs w:val="24"/>
          </w:rPr>
          <w:t>s</w:t>
        </w:r>
      </w:ins>
      <w:ins w:id="40" w:author="Geography" w:date="2015-03-03T14:47:00Z">
        <w:r w:rsidRPr="00BF6D9E">
          <w:rPr>
            <w:rFonts w:ascii="Times New Roman" w:hAnsi="Times New Roman" w:cs="Times New Roman"/>
            <w:sz w:val="24"/>
            <w:szCs w:val="24"/>
          </w:rPr>
          <w:t xml:space="preserve">, global gridded climate datasets should replace the need for ground-based meteorological measurements, as has been done for MOD16 and SEBS </w:t>
        </w:r>
        <w:r w:rsidRPr="00BF6D9E">
          <w:rPr>
            <w:rFonts w:ascii="Times New Roman" w:hAnsi="Times New Roman" w:cs="Times New Roman"/>
            <w:sz w:val="24"/>
            <w:szCs w:val="24"/>
          </w:rPr>
          <w:fldChar w:fldCharType="begin" w:fldLock="1"/>
        </w:r>
        <w:r w:rsidRPr="00BF6D9E">
          <w:rPr>
            <w:rFonts w:ascii="Times New Roman" w:hAnsi="Times New Roman" w:cs="Times New Roman"/>
            <w:sz w:val="24"/>
            <w:szCs w:val="24"/>
          </w:rPr>
          <w:instrText>ADDIN CSL_CITATION { "citationItems" : [ { "id" : "ITEM-1", "itemData" : { "ISBN" : "0034-4257", "abstract" : "Three process based models are used to estimate terrestrial heat fluxes and evapotranspiration (ET) at the global scale: a single source energy budget model, a Penman-Monteith based approach, and a Priestley-Taylor based approach. All models adjust the surface resistances or provide ecophysiological constraints to account for changing environmental factors. Evaporation (or sublimation) over snow-covered regions is calculated consistently for all models using a modified Penman equation. Instantaneous fluxes of latent heat computed at the time of satellite overpass are linearly scaled to the equivalent daily evapotranspiration using the computed evaporative fraction and the day-time net radiation. A constant fraction (10% of daytime evaporation) is used to account for the night time evaporation. Interception losses are computed using a simple water budget model. We produce daily evapotranspiration and sensible heat flux for the global land surface at 5\u00a0km spatial resolution for the period 2003-2006. With the exception of wind and surface pressure, all model inputs and forcings are obtained from satellite remote sensing. Satellite-based inputs and model outputs were first carefully evaluated at the site scale on a monthly-mean basis, then as a four-year mean against a climatological estimate of ET over 26 major basins, and finally in terms of a latitudinal profile on an annual basis. Intercomparison of the monthly model estimates of latent and sensible heat fluxes with 12 eddy-covariance towers across the U.S. yielded mean correlation of 0.57 and 0.54, respectively. Satellite-based meteorological datasets of 2\u00a0m temperature (0.83), humidity (0.70), incident shortwave radiation (0.64), incident longwave radiation (0.67) were found to agree well at the tower scale, while estimates of wind speed correlated poorly (0.17). Comparisons of the four year mean annual ET for 26 global river basins and global latitudinal profiles with a climatologically estimated ET resulted in a Kendall's [tau]\u00a0&gt;\u00a00.70. The seasonal cycle over the continents is well represented in the Hovm\u00f6eller plots and the suppression of ET during major droughts in Europe, Australia and the Amazon are well picked up. This study provides the first ever moderate resolution estimates of ET on a global scale using only remote sensing based inputs and forcings, and furthermore the first ever multi-model comparison of process-based remote sensing estimates using the same inputs.", "author" : [ { "dropping-particle" : "", "family" : "Vinukollu", "given" : "Raghuveer K", "non-dropping-particle" : "", "parse-names" : false, "suffix" : "" }, { "dropping-particle" : "", "family" : "Wood", "given" : "Eric F", "non-dropping-particle" : "", "parse-names" : false, "suffix" : "" }, { "dropping-particle" : "", "family" : "Ferguson", "given" : "Craig R", "non-dropping-particle" : "", "parse-names" : false, "suffix" : "" }, { "dropping-particle" : "", "family" : "Fisher", "given" : "Joshua B", "non-dropping-particle" : "", "parse-names" : false, "suffix" : "" } ], "container-title" : "Remote Sensing of Environment", "id" : "ITEM-1", "issue" : "3", "issued" : { "date-parts" : [ [ "2011" ] ] }, "page" : "801-823", "title" : "Global estimates of evapotranspiration for climate studies using multi-sensor remote sensing data: Evaluation of three process-based approaches", "type" : "article-journal", "volume" : "115" }, "uris" : [ "http://www.mendeley.com/documents/?uuid=d34d2ded-29b3-4305-8e19-c0516a03015d" ] } ], "mendeley" : { "formattedCitation" : "(Vinukollu et al., 2011)", "plainTextFormattedCitation" : "(Vinukollu et al., 2011)" }, "properties" : { "noteIndex" : 0 }, "schema" : "https://github.com/citation-style-language/schema/raw/master/csl-citation.json" }</w:instrText>
        </w:r>
        <w:r w:rsidRPr="00BF6D9E">
          <w:rPr>
            <w:rFonts w:ascii="Times New Roman" w:hAnsi="Times New Roman" w:cs="Times New Roman"/>
            <w:sz w:val="24"/>
            <w:szCs w:val="24"/>
          </w:rPr>
          <w:fldChar w:fldCharType="separate"/>
        </w:r>
        <w:r w:rsidRPr="00BF6D9E">
          <w:rPr>
            <w:rFonts w:ascii="Times New Roman" w:hAnsi="Times New Roman" w:cs="Times New Roman"/>
            <w:noProof/>
            <w:sz w:val="24"/>
            <w:szCs w:val="24"/>
          </w:rPr>
          <w:t>(Vinukollu et al., 2011)</w:t>
        </w:r>
        <w:r w:rsidRPr="00BF6D9E">
          <w:rPr>
            <w:rFonts w:ascii="Times New Roman" w:hAnsi="Times New Roman" w:cs="Times New Roman"/>
            <w:sz w:val="24"/>
            <w:szCs w:val="24"/>
          </w:rPr>
          <w:fldChar w:fldCharType="end"/>
        </w:r>
        <w:r w:rsidRPr="00BF6D9E">
          <w:rPr>
            <w:rFonts w:ascii="Times New Roman" w:hAnsi="Times New Roman" w:cs="Times New Roman"/>
            <w:sz w:val="24"/>
            <w:szCs w:val="24"/>
          </w:rPr>
          <w:t xml:space="preserve">.  Automated methods can then be used to test the sensitivity of the models to parameters like the surface roughness, domain size, and sensor </w:t>
        </w:r>
        <w:r w:rsidRPr="00BF6D9E">
          <w:rPr>
            <w:rFonts w:ascii="Times New Roman" w:hAnsi="Times New Roman" w:cs="Times New Roman"/>
            <w:sz w:val="24"/>
            <w:szCs w:val="24"/>
          </w:rPr>
          <w:fldChar w:fldCharType="begin" w:fldLock="1"/>
        </w:r>
        <w:r w:rsidRPr="00BF6D9E">
          <w:rPr>
            <w:rFonts w:ascii="Times New Roman" w:hAnsi="Times New Roman" w:cs="Times New Roman"/>
            <w:sz w:val="24"/>
            <w:szCs w:val="24"/>
          </w:rPr>
          <w:instrText>ADDIN CSL_CITATION { "citationItems" : [ { "id" : "ITEM-1", "itemData" : { "DOI" : "10.1029/2011jd016542", "ISBN" : "0148-0227", "abstract" : "Estimation of evapotranspiration (ET) over large heterogeneous areas using numerous satellite-based algorithms is increasing; however, further analysis of uncertainties is limited. The objective of this study was to evaluate impacts of varying input variables, size of the modeling domain, and spatial resolution of satellite sensors on sensible heat flux (H) estimates from the Surface Energy Balance Algorithm for Land (SEBAL). First, sensitivity analysis of SEBAL is conducted by varying its input variables using Moderate Resolution Imaging Spectroradiometer (MODIS) data for 29 cloud-free days in 2007 covering the Baiyangdian watershed in North China. Domain dependence of the H estimates is quantified by estimating H for subwatersheds of different sizes and the entire watershed using MODIS data for 4 cloud-free days in May 2007. Landsat Thematic Mapper (TM) and MODIS based H estimates are compared to evaluate the effect of spatial resolution of satellite sensors. Results of sensitivity analysis indicate that the H estimates from SEBAL are most sensitive to temperatures of hot and cold pixels and available energy of the hot pixel. Results of domain dependence show that the mean absolute percentage difference (MAPD) and root mean square deviation (RMSD) in the H estimates between different domain sizes up to 53.9% and 75.7 W m&amp;#8722;2, respectively. Although areally averaged H estimates from MODIS and Landsat TM sensors are similar, the MODIS-based H estimates show an RMSD of 52.3 W m&amp;#8722;2 and a bias of 26.5 W m&amp;#8722;2 relative to Landsat TM-based counterparts. Unlike other models, the standard deviation of H estimates from SEBAL using high spatial resolution images can be smaller than that using low spatial resolution images. Furthermore, H estimates from the input upscaling scheme (aggregating input variables) are generally consistent with those from the output upscaling scheme (aggregating the output) for the same sensor, given similar differences between hot and cold pixels for low and high spatial resolution. The resulting H flux and ET estimates from SEBAL can therefore vary with differing extreme pixels selected by the operator, domain size, and spatial resolution of satellite sensors. This study provides insights into various factors that should be considered when applying SEBAL to estimate ET and helps correctly interpret the SEBAL outputs.", "author" : [ { "dropping-particle" : "", "family" : "Long", "given" : "Di", "non-dropping-particle" : "", "parse-names" : false, "suffix" : "" }, { "dropping-particle" : "", "family" : "Singh", "given" : "Vijay P", "non-dropping-particle" : "", "parse-names" : false, "suffix" : "" }, { "dropping-particle" : "", "family" : "Li", "given" : "Zhao-Liang", "non-dropping-particle" : "", "parse-names" : false, "suffix" : "" } ], "container-title" : "J. Geophys. Res.", "id" : "ITEM-1", "issue" : "D21", "issued" : { "date-parts" : [ [ "2011" ] ] }, "page" : "D21107", "publisher" : "AGU", "title" : "How sensitive is SEBAL to changes in input variables, domain size and satellite sensor?", "type" : "article-journal", "volume" : "116" }, "uris" : [ "http://www.mendeley.com/documents/?uuid=cd83e93f-f9e1-4c8a-954a-66f47292d269" ] } ], "mendeley" : { "formattedCitation" : "(Long et al., 2011)", "plainTextFormattedCitation" : "(Long et al., 2011)", "previouslyFormattedCitation" : "(Long et al., 2011)" }, "properties" : { "noteIndex" : 0 }, "schema" : "https://github.com/citation-style-language/schema/raw/master/csl-citation.json" }</w:instrText>
        </w:r>
        <w:r w:rsidRPr="00BF6D9E">
          <w:rPr>
            <w:rFonts w:ascii="Times New Roman" w:hAnsi="Times New Roman" w:cs="Times New Roman"/>
            <w:sz w:val="24"/>
            <w:szCs w:val="24"/>
          </w:rPr>
          <w:fldChar w:fldCharType="separate"/>
        </w:r>
        <w:r w:rsidRPr="00BF6D9E">
          <w:rPr>
            <w:rFonts w:ascii="Times New Roman" w:hAnsi="Times New Roman" w:cs="Times New Roman"/>
            <w:noProof/>
            <w:sz w:val="24"/>
            <w:szCs w:val="24"/>
          </w:rPr>
          <w:t>(Long et al., 2011)</w:t>
        </w:r>
        <w:r w:rsidRPr="00BF6D9E">
          <w:rPr>
            <w:rFonts w:ascii="Times New Roman" w:hAnsi="Times New Roman" w:cs="Times New Roman"/>
            <w:sz w:val="24"/>
            <w:szCs w:val="24"/>
          </w:rPr>
          <w:fldChar w:fldCharType="end"/>
        </w:r>
        <w:r w:rsidRPr="00BF6D9E">
          <w:rPr>
            <w:rFonts w:ascii="Times New Roman" w:hAnsi="Times New Roman" w:cs="Times New Roman"/>
            <w:sz w:val="24"/>
            <w:szCs w:val="24"/>
          </w:rPr>
          <w:t xml:space="preserve">.  </w:t>
        </w:r>
      </w:ins>
      <w:ins w:id="41" w:author="Geography" w:date="2015-03-03T14:53:00Z">
        <w:r w:rsidRPr="00BF6D9E">
          <w:rPr>
            <w:rFonts w:ascii="Times New Roman" w:hAnsi="Times New Roman" w:cs="Times New Roman"/>
            <w:sz w:val="24"/>
            <w:szCs w:val="24"/>
          </w:rPr>
          <w:t>Despite the potential utility of automation of one-source models, t</w:t>
        </w:r>
      </w:ins>
      <w:ins w:id="42" w:author="Geography" w:date="2015-03-03T14:50:00Z">
        <w:r w:rsidRPr="00BF6D9E">
          <w:rPr>
            <w:rFonts w:ascii="Times New Roman" w:hAnsi="Times New Roman" w:cs="Times New Roman"/>
            <w:sz w:val="24"/>
            <w:szCs w:val="24"/>
          </w:rPr>
          <w:t>he performance of automated SEBAL/METRIC methods has not been assessed for a het</w:t>
        </w:r>
      </w:ins>
      <w:ins w:id="43" w:author="Geography" w:date="2015-03-03T14:51:00Z">
        <w:r w:rsidRPr="00BF6D9E">
          <w:rPr>
            <w:rFonts w:ascii="Times New Roman" w:hAnsi="Times New Roman" w:cs="Times New Roman"/>
            <w:sz w:val="24"/>
            <w:szCs w:val="24"/>
          </w:rPr>
          <w:t>erogen</w:t>
        </w:r>
      </w:ins>
      <w:ins w:id="44" w:author="Geography" w:date="2015-03-03T14:53:00Z">
        <w:r w:rsidRPr="00BF6D9E">
          <w:rPr>
            <w:rFonts w:ascii="Times New Roman" w:hAnsi="Times New Roman" w:cs="Times New Roman"/>
            <w:sz w:val="24"/>
            <w:szCs w:val="24"/>
          </w:rPr>
          <w:t>e</w:t>
        </w:r>
      </w:ins>
      <w:ins w:id="45" w:author="Geography" w:date="2015-03-03T14:51:00Z">
        <w:r w:rsidRPr="00BF6D9E">
          <w:rPr>
            <w:rFonts w:ascii="Times New Roman" w:hAnsi="Times New Roman" w:cs="Times New Roman"/>
            <w:sz w:val="24"/>
            <w:szCs w:val="24"/>
          </w:rPr>
          <w:t>ous mixture of crops types.</w:t>
        </w:r>
      </w:ins>
    </w:p>
    <w:p w14:paraId="4569BFDD" w14:textId="48A7D70B" w:rsidR="00A96899" w:rsidRPr="00BF6D9E" w:rsidRDefault="00A96899">
      <w:pPr>
        <w:spacing w:after="0" w:line="240" w:lineRule="auto"/>
        <w:ind w:firstLine="720"/>
        <w:rPr>
          <w:rFonts w:ascii="Times New Roman" w:hAnsi="Times New Roman" w:cs="Times New Roman"/>
          <w:b/>
          <w:sz w:val="24"/>
          <w:szCs w:val="24"/>
        </w:rPr>
        <w:pPrChange w:id="46" w:author="Geography" w:date="2015-03-03T14:12:00Z">
          <w:pPr>
            <w:spacing w:after="0" w:line="240" w:lineRule="auto"/>
          </w:pPr>
        </w:pPrChange>
      </w:pPr>
    </w:p>
    <w:p w14:paraId="0C581258" w14:textId="4B542561" w:rsidR="007B443A" w:rsidRPr="00BF6D9E" w:rsidRDefault="00A96899">
      <w:pPr>
        <w:spacing w:after="0" w:line="240" w:lineRule="auto"/>
        <w:ind w:firstLine="720"/>
        <w:rPr>
          <w:rFonts w:ascii="Times New Roman" w:hAnsi="Times New Roman" w:cs="Times New Roman"/>
          <w:sz w:val="24"/>
          <w:szCs w:val="24"/>
        </w:rPr>
        <w:pPrChange w:id="47" w:author="Geography" w:date="2015-03-03T14:51:00Z">
          <w:pPr>
            <w:spacing w:after="0" w:line="240" w:lineRule="auto"/>
          </w:pPr>
        </w:pPrChange>
      </w:pPr>
      <w:r w:rsidRPr="00BF6D9E">
        <w:rPr>
          <w:rFonts w:ascii="Times New Roman" w:hAnsi="Times New Roman" w:cs="Times New Roman"/>
          <w:sz w:val="24"/>
          <w:szCs w:val="24"/>
        </w:rPr>
        <w:t>Several studies have compared vegetation-based and temperature-based methods for estimating ET using remote sensing</w:t>
      </w:r>
      <w:r w:rsidR="007B443A" w:rsidRPr="00BF6D9E">
        <w:rPr>
          <w:rFonts w:ascii="Times New Roman" w:hAnsi="Times New Roman" w:cs="Times New Roman"/>
          <w:sz w:val="24"/>
          <w:szCs w:val="24"/>
        </w:rPr>
        <w:t xml:space="preserve">.  </w:t>
      </w:r>
      <w:r w:rsidRPr="00BF6D9E">
        <w:rPr>
          <w:rFonts w:ascii="Times New Roman" w:hAnsi="Times New Roman" w:cs="Times New Roman"/>
          <w:sz w:val="24"/>
          <w:szCs w:val="24"/>
        </w:rPr>
        <w:t xml:space="preserve">For croplands, the models show a high level of agreement, but evaluations are constrained to rain-fed systems where ET is tightly coupled to plant productivity (see Biggs et al. 2015 for a review).  In Yilmaz et al. 2014, a temperature/energy-based method (ALEXI) and vegetation-based method (MOD16: Mu et al. 2011) were compared in the Nile River Basin where agriculture is primarily watered through irrigation.  Unlike the rain-fed studies, MOD16 performed considerably worse than ALEXI, which was attributed to the way in which soil evaporation is computed.  In temperature/energy-based methods, soil evaporation is computed, whether together or separately with transpiration, as a function of land </w:t>
      </w:r>
      <w:r w:rsidRPr="00BF6D9E">
        <w:rPr>
          <w:rFonts w:ascii="Times New Roman" w:hAnsi="Times New Roman" w:cs="Times New Roman"/>
          <w:sz w:val="24"/>
          <w:szCs w:val="24"/>
        </w:rPr>
        <w:lastRenderedPageBreak/>
        <w:t>surface temperature (LST), while vegetation-based methods compute soil evaporation as a function of relative humidity</w:t>
      </w:r>
      <w:r w:rsidR="007B443A" w:rsidRPr="00BF6D9E">
        <w:rPr>
          <w:rFonts w:ascii="Times New Roman" w:hAnsi="Times New Roman" w:cs="Times New Roman"/>
          <w:sz w:val="24"/>
          <w:szCs w:val="24"/>
        </w:rPr>
        <w:t xml:space="preserve"> (h)</w:t>
      </w:r>
      <w:r w:rsidRPr="00BF6D9E">
        <w:rPr>
          <w:rFonts w:ascii="Times New Roman" w:hAnsi="Times New Roman" w:cs="Times New Roman"/>
          <w:sz w:val="24"/>
          <w:szCs w:val="24"/>
        </w:rPr>
        <w:t xml:space="preserve">.  Land surface temperature is particularly effective at estimating soil evaporation, because it controls the rate of heat and water exchange with the atmosphere (Nemani et al. 1993).  Like soil moisture; it varies according to soil type, land use/cover type, and time of day or season.  Unlike soil moisture, it can be computed from readily available thermal infrared remote sensing. </w:t>
      </w:r>
      <w:r w:rsidR="007B443A" w:rsidRPr="00BF6D9E">
        <w:rPr>
          <w:rFonts w:ascii="Times New Roman" w:hAnsi="Times New Roman" w:cs="Times New Roman"/>
          <w:sz w:val="24"/>
          <w:szCs w:val="24"/>
        </w:rPr>
        <w:t>Soil evaporation in vegetation-based methods is based on the Bouchet hypothesis (Bouchet 1963), which suggests that, as the soil moisture (or soil evaporation) of a target area increases, the air above it humidifies.  Unlike LST, h over large areas is currently available only from surface climate reanalysis.  The highest resolution reanalysis is at 0.1° (~10 km</w:t>
      </w:r>
      <w:r w:rsidR="007B443A" w:rsidRPr="00BF6D9E">
        <w:rPr>
          <w:rFonts w:ascii="Times New Roman" w:hAnsi="Times New Roman" w:cs="Times New Roman"/>
          <w:sz w:val="24"/>
          <w:szCs w:val="24"/>
          <w:vertAlign w:val="superscript"/>
        </w:rPr>
        <w:t>2</w:t>
      </w:r>
      <w:r w:rsidR="007B443A" w:rsidRPr="00BF6D9E">
        <w:rPr>
          <w:rFonts w:ascii="Times New Roman" w:hAnsi="Times New Roman" w:cs="Times New Roman"/>
          <w:sz w:val="24"/>
          <w:szCs w:val="24"/>
        </w:rPr>
        <w:t xml:space="preserve"> at the equator), which is downscaled from a suite of coarser resolution datasets (Chaney et al. 2014).  At 10 km</w:t>
      </w:r>
      <w:r w:rsidR="007B443A" w:rsidRPr="00BF6D9E">
        <w:rPr>
          <w:rFonts w:ascii="Times New Roman" w:hAnsi="Times New Roman" w:cs="Times New Roman"/>
          <w:sz w:val="24"/>
          <w:szCs w:val="24"/>
          <w:vertAlign w:val="superscript"/>
        </w:rPr>
        <w:t>2</w:t>
      </w:r>
      <w:r w:rsidR="007B443A" w:rsidRPr="00BF6D9E">
        <w:rPr>
          <w:rFonts w:ascii="Times New Roman" w:hAnsi="Times New Roman" w:cs="Times New Roman"/>
          <w:sz w:val="24"/>
          <w:szCs w:val="24"/>
        </w:rPr>
        <w:t xml:space="preserve"> resolution, h can be underestimated significantly, </w:t>
      </w:r>
      <w:commentRangeStart w:id="48"/>
      <w:r w:rsidR="007B443A" w:rsidRPr="00BF6D9E">
        <w:rPr>
          <w:rFonts w:ascii="Times New Roman" w:hAnsi="Times New Roman" w:cs="Times New Roman"/>
          <w:sz w:val="24"/>
          <w:szCs w:val="24"/>
        </w:rPr>
        <w:t xml:space="preserve">especially where dry hot air from adjacent land use/cover forces higher ET rates from cool moist air (i.e. “oasis effect”: Stull 2009), </w:t>
      </w:r>
      <w:commentRangeEnd w:id="48"/>
      <w:r w:rsidR="007B443A" w:rsidRPr="00BF6D9E">
        <w:rPr>
          <w:rStyle w:val="CommentReference"/>
          <w:rFonts w:ascii="Times New Roman" w:hAnsi="Times New Roman" w:cs="Times New Roman"/>
          <w:sz w:val="24"/>
          <w:szCs w:val="24"/>
        </w:rPr>
        <w:commentReference w:id="48"/>
      </w:r>
      <w:r w:rsidR="007B443A" w:rsidRPr="00BF6D9E">
        <w:rPr>
          <w:rFonts w:ascii="Times New Roman" w:hAnsi="Times New Roman" w:cs="Times New Roman"/>
          <w:sz w:val="24"/>
          <w:szCs w:val="24"/>
        </w:rPr>
        <w:t>conditions commonly found over irrigated patches.</w:t>
      </w:r>
      <w:ins w:id="49" w:author="Geography" w:date="2015-03-03T14:33:00Z">
        <w:r w:rsidR="007B443A" w:rsidRPr="00BF6D9E">
          <w:rPr>
            <w:rFonts w:ascii="Times New Roman" w:hAnsi="Times New Roman" w:cs="Times New Roman"/>
            <w:sz w:val="24"/>
            <w:szCs w:val="24"/>
          </w:rPr>
          <w:t xml:space="preserve">  If irrigation represents a relatively small fraction of the land surface, h</w:t>
        </w:r>
      </w:ins>
      <w:ins w:id="50" w:author="Geography" w:date="2015-03-03T14:34:00Z">
        <w:r w:rsidR="007B443A" w:rsidRPr="00BF6D9E">
          <w:rPr>
            <w:rFonts w:ascii="Times New Roman" w:hAnsi="Times New Roman" w:cs="Times New Roman"/>
            <w:sz w:val="24"/>
            <w:szCs w:val="24"/>
          </w:rPr>
          <w:t xml:space="preserve"> over irrigated fields could also be underestimated using relative</w:t>
        </w:r>
      </w:ins>
      <w:ins w:id="51" w:author="Geography" w:date="2015-03-03T14:35:00Z">
        <w:r w:rsidR="007B443A" w:rsidRPr="00BF6D9E">
          <w:rPr>
            <w:rFonts w:ascii="Times New Roman" w:hAnsi="Times New Roman" w:cs="Times New Roman"/>
            <w:sz w:val="24"/>
            <w:szCs w:val="24"/>
          </w:rPr>
          <w:t>ly</w:t>
        </w:r>
      </w:ins>
      <w:ins w:id="52" w:author="Geography" w:date="2015-03-03T14:34:00Z">
        <w:r w:rsidR="007B443A" w:rsidRPr="00BF6D9E">
          <w:rPr>
            <w:rFonts w:ascii="Times New Roman" w:hAnsi="Times New Roman" w:cs="Times New Roman"/>
            <w:sz w:val="24"/>
            <w:szCs w:val="24"/>
          </w:rPr>
          <w:t xml:space="preserve"> large grid cells.</w:t>
        </w:r>
      </w:ins>
    </w:p>
    <w:p w14:paraId="22CA90C5" w14:textId="1A1B2D74" w:rsidR="007B443A" w:rsidRPr="00BF6D9E" w:rsidRDefault="00A96899" w:rsidP="007B443A">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 xml:space="preserve"> </w:t>
      </w:r>
      <w:r w:rsidR="007B443A" w:rsidRPr="00BF6D9E">
        <w:rPr>
          <w:rFonts w:ascii="Times New Roman" w:hAnsi="Times New Roman" w:cs="Times New Roman"/>
          <w:sz w:val="24"/>
          <w:szCs w:val="24"/>
        </w:rPr>
        <w:tab/>
        <w:t>ET is dominated by the transpiration component globally (Jasechko et al. 2013), so the potential errors inherent in the vegetation-based approach to soil evaporation may not be significant</w:t>
      </w:r>
      <w:ins w:id="53" w:author="Geography" w:date="2015-03-03T14:35:00Z">
        <w:r w:rsidR="007B443A" w:rsidRPr="00BF6D9E">
          <w:rPr>
            <w:rFonts w:ascii="Times New Roman" w:hAnsi="Times New Roman" w:cs="Times New Roman"/>
            <w:sz w:val="24"/>
            <w:szCs w:val="24"/>
          </w:rPr>
          <w:t xml:space="preserve"> for global water and energy balances</w:t>
        </w:r>
      </w:ins>
      <w:r w:rsidR="007B443A" w:rsidRPr="00BF6D9E">
        <w:rPr>
          <w:rFonts w:ascii="Times New Roman" w:hAnsi="Times New Roman" w:cs="Times New Roman"/>
          <w:sz w:val="24"/>
          <w:szCs w:val="24"/>
        </w:rPr>
        <w:t xml:space="preserve">.  However, on a regional basis, soil evaporation from irrigation can be important to energy and water balances, so addressing uncertainties in its </w:t>
      </w:r>
      <w:ins w:id="54" w:author="Geography" w:date="2015-03-03T14:36:00Z">
        <w:r w:rsidR="007B443A" w:rsidRPr="00BF6D9E">
          <w:rPr>
            <w:rFonts w:ascii="Times New Roman" w:hAnsi="Times New Roman" w:cs="Times New Roman"/>
            <w:sz w:val="24"/>
            <w:szCs w:val="24"/>
          </w:rPr>
          <w:t>estimation</w:t>
        </w:r>
      </w:ins>
      <w:del w:id="55" w:author="Geography" w:date="2015-03-03T14:36:00Z">
        <w:r w:rsidR="007B443A" w:rsidRPr="00BF6D9E" w:rsidDel="007B443A">
          <w:rPr>
            <w:rFonts w:ascii="Times New Roman" w:hAnsi="Times New Roman" w:cs="Times New Roman"/>
            <w:sz w:val="24"/>
            <w:szCs w:val="24"/>
          </w:rPr>
          <w:delText>formulation</w:delText>
        </w:r>
      </w:del>
      <w:r w:rsidR="007B443A" w:rsidRPr="00BF6D9E">
        <w:rPr>
          <w:rFonts w:ascii="Times New Roman" w:hAnsi="Times New Roman" w:cs="Times New Roman"/>
          <w:sz w:val="24"/>
          <w:szCs w:val="24"/>
        </w:rPr>
        <w:t xml:space="preserve"> is important at that scale (</w:t>
      </w:r>
      <w:r w:rsidR="007B443A" w:rsidRPr="00BF6D9E">
        <w:rPr>
          <w:rFonts w:ascii="Times New Roman" w:hAnsi="Times New Roman" w:cs="Times New Roman"/>
          <w:color w:val="FF0000"/>
          <w:sz w:val="24"/>
          <w:szCs w:val="24"/>
        </w:rPr>
        <w:t>Citation</w:t>
      </w:r>
      <w:r w:rsidR="007B443A" w:rsidRPr="00BF6D9E">
        <w:rPr>
          <w:rFonts w:ascii="Times New Roman" w:hAnsi="Times New Roman" w:cs="Times New Roman"/>
          <w:sz w:val="24"/>
          <w:szCs w:val="24"/>
        </w:rPr>
        <w:t xml:space="preserve">). </w:t>
      </w:r>
      <w:ins w:id="56" w:author="Geography" w:date="2015-03-03T14:36:00Z">
        <w:r w:rsidR="007B443A" w:rsidRPr="00BF6D9E">
          <w:rPr>
            <w:rFonts w:ascii="Times New Roman" w:hAnsi="Times New Roman" w:cs="Times New Roman"/>
            <w:sz w:val="24"/>
            <w:szCs w:val="24"/>
          </w:rPr>
          <w:t xml:space="preserve"> Estimates </w:t>
        </w:r>
        <w:r w:rsidR="00A04B56" w:rsidRPr="00BF6D9E">
          <w:rPr>
            <w:rFonts w:ascii="Times New Roman" w:hAnsi="Times New Roman" w:cs="Times New Roman"/>
            <w:sz w:val="24"/>
            <w:szCs w:val="24"/>
          </w:rPr>
          <w:t xml:space="preserve">of ET from irrigated cropland </w:t>
        </w:r>
      </w:ins>
      <w:ins w:id="57" w:author="Geography" w:date="2015-03-03T14:55:00Z">
        <w:r w:rsidR="00A04B56" w:rsidRPr="00BF6D9E">
          <w:rPr>
            <w:rFonts w:ascii="Times New Roman" w:hAnsi="Times New Roman" w:cs="Times New Roman"/>
            <w:sz w:val="24"/>
            <w:szCs w:val="24"/>
          </w:rPr>
          <w:t>are</w:t>
        </w:r>
      </w:ins>
      <w:ins w:id="58" w:author="Geography" w:date="2015-03-03T14:36:00Z">
        <w:r w:rsidR="007B443A" w:rsidRPr="00BF6D9E">
          <w:rPr>
            <w:rFonts w:ascii="Times New Roman" w:hAnsi="Times New Roman" w:cs="Times New Roman"/>
            <w:sz w:val="24"/>
            <w:szCs w:val="24"/>
          </w:rPr>
          <w:t xml:space="preserve"> also important for </w:t>
        </w:r>
        <w:r w:rsidR="00751DD8" w:rsidRPr="00BF6D9E">
          <w:rPr>
            <w:rFonts w:ascii="Times New Roman" w:hAnsi="Times New Roman" w:cs="Times New Roman"/>
            <w:sz w:val="24"/>
            <w:szCs w:val="24"/>
          </w:rPr>
          <w:t>water resources management and quantification of the human water footprint.</w:t>
        </w:r>
      </w:ins>
      <w:r w:rsidR="007B443A" w:rsidRPr="00BF6D9E">
        <w:rPr>
          <w:rFonts w:ascii="Times New Roman" w:hAnsi="Times New Roman" w:cs="Times New Roman"/>
          <w:sz w:val="24"/>
          <w:szCs w:val="24"/>
        </w:rPr>
        <w:t xml:space="preserve"> </w:t>
      </w:r>
      <w:ins w:id="59" w:author="Geography" w:date="2015-03-03T14:36:00Z">
        <w:r w:rsidR="00751DD8" w:rsidRPr="00BF6D9E">
          <w:rPr>
            <w:rFonts w:ascii="Times New Roman" w:hAnsi="Times New Roman" w:cs="Times New Roman"/>
            <w:sz w:val="24"/>
            <w:szCs w:val="24"/>
          </w:rPr>
          <w:t xml:space="preserve"> </w:t>
        </w:r>
      </w:ins>
      <w:r w:rsidR="007B443A" w:rsidRPr="00BF6D9E">
        <w:rPr>
          <w:rFonts w:ascii="Times New Roman" w:hAnsi="Times New Roman" w:cs="Times New Roman"/>
          <w:sz w:val="24"/>
          <w:szCs w:val="24"/>
        </w:rPr>
        <w:t xml:space="preserve">We therefore assemble a unique dataset of ET measured over irrigated crops using eddy flux covariance and surface renewal techniques to compare </w:t>
      </w:r>
      <w:ins w:id="60" w:author="Geography" w:date="2015-03-03T14:56:00Z">
        <w:r w:rsidR="00A04B56" w:rsidRPr="00BF6D9E">
          <w:rPr>
            <w:rFonts w:ascii="Times New Roman" w:hAnsi="Times New Roman" w:cs="Times New Roman"/>
            <w:sz w:val="24"/>
            <w:szCs w:val="24"/>
          </w:rPr>
          <w:t xml:space="preserve">automated </w:t>
        </w:r>
      </w:ins>
      <w:r w:rsidR="007B443A" w:rsidRPr="00BF6D9E">
        <w:rPr>
          <w:rFonts w:ascii="Times New Roman" w:hAnsi="Times New Roman" w:cs="Times New Roman"/>
          <w:sz w:val="24"/>
          <w:szCs w:val="24"/>
        </w:rPr>
        <w:t xml:space="preserve">temperature/energy-based methods and vegetation-based methods </w:t>
      </w:r>
      <w:ins w:id="61" w:author="Geography" w:date="2015-03-03T14:37:00Z">
        <w:r w:rsidR="00751DD8" w:rsidRPr="00BF6D9E">
          <w:rPr>
            <w:rFonts w:ascii="Times New Roman" w:hAnsi="Times New Roman" w:cs="Times New Roman"/>
            <w:sz w:val="24"/>
            <w:szCs w:val="24"/>
          </w:rPr>
          <w:t>over irrigated croplands</w:t>
        </w:r>
      </w:ins>
      <w:del w:id="62" w:author="Geography" w:date="2015-03-03T14:37:00Z">
        <w:r w:rsidR="007B443A" w:rsidRPr="00BF6D9E" w:rsidDel="00751DD8">
          <w:rPr>
            <w:rFonts w:ascii="Times New Roman" w:hAnsi="Times New Roman" w:cs="Times New Roman"/>
            <w:sz w:val="24"/>
            <w:szCs w:val="24"/>
          </w:rPr>
          <w:delText>in a more systematic way</w:delText>
        </w:r>
      </w:del>
      <w:r w:rsidR="007B443A" w:rsidRPr="00BF6D9E">
        <w:rPr>
          <w:rFonts w:ascii="Times New Roman" w:hAnsi="Times New Roman" w:cs="Times New Roman"/>
          <w:sz w:val="24"/>
          <w:szCs w:val="24"/>
        </w:rPr>
        <w:t>.  In doing so, we answer three critical questions:</w:t>
      </w:r>
    </w:p>
    <w:p w14:paraId="5020A118" w14:textId="77777777" w:rsidR="007B443A" w:rsidRPr="00BF6D9E" w:rsidRDefault="007B443A" w:rsidP="007B443A">
      <w:pPr>
        <w:spacing w:after="0" w:line="240" w:lineRule="auto"/>
        <w:rPr>
          <w:rFonts w:ascii="Times New Roman" w:hAnsi="Times New Roman" w:cs="Times New Roman"/>
          <w:sz w:val="24"/>
          <w:szCs w:val="24"/>
        </w:rPr>
      </w:pPr>
    </w:p>
    <w:p w14:paraId="0ED0F328" w14:textId="77777777" w:rsidR="007B443A" w:rsidRPr="00BF6D9E" w:rsidRDefault="007B443A" w:rsidP="007B443A">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1.  How do weekly and seasonal ET estimates from MOD16 and SEBAL compare in irrigated areas?</w:t>
      </w:r>
    </w:p>
    <w:p w14:paraId="010D0C6B" w14:textId="77777777" w:rsidR="007B443A" w:rsidRPr="00BF6D9E" w:rsidRDefault="007B443A" w:rsidP="007B443A">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2.  Do the differences in ET estimated using MOD16 and SEBAL relate to biophysical characteristics of the crop (height, biomass, fractional cover) and/or land surface wetness?</w:t>
      </w:r>
    </w:p>
    <w:p w14:paraId="6CA211E7" w14:textId="77777777" w:rsidR="007B443A" w:rsidRPr="00BF6D9E" w:rsidRDefault="007B443A" w:rsidP="007B443A">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 xml:space="preserve">3.  Which method is best for automated regional and global monitoring of ET from irrigated croplands?  </w:t>
      </w:r>
    </w:p>
    <w:p w14:paraId="49B4F0C6" w14:textId="277748F9" w:rsidR="00A96899" w:rsidRPr="00BF6D9E" w:rsidRDefault="00A96899" w:rsidP="007B443A">
      <w:pPr>
        <w:spacing w:after="0" w:line="240" w:lineRule="auto"/>
        <w:ind w:firstLine="720"/>
        <w:rPr>
          <w:rFonts w:ascii="Times New Roman" w:hAnsi="Times New Roman" w:cs="Times New Roman"/>
          <w:b/>
          <w:sz w:val="24"/>
          <w:szCs w:val="24"/>
        </w:rPr>
      </w:pPr>
    </w:p>
    <w:p w14:paraId="3D85C50E" w14:textId="77777777" w:rsidR="00A96899" w:rsidRPr="00BF6D9E" w:rsidRDefault="00A96899" w:rsidP="007B443A">
      <w:pPr>
        <w:spacing w:after="0" w:line="240" w:lineRule="auto"/>
        <w:ind w:firstLine="720"/>
        <w:rPr>
          <w:rFonts w:ascii="Times New Roman" w:hAnsi="Times New Roman" w:cs="Times New Roman"/>
          <w:b/>
          <w:sz w:val="24"/>
          <w:szCs w:val="24"/>
        </w:rPr>
      </w:pPr>
    </w:p>
    <w:p w14:paraId="06FF7F07" w14:textId="60C82FB2" w:rsidR="00930083" w:rsidRPr="00BF6D9E" w:rsidRDefault="00A96899" w:rsidP="006E3BA8">
      <w:pPr>
        <w:spacing w:after="0" w:line="240" w:lineRule="auto"/>
        <w:rPr>
          <w:ins w:id="63" w:author="Geography" w:date="2015-03-03T14:24:00Z"/>
          <w:rFonts w:ascii="Times New Roman" w:hAnsi="Times New Roman" w:cs="Times New Roman"/>
          <w:sz w:val="24"/>
          <w:szCs w:val="24"/>
        </w:rPr>
      </w:pPr>
      <w:r w:rsidRPr="00BF6D9E">
        <w:rPr>
          <w:rFonts w:ascii="Times New Roman" w:hAnsi="Times New Roman" w:cs="Times New Roman"/>
          <w:sz w:val="24"/>
          <w:szCs w:val="24"/>
        </w:rPr>
        <w:t xml:space="preserve">  </w:t>
      </w:r>
      <w:ins w:id="64" w:author="Geography" w:date="2015-03-03T14:24:00Z">
        <w:r w:rsidRPr="00BF6D9E">
          <w:rPr>
            <w:rFonts w:ascii="Times New Roman" w:hAnsi="Times New Roman" w:cs="Times New Roman"/>
            <w:sz w:val="24"/>
            <w:szCs w:val="24"/>
          </w:rPr>
          <w:t>Extra text:</w:t>
        </w:r>
      </w:ins>
    </w:p>
    <w:p w14:paraId="3092EC47" w14:textId="77777777" w:rsidR="00A96899" w:rsidRPr="00BF6D9E" w:rsidRDefault="00A96899" w:rsidP="00A96899">
      <w:pPr>
        <w:spacing w:after="0" w:line="240" w:lineRule="auto"/>
        <w:rPr>
          <w:ins w:id="65" w:author="Geography" w:date="2015-03-03T14:24:00Z"/>
          <w:rFonts w:ascii="Times New Roman" w:hAnsi="Times New Roman" w:cs="Times New Roman"/>
          <w:sz w:val="24"/>
          <w:szCs w:val="24"/>
        </w:rPr>
      </w:pPr>
      <w:ins w:id="66" w:author="Geography" w:date="2015-03-03T14:24:00Z">
        <w:r w:rsidRPr="00BF6D9E">
          <w:rPr>
            <w:rFonts w:ascii="Times New Roman" w:hAnsi="Times New Roman" w:cs="Times New Roman"/>
            <w:sz w:val="24"/>
            <w:szCs w:val="24"/>
          </w:rPr>
          <w:tab/>
          <w:t xml:space="preserve">Two popular vegetation-based methods are 1) MOD16 (Mu) and 2) Preistely-Taylor Jet Propulsion Laboratory (PT-JPL).  MOD16 has been implemented globally and is distributed as part of the MODIS suite of products.  The meteorological data needed for MOD16, including air temperature, relative humidity, and net radiation, are derived from global climate grids (e.g. Global Modeling and Assimilation Office, GMAO), and no ground-level meteorological data is needed.  Both MOD16 and PT-JPL have been evaluated primarily over rainfed ecosystems due to the location of the eddy flux correlation towers in the most commonly-used database (FLUXNET) </w:t>
        </w:r>
        <w:r w:rsidRPr="00BF6D9E">
          <w:rPr>
            <w:rFonts w:ascii="Times New Roman" w:hAnsi="Times New Roman" w:cs="Times New Roman"/>
            <w:sz w:val="24"/>
            <w:szCs w:val="24"/>
          </w:rPr>
          <w:fldChar w:fldCharType="begin" w:fldLock="1"/>
        </w:r>
        <w:r w:rsidRPr="00BF6D9E">
          <w:rPr>
            <w:rFonts w:ascii="Times New Roman" w:hAnsi="Times New Roman" w:cs="Times New Roman"/>
            <w:sz w:val="24"/>
            <w:szCs w:val="24"/>
          </w:rPr>
          <w:instrText>ADDIN CSL_CITATION { "citationItems" : [ { "id" : "ITEM-1", "itemData" : { "ISSN" : "1520-0477", "author" : [ { "dropping-particle" : "", "family" : "Baldocchi", "given" : "Dennis", "non-dropping-particle" : "", "parse-names" : false, "suffix" : "" }, { "dropping-particle" : "", "family" : "Falge", "given" : "Eva", "non-dropping-particle" : "", "parse-names" : false, "suffix" : "" }, { "dropping-particle" : "", "family" : "Gu", "given" : "Lianhong", "non-dropping-particle" : "", "parse-names" : false, "suffix" : "" }, { "dropping-particle" : "", "family" : "Olson", "given" : "Richard", "non-dropping-particle" : "", "parse-names" : false, "suffix" : "" }, { "dropping-particle" : "", "family" : "Hollinger", "given" : "David", "non-dropping-particle" : "", "parse-names" : false, "suffix" : "" }, { "dropping-particle" : "", "family" : "Running", "given" : "Steve", "non-dropping-particle" : "", "parse-names" : false, "suffix" : "" }, { "dropping-particle" : "", "family" : "Anthoni", "given" : "Peter", "non-dropping-particle" : "", "parse-names" : false, "suffix" : "" }, { "dropping-particle" : "", "family" : "Bernhofer", "given" : "Ch", "non-dropping-particle" : "", "parse-names" : false, "suffix" : "" }, { "dropping-particle" : "", "family" : "Davis", "given" : "Kenneth", "non-dropping-particle" : "", "parse-names" : false, "suffix" : "" }, { "dropping-particle" : "", "family" : "Evans", "given" : "Robert", "non-dropping-particle" : "", "parse-names" : false, "suffix" : "" } ], "container-title" : "Bulletin of the American Meteorological Society", "id" : "ITEM-1", "issue" : "11", "issued" : { "date-parts" : [ [ "2001" ] ] }, "page" : "2415-2434", "title" : "FLUXNET: A new tool to study the temporal and spatial variability of ecosystem-scale carbon dioxide, water vapor, and energy flux densities", "type" : "article-journal", "volume" : "82" }, "uris" : [ "http://www.mendeley.com/documents/?uuid=afab3d25-4044-43b6-b2eb-9f940bb3a205" ] } ], "mendeley" : { "formattedCitation" : "(Baldocchi et al., 2001)", "plainTextFormattedCitation" : "(Baldocchi et al., 2001)", "previouslyFormattedCitation" : "(Baldocchi et al., 2001)" }, "properties" : { "noteIndex" : 0 }, "schema" : "https://github.com/citation-style-language/schema/raw/master/csl-citation.json" }</w:instrText>
        </w:r>
        <w:r w:rsidRPr="00BF6D9E">
          <w:rPr>
            <w:rFonts w:ascii="Times New Roman" w:hAnsi="Times New Roman" w:cs="Times New Roman"/>
            <w:sz w:val="24"/>
            <w:szCs w:val="24"/>
          </w:rPr>
          <w:fldChar w:fldCharType="separate"/>
        </w:r>
        <w:r w:rsidRPr="00BF6D9E">
          <w:rPr>
            <w:rFonts w:ascii="Times New Roman" w:hAnsi="Times New Roman" w:cs="Times New Roman"/>
            <w:noProof/>
            <w:sz w:val="24"/>
            <w:szCs w:val="24"/>
          </w:rPr>
          <w:t>(Baldocchi et al., 2001)</w:t>
        </w:r>
        <w:r w:rsidRPr="00BF6D9E">
          <w:rPr>
            <w:rFonts w:ascii="Times New Roman" w:hAnsi="Times New Roman" w:cs="Times New Roman"/>
            <w:sz w:val="24"/>
            <w:szCs w:val="24"/>
          </w:rPr>
          <w:fldChar w:fldCharType="end"/>
        </w:r>
        <w:r w:rsidRPr="00BF6D9E">
          <w:rPr>
            <w:rFonts w:ascii="Times New Roman" w:hAnsi="Times New Roman" w:cs="Times New Roman"/>
            <w:sz w:val="24"/>
            <w:szCs w:val="24"/>
          </w:rPr>
          <w:t xml:space="preserve"> .  Less well quantified is their performance in irrigated agricultural land, which may have different relationships between vegetation indices and ET.</w:t>
        </w:r>
      </w:ins>
    </w:p>
    <w:p w14:paraId="7ADAA257" w14:textId="77777777" w:rsidR="00A96899" w:rsidRPr="00BF6D9E" w:rsidRDefault="00A96899" w:rsidP="006E3BA8">
      <w:pPr>
        <w:spacing w:after="0" w:line="240" w:lineRule="auto"/>
        <w:rPr>
          <w:rFonts w:ascii="Times New Roman" w:hAnsi="Times New Roman" w:cs="Times New Roman"/>
          <w:sz w:val="24"/>
          <w:szCs w:val="24"/>
        </w:rPr>
      </w:pPr>
    </w:p>
    <w:p w14:paraId="103C6B6B" w14:textId="77777777" w:rsidR="00A96899" w:rsidRPr="00BF6D9E" w:rsidRDefault="00A96899" w:rsidP="006E3BA8">
      <w:pPr>
        <w:spacing w:after="0" w:line="240" w:lineRule="auto"/>
        <w:rPr>
          <w:rFonts w:ascii="Times New Roman" w:hAnsi="Times New Roman" w:cs="Times New Roman"/>
          <w:sz w:val="24"/>
          <w:szCs w:val="24"/>
        </w:rPr>
      </w:pPr>
    </w:p>
    <w:p w14:paraId="49E02560" w14:textId="77777777" w:rsidR="00063849" w:rsidRPr="00BF6D9E" w:rsidRDefault="00063849" w:rsidP="006E3BA8">
      <w:pPr>
        <w:spacing w:after="0" w:line="240" w:lineRule="auto"/>
        <w:rPr>
          <w:rFonts w:ascii="Times New Roman" w:hAnsi="Times New Roman" w:cs="Times New Roman"/>
          <w:b/>
          <w:sz w:val="24"/>
          <w:szCs w:val="24"/>
        </w:rPr>
      </w:pPr>
      <w:r w:rsidRPr="00BF6D9E">
        <w:rPr>
          <w:rFonts w:ascii="Times New Roman" w:hAnsi="Times New Roman" w:cs="Times New Roman"/>
          <w:b/>
          <w:sz w:val="24"/>
          <w:szCs w:val="24"/>
        </w:rPr>
        <w:lastRenderedPageBreak/>
        <w:t>Study area</w:t>
      </w:r>
    </w:p>
    <w:p w14:paraId="3706AA45" w14:textId="3D930FB4" w:rsidR="00013482" w:rsidRDefault="00C73128" w:rsidP="006E3BA8">
      <w:pPr>
        <w:spacing w:after="0" w:line="240" w:lineRule="auto"/>
        <w:rPr>
          <w:rFonts w:ascii="Times New Roman" w:hAnsi="Times New Roman" w:cs="Times New Roman"/>
          <w:sz w:val="24"/>
          <w:szCs w:val="24"/>
        </w:rPr>
      </w:pPr>
      <w:r w:rsidRPr="00BF6D9E">
        <w:rPr>
          <w:rFonts w:ascii="Times New Roman" w:hAnsi="Times New Roman" w:cs="Times New Roman"/>
          <w:sz w:val="24"/>
          <w:szCs w:val="24"/>
        </w:rPr>
        <w:t>The study area</w:t>
      </w:r>
      <w:r>
        <w:rPr>
          <w:rFonts w:ascii="Times New Roman" w:hAnsi="Times New Roman" w:cs="Times New Roman"/>
          <w:sz w:val="24"/>
          <w:szCs w:val="24"/>
        </w:rPr>
        <w:t xml:space="preserve"> </w:t>
      </w:r>
      <w:r w:rsidR="003002BC">
        <w:rPr>
          <w:rFonts w:ascii="Times New Roman" w:hAnsi="Times New Roman" w:cs="Times New Roman"/>
          <w:sz w:val="24"/>
          <w:szCs w:val="24"/>
        </w:rPr>
        <w:t xml:space="preserve">is </w:t>
      </w:r>
      <w:r w:rsidR="00063849">
        <w:rPr>
          <w:rFonts w:ascii="Times New Roman" w:hAnsi="Times New Roman" w:cs="Times New Roman"/>
          <w:sz w:val="24"/>
          <w:szCs w:val="24"/>
        </w:rPr>
        <w:t>in the Central Valley of Cali</w:t>
      </w:r>
      <w:r w:rsidR="007134D3">
        <w:rPr>
          <w:rFonts w:ascii="Times New Roman" w:hAnsi="Times New Roman" w:cs="Times New Roman"/>
          <w:sz w:val="24"/>
          <w:szCs w:val="24"/>
        </w:rPr>
        <w:t>fornia, United States</w:t>
      </w:r>
      <w:r w:rsidR="003633CD">
        <w:rPr>
          <w:rFonts w:ascii="Times New Roman" w:hAnsi="Times New Roman" w:cs="Times New Roman"/>
          <w:sz w:val="24"/>
          <w:szCs w:val="24"/>
        </w:rPr>
        <w:t>,</w:t>
      </w:r>
      <w:r w:rsidR="007134D3">
        <w:rPr>
          <w:rFonts w:ascii="Times New Roman" w:hAnsi="Times New Roman" w:cs="Times New Roman"/>
          <w:sz w:val="24"/>
          <w:szCs w:val="24"/>
        </w:rPr>
        <w:t xml:space="preserve"> </w:t>
      </w:r>
      <w:r w:rsidR="003002BC">
        <w:rPr>
          <w:rFonts w:ascii="Times New Roman" w:hAnsi="Times New Roman" w:cs="Times New Roman"/>
          <w:sz w:val="24"/>
          <w:szCs w:val="24"/>
        </w:rPr>
        <w:t xml:space="preserve">and </w:t>
      </w:r>
      <w:r w:rsidR="003633CD">
        <w:rPr>
          <w:rFonts w:ascii="Times New Roman" w:hAnsi="Times New Roman" w:cs="Times New Roman"/>
          <w:sz w:val="24"/>
          <w:szCs w:val="24"/>
        </w:rPr>
        <w:t xml:space="preserve">includes 6 eddy flux correlation towers </w:t>
      </w:r>
      <w:r w:rsidR="007134D3">
        <w:rPr>
          <w:rFonts w:ascii="Times New Roman" w:hAnsi="Times New Roman" w:cs="Times New Roman"/>
          <w:sz w:val="24"/>
          <w:szCs w:val="24"/>
        </w:rPr>
        <w:t>(</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063849">
        <w:rPr>
          <w:rFonts w:ascii="Times New Roman" w:hAnsi="Times New Roman" w:cs="Times New Roman"/>
          <w:sz w:val="24"/>
          <w:szCs w:val="24"/>
        </w:rPr>
        <w:t>,</w:t>
      </w:r>
      <w:r w:rsidR="004B1604">
        <w:rPr>
          <w:rFonts w:ascii="Times New Roman" w:hAnsi="Times New Roman" w:cs="Times New Roman"/>
          <w:sz w:val="24"/>
          <w:szCs w:val="24"/>
        </w:rPr>
        <w:t xml:space="preserve"> </w:t>
      </w:r>
      <w:r w:rsidR="004B1604">
        <w:rPr>
          <w:rFonts w:ascii="Times New Roman" w:hAnsi="Times New Roman" w:cs="Times New Roman"/>
          <w:sz w:val="24"/>
          <w:szCs w:val="24"/>
        </w:rPr>
        <w:fldChar w:fldCharType="begin"/>
      </w:r>
      <w:r w:rsidR="004B1604">
        <w:rPr>
          <w:rFonts w:ascii="Times New Roman" w:hAnsi="Times New Roman" w:cs="Times New Roman"/>
          <w:sz w:val="24"/>
          <w:szCs w:val="24"/>
        </w:rPr>
        <w:instrText xml:space="preserve"> REF _Ref408409664 \h </w:instrText>
      </w:r>
      <w:r w:rsidR="004B1604">
        <w:rPr>
          <w:rFonts w:ascii="Times New Roman" w:hAnsi="Times New Roman" w:cs="Times New Roman"/>
          <w:sz w:val="24"/>
          <w:szCs w:val="24"/>
        </w:rPr>
      </w:r>
      <w:r w:rsidR="004B1604">
        <w:rPr>
          <w:rFonts w:ascii="Times New Roman" w:hAnsi="Times New Roman" w:cs="Times New Roman"/>
          <w:sz w:val="24"/>
          <w:szCs w:val="24"/>
        </w:rPr>
        <w:fldChar w:fldCharType="separate"/>
      </w:r>
      <w:r w:rsidR="0005491B">
        <w:t xml:space="preserve">Table </w:t>
      </w:r>
      <w:r w:rsidR="0005491B">
        <w:rPr>
          <w:noProof/>
        </w:rPr>
        <w:t>1</w:t>
      </w:r>
      <w:r w:rsidR="004B1604">
        <w:rPr>
          <w:rFonts w:ascii="Times New Roman" w:hAnsi="Times New Roman" w:cs="Times New Roman"/>
          <w:sz w:val="24"/>
          <w:szCs w:val="24"/>
        </w:rPr>
        <w:fldChar w:fldCharType="end"/>
      </w:r>
      <w:r w:rsidR="00063849">
        <w:rPr>
          <w:rFonts w:ascii="Times New Roman" w:hAnsi="Times New Roman" w:cs="Times New Roman"/>
          <w:sz w:val="24"/>
          <w:szCs w:val="24"/>
        </w:rPr>
        <w:t>).  Crop</w:t>
      </w:r>
      <w:r w:rsidR="00A1019D">
        <w:rPr>
          <w:rFonts w:ascii="Times New Roman" w:hAnsi="Times New Roman" w:cs="Times New Roman"/>
          <w:sz w:val="24"/>
          <w:szCs w:val="24"/>
        </w:rPr>
        <w:t>s at the tower sites</w:t>
      </w:r>
      <w:r w:rsidR="0054096E">
        <w:rPr>
          <w:rFonts w:ascii="Times New Roman" w:hAnsi="Times New Roman" w:cs="Times New Roman"/>
          <w:sz w:val="24"/>
          <w:szCs w:val="24"/>
        </w:rPr>
        <w:t xml:space="preserve"> included rice (N=3), </w:t>
      </w:r>
      <w:r w:rsidR="00CA6BFA">
        <w:rPr>
          <w:rFonts w:ascii="Times New Roman" w:hAnsi="Times New Roman" w:cs="Times New Roman"/>
          <w:sz w:val="24"/>
          <w:szCs w:val="24"/>
        </w:rPr>
        <w:t>maize</w:t>
      </w:r>
      <w:r w:rsidR="0054096E">
        <w:rPr>
          <w:rFonts w:ascii="Times New Roman" w:hAnsi="Times New Roman" w:cs="Times New Roman"/>
          <w:sz w:val="24"/>
          <w:szCs w:val="24"/>
        </w:rPr>
        <w:t xml:space="preserve"> (N=2</w:t>
      </w:r>
      <w:r w:rsidR="00063849">
        <w:rPr>
          <w:rFonts w:ascii="Times New Roman" w:hAnsi="Times New Roman" w:cs="Times New Roman"/>
          <w:sz w:val="24"/>
          <w:szCs w:val="24"/>
        </w:rPr>
        <w:t>)</w:t>
      </w:r>
      <w:r w:rsidR="0054096E">
        <w:rPr>
          <w:rFonts w:ascii="Times New Roman" w:hAnsi="Times New Roman" w:cs="Times New Roman"/>
          <w:sz w:val="24"/>
          <w:szCs w:val="24"/>
        </w:rPr>
        <w:t>, and cotton (N=1)</w:t>
      </w:r>
      <w:r w:rsidR="00063849">
        <w:rPr>
          <w:rFonts w:ascii="Times New Roman" w:hAnsi="Times New Roman" w:cs="Times New Roman"/>
          <w:sz w:val="24"/>
          <w:szCs w:val="24"/>
        </w:rPr>
        <w:t>.  Data was available for different time periods from 2009 to 2013, with the most availa</w:t>
      </w:r>
      <w:r w:rsidR="004B1604">
        <w:rPr>
          <w:rFonts w:ascii="Times New Roman" w:hAnsi="Times New Roman" w:cs="Times New Roman"/>
          <w:sz w:val="24"/>
          <w:szCs w:val="24"/>
        </w:rPr>
        <w:t>bility in 2011 and 2012 (</w:t>
      </w:r>
      <w:r w:rsidR="004B1604">
        <w:rPr>
          <w:rFonts w:ascii="Times New Roman" w:hAnsi="Times New Roman" w:cs="Times New Roman"/>
          <w:sz w:val="24"/>
          <w:szCs w:val="24"/>
        </w:rPr>
        <w:fldChar w:fldCharType="begin"/>
      </w:r>
      <w:r w:rsidR="004B1604">
        <w:rPr>
          <w:rFonts w:ascii="Times New Roman" w:hAnsi="Times New Roman" w:cs="Times New Roman"/>
          <w:sz w:val="24"/>
          <w:szCs w:val="24"/>
        </w:rPr>
        <w:instrText xml:space="preserve"> REF _Ref408409664 \h </w:instrText>
      </w:r>
      <w:r w:rsidR="004B1604">
        <w:rPr>
          <w:rFonts w:ascii="Times New Roman" w:hAnsi="Times New Roman" w:cs="Times New Roman"/>
          <w:sz w:val="24"/>
          <w:szCs w:val="24"/>
        </w:rPr>
      </w:r>
      <w:r w:rsidR="004B1604">
        <w:rPr>
          <w:rFonts w:ascii="Times New Roman" w:hAnsi="Times New Roman" w:cs="Times New Roman"/>
          <w:sz w:val="24"/>
          <w:szCs w:val="24"/>
        </w:rPr>
        <w:fldChar w:fldCharType="separate"/>
      </w:r>
      <w:r w:rsidR="0005491B">
        <w:t xml:space="preserve">Table </w:t>
      </w:r>
      <w:r w:rsidR="0005491B">
        <w:rPr>
          <w:noProof/>
        </w:rPr>
        <w:t>1</w:t>
      </w:r>
      <w:r w:rsidR="004B1604">
        <w:rPr>
          <w:rFonts w:ascii="Times New Roman" w:hAnsi="Times New Roman" w:cs="Times New Roman"/>
          <w:sz w:val="24"/>
          <w:szCs w:val="24"/>
        </w:rPr>
        <w:fldChar w:fldCharType="end"/>
      </w:r>
      <w:r w:rsidR="00063849">
        <w:rPr>
          <w:rFonts w:ascii="Times New Roman" w:hAnsi="Times New Roman" w:cs="Times New Roman"/>
          <w:sz w:val="24"/>
          <w:szCs w:val="24"/>
        </w:rPr>
        <w:t>).</w:t>
      </w:r>
      <w:r w:rsidR="00013482" w:rsidRPr="00013482">
        <w:rPr>
          <w:rFonts w:ascii="Times New Roman" w:hAnsi="Times New Roman" w:cs="Times New Roman"/>
          <w:sz w:val="24"/>
          <w:szCs w:val="24"/>
        </w:rPr>
        <w:t xml:space="preserve"> </w:t>
      </w:r>
      <w:r w:rsidR="006F036A">
        <w:rPr>
          <w:rFonts w:ascii="Times New Roman" w:hAnsi="Times New Roman" w:cs="Times New Roman"/>
          <w:sz w:val="24"/>
          <w:szCs w:val="24"/>
        </w:rPr>
        <w:t>One</w:t>
      </w:r>
      <w:r w:rsidR="00013482">
        <w:rPr>
          <w:rFonts w:ascii="Times New Roman" w:hAnsi="Times New Roman" w:cs="Times New Roman"/>
          <w:sz w:val="24"/>
          <w:szCs w:val="24"/>
        </w:rPr>
        <w:t xml:space="preserve"> rice site (Twt) had hourly </w:t>
      </w:r>
      <w:r w:rsidR="006F76CF">
        <w:rPr>
          <w:rFonts w:ascii="Times New Roman" w:hAnsi="Times New Roman" w:cs="Times New Roman"/>
          <w:sz w:val="24"/>
          <w:szCs w:val="24"/>
        </w:rPr>
        <w:t>record</w:t>
      </w:r>
      <w:r w:rsidR="003002BC">
        <w:rPr>
          <w:rFonts w:ascii="Times New Roman" w:hAnsi="Times New Roman" w:cs="Times New Roman"/>
          <w:sz w:val="24"/>
          <w:szCs w:val="24"/>
        </w:rPr>
        <w:t>s of ground water level</w:t>
      </w:r>
      <w:r w:rsidR="006F76CF">
        <w:rPr>
          <w:rFonts w:ascii="Times New Roman" w:hAnsi="Times New Roman" w:cs="Times New Roman"/>
          <w:sz w:val="24"/>
          <w:szCs w:val="24"/>
        </w:rPr>
        <w:t>, and soil moisture was available at</w:t>
      </w:r>
      <w:r w:rsidR="006F036A">
        <w:rPr>
          <w:rFonts w:ascii="Times New Roman" w:hAnsi="Times New Roman" w:cs="Times New Roman"/>
          <w:sz w:val="24"/>
          <w:szCs w:val="24"/>
        </w:rPr>
        <w:t xml:space="preserve"> the </w:t>
      </w:r>
      <w:r w:rsidR="00CA6BFA">
        <w:rPr>
          <w:rFonts w:ascii="Times New Roman" w:hAnsi="Times New Roman" w:cs="Times New Roman"/>
          <w:sz w:val="24"/>
          <w:szCs w:val="24"/>
        </w:rPr>
        <w:t>maize</w:t>
      </w:r>
      <w:r w:rsidR="006F036A">
        <w:rPr>
          <w:rFonts w:ascii="Times New Roman" w:hAnsi="Times New Roman" w:cs="Times New Roman"/>
          <w:sz w:val="24"/>
          <w:szCs w:val="24"/>
        </w:rPr>
        <w:t xml:space="preserve"> sites</w:t>
      </w:r>
      <w:r w:rsidR="006F76CF">
        <w:rPr>
          <w:rFonts w:ascii="Times New Roman" w:hAnsi="Times New Roman" w:cs="Times New Roman"/>
          <w:sz w:val="24"/>
          <w:szCs w:val="24"/>
        </w:rPr>
        <w:t>.</w:t>
      </w:r>
    </w:p>
    <w:p w14:paraId="15BEDD1B" w14:textId="052E2EB0" w:rsidR="00013482" w:rsidRDefault="00DF1C8A" w:rsidP="006E3B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All 6 towers are bounded by a study area </w:t>
      </w:r>
      <w:r w:rsidR="0048066C">
        <w:rPr>
          <w:rFonts w:ascii="Times New Roman" w:hAnsi="Times New Roman" w:cs="Times New Roman"/>
          <w:sz w:val="24"/>
          <w:szCs w:val="24"/>
        </w:rPr>
        <w:t>that is 2.5 degrees longitude</w:t>
      </w:r>
      <w:r>
        <w:rPr>
          <w:rFonts w:ascii="Times New Roman" w:hAnsi="Times New Roman" w:cs="Times New Roman"/>
          <w:sz w:val="24"/>
          <w:szCs w:val="24"/>
        </w:rPr>
        <w:t xml:space="preserve"> </w:t>
      </w:r>
      <w:r w:rsidR="0048066C">
        <w:rPr>
          <w:rFonts w:ascii="Times New Roman" w:hAnsi="Times New Roman" w:cs="Times New Roman"/>
          <w:sz w:val="24"/>
          <w:szCs w:val="24"/>
        </w:rPr>
        <w:t>by 4 degrees</w:t>
      </w:r>
      <w:r>
        <w:rPr>
          <w:rFonts w:ascii="Times New Roman" w:hAnsi="Times New Roman" w:cs="Times New Roman"/>
          <w:sz w:val="24"/>
          <w:szCs w:val="24"/>
        </w:rPr>
        <w:t xml:space="preserve"> </w:t>
      </w:r>
      <w:r w:rsidR="0048066C">
        <w:rPr>
          <w:rFonts w:ascii="Times New Roman" w:hAnsi="Times New Roman" w:cs="Times New Roman"/>
          <w:sz w:val="24"/>
          <w:szCs w:val="24"/>
        </w:rPr>
        <w:t>latitude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48066C">
        <w:rPr>
          <w:rFonts w:ascii="Times New Roman" w:hAnsi="Times New Roman" w:cs="Times New Roman"/>
          <w:sz w:val="24"/>
          <w:szCs w:val="24"/>
        </w:rPr>
        <w:t>)</w:t>
      </w:r>
      <w:r>
        <w:rPr>
          <w:rFonts w:ascii="Times New Roman" w:hAnsi="Times New Roman" w:cs="Times New Roman"/>
          <w:sz w:val="24"/>
          <w:szCs w:val="24"/>
        </w:rPr>
        <w:t xml:space="preserve">.  </w:t>
      </w:r>
      <w:r w:rsidR="004B4011">
        <w:rPr>
          <w:rFonts w:ascii="Times New Roman" w:hAnsi="Times New Roman" w:cs="Times New Roman"/>
          <w:sz w:val="24"/>
          <w:szCs w:val="24"/>
        </w:rPr>
        <w:t xml:space="preserve">The modeling </w:t>
      </w:r>
      <w:r w:rsidR="003633CD">
        <w:rPr>
          <w:rFonts w:ascii="Times New Roman" w:hAnsi="Times New Roman" w:cs="Times New Roman"/>
          <w:sz w:val="24"/>
          <w:szCs w:val="24"/>
        </w:rPr>
        <w:t xml:space="preserve">spatial </w:t>
      </w:r>
      <w:r w:rsidR="004B4011">
        <w:rPr>
          <w:rFonts w:ascii="Times New Roman" w:hAnsi="Times New Roman" w:cs="Times New Roman"/>
          <w:sz w:val="24"/>
          <w:szCs w:val="24"/>
        </w:rPr>
        <w:t>domain was further restricted to elevations that covered the range of the tower elevations (-20 m to +100 m)</w:t>
      </w:r>
      <w:r w:rsidR="00D35317">
        <w:rPr>
          <w:rFonts w:ascii="Times New Roman" w:hAnsi="Times New Roman" w:cs="Times New Roman"/>
          <w:sz w:val="24"/>
          <w:szCs w:val="24"/>
        </w:rPr>
        <w:t>, which reduced the impa</w:t>
      </w:r>
      <w:r w:rsidR="0016655B">
        <w:rPr>
          <w:rFonts w:ascii="Times New Roman" w:hAnsi="Times New Roman" w:cs="Times New Roman"/>
          <w:sz w:val="24"/>
          <w:szCs w:val="24"/>
        </w:rPr>
        <w:t>ct of adiabatic lapse rates on land surface temperature</w:t>
      </w:r>
      <w:r w:rsidR="003633CD">
        <w:rPr>
          <w:rFonts w:ascii="Times New Roman" w:hAnsi="Times New Roman" w:cs="Times New Roman"/>
          <w:sz w:val="24"/>
          <w:szCs w:val="24"/>
        </w:rPr>
        <w:t xml:space="preserve"> (T</w:t>
      </w:r>
      <w:r w:rsidR="003633CD" w:rsidRPr="00DF0B4D">
        <w:rPr>
          <w:rFonts w:ascii="Times New Roman" w:hAnsi="Times New Roman" w:cs="Times New Roman"/>
          <w:sz w:val="24"/>
          <w:szCs w:val="24"/>
          <w:vertAlign w:val="subscript"/>
        </w:rPr>
        <w:t>R</w:t>
      </w:r>
      <w:r w:rsidR="003633CD">
        <w:rPr>
          <w:rFonts w:ascii="Times New Roman" w:hAnsi="Times New Roman" w:cs="Times New Roman"/>
          <w:sz w:val="24"/>
          <w:szCs w:val="24"/>
        </w:rPr>
        <w:t>)</w:t>
      </w:r>
      <w:r w:rsidR="0016655B">
        <w:rPr>
          <w:rFonts w:ascii="Times New Roman" w:hAnsi="Times New Roman" w:cs="Times New Roman"/>
          <w:sz w:val="24"/>
          <w:szCs w:val="24"/>
        </w:rPr>
        <w:t xml:space="preserve"> </w:t>
      </w:r>
      <w:r w:rsidR="00D35317">
        <w:rPr>
          <w:rFonts w:ascii="Times New Roman" w:hAnsi="Times New Roman" w:cs="Times New Roman"/>
          <w:sz w:val="24"/>
          <w:szCs w:val="24"/>
        </w:rPr>
        <w:t>and ET</w:t>
      </w:r>
      <w:r w:rsidR="004B4011">
        <w:rPr>
          <w:rFonts w:ascii="Times New Roman" w:hAnsi="Times New Roman" w:cs="Times New Roman"/>
          <w:sz w:val="24"/>
          <w:szCs w:val="24"/>
        </w:rPr>
        <w:t xml:space="preserve">.  </w:t>
      </w:r>
      <w:r w:rsidR="00440B56">
        <w:rPr>
          <w:rFonts w:ascii="Times New Roman" w:hAnsi="Times New Roman" w:cs="Times New Roman"/>
          <w:sz w:val="24"/>
          <w:szCs w:val="24"/>
        </w:rPr>
        <w:t>The study area can be divided into northern and southern sections defined by the lo</w:t>
      </w:r>
      <w:r w:rsidR="003504EF">
        <w:rPr>
          <w:rFonts w:ascii="Times New Roman" w:hAnsi="Times New Roman" w:cs="Times New Roman"/>
          <w:sz w:val="24"/>
          <w:szCs w:val="24"/>
        </w:rPr>
        <w:t>cations of the towers (</w:t>
      </w:r>
      <w:r w:rsidR="007134D3">
        <w:rPr>
          <w:rFonts w:ascii="Times New Roman" w:hAnsi="Times New Roman" w:cs="Times New Roman"/>
          <w:sz w:val="24"/>
          <w:szCs w:val="24"/>
        </w:rPr>
        <w:fldChar w:fldCharType="begin"/>
      </w:r>
      <w:r w:rsidR="007134D3">
        <w:rPr>
          <w:rFonts w:ascii="Times New Roman" w:hAnsi="Times New Roman" w:cs="Times New Roman"/>
          <w:sz w:val="24"/>
          <w:szCs w:val="24"/>
        </w:rPr>
        <w:instrText xml:space="preserve"> REF _Ref408409332 \h </w:instrText>
      </w:r>
      <w:r w:rsidR="007134D3">
        <w:rPr>
          <w:rFonts w:ascii="Times New Roman" w:hAnsi="Times New Roman" w:cs="Times New Roman"/>
          <w:sz w:val="24"/>
          <w:szCs w:val="24"/>
        </w:rPr>
      </w:r>
      <w:r w:rsidR="007134D3">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134D3">
        <w:rPr>
          <w:rFonts w:ascii="Times New Roman" w:hAnsi="Times New Roman" w:cs="Times New Roman"/>
          <w:sz w:val="24"/>
          <w:szCs w:val="24"/>
        </w:rPr>
        <w:fldChar w:fldCharType="end"/>
      </w:r>
      <w:r w:rsidR="00440B56">
        <w:rPr>
          <w:rFonts w:ascii="Times New Roman" w:hAnsi="Times New Roman" w:cs="Times New Roman"/>
          <w:sz w:val="24"/>
          <w:szCs w:val="24"/>
        </w:rPr>
        <w:t>).</w:t>
      </w:r>
      <w:r w:rsidR="003504EF">
        <w:rPr>
          <w:rFonts w:ascii="Times New Roman" w:hAnsi="Times New Roman" w:cs="Times New Roman"/>
          <w:sz w:val="24"/>
          <w:szCs w:val="24"/>
        </w:rPr>
        <w:t xml:space="preserve">  The southern section was further </w:t>
      </w:r>
      <w:r w:rsidR="00507771">
        <w:rPr>
          <w:rFonts w:ascii="Times New Roman" w:hAnsi="Times New Roman" w:cs="Times New Roman"/>
          <w:sz w:val="24"/>
          <w:szCs w:val="24"/>
        </w:rPr>
        <w:t>divided into a smaller section to compare the effect of different domain sizes on</w:t>
      </w:r>
      <w:r w:rsidR="009373AE">
        <w:rPr>
          <w:rFonts w:ascii="Times New Roman" w:hAnsi="Times New Roman" w:cs="Times New Roman"/>
          <w:sz w:val="24"/>
          <w:szCs w:val="24"/>
        </w:rPr>
        <w:t xml:space="preserve"> SEBAL ET</w:t>
      </w:r>
      <w:r w:rsidR="00507771">
        <w:rPr>
          <w:rFonts w:ascii="Times New Roman" w:hAnsi="Times New Roman" w:cs="Times New Roman"/>
          <w:sz w:val="24"/>
          <w:szCs w:val="24"/>
        </w:rPr>
        <w:t>.</w:t>
      </w:r>
      <w:r w:rsidR="00A1019D">
        <w:rPr>
          <w:rFonts w:ascii="Times New Roman" w:hAnsi="Times New Roman" w:cs="Times New Roman"/>
          <w:sz w:val="24"/>
          <w:szCs w:val="24"/>
        </w:rPr>
        <w:t xml:space="preserve">  </w:t>
      </w:r>
      <w:r w:rsidR="009373AE">
        <w:rPr>
          <w:rFonts w:ascii="Times New Roman" w:hAnsi="Times New Roman" w:cs="Times New Roman"/>
          <w:sz w:val="24"/>
          <w:szCs w:val="24"/>
        </w:rPr>
        <w:t>The</w:t>
      </w:r>
      <w:r w:rsidR="006F76CF">
        <w:rPr>
          <w:rFonts w:ascii="Times New Roman" w:hAnsi="Times New Roman" w:cs="Times New Roman"/>
          <w:sz w:val="24"/>
          <w:szCs w:val="24"/>
        </w:rPr>
        <w:t xml:space="preserve"> various domains were used </w:t>
      </w:r>
      <w:r w:rsidR="006F036A">
        <w:rPr>
          <w:rFonts w:ascii="Times New Roman" w:hAnsi="Times New Roman" w:cs="Times New Roman"/>
          <w:sz w:val="24"/>
          <w:szCs w:val="24"/>
        </w:rPr>
        <w:t xml:space="preserve">to test the impact of </w:t>
      </w:r>
      <w:r w:rsidR="00D04A80">
        <w:rPr>
          <w:rFonts w:ascii="Times New Roman" w:hAnsi="Times New Roman" w:cs="Times New Roman"/>
          <w:sz w:val="24"/>
          <w:szCs w:val="24"/>
        </w:rPr>
        <w:t xml:space="preserve">varying </w:t>
      </w:r>
      <w:r w:rsidR="003633CD">
        <w:rPr>
          <w:rFonts w:ascii="Times New Roman" w:hAnsi="Times New Roman" w:cs="Times New Roman"/>
          <w:sz w:val="24"/>
          <w:szCs w:val="24"/>
        </w:rPr>
        <w:t xml:space="preserve">spatial </w:t>
      </w:r>
      <w:r w:rsidR="006F036A">
        <w:rPr>
          <w:rFonts w:ascii="Times New Roman" w:hAnsi="Times New Roman" w:cs="Times New Roman"/>
          <w:sz w:val="24"/>
          <w:szCs w:val="24"/>
        </w:rPr>
        <w:t xml:space="preserve">domain size on </w:t>
      </w:r>
      <w:r w:rsidR="006F76CF">
        <w:rPr>
          <w:rFonts w:ascii="Times New Roman" w:hAnsi="Times New Roman" w:cs="Times New Roman"/>
          <w:sz w:val="24"/>
          <w:szCs w:val="24"/>
        </w:rPr>
        <w:t>SEBAL</w:t>
      </w:r>
      <w:r w:rsidR="006F036A">
        <w:rPr>
          <w:rFonts w:ascii="Times New Roman" w:hAnsi="Times New Roman" w:cs="Times New Roman"/>
          <w:sz w:val="24"/>
          <w:szCs w:val="24"/>
        </w:rPr>
        <w:t xml:space="preserve"> ET</w:t>
      </w:r>
      <w:r w:rsidR="00D04A80">
        <w:rPr>
          <w:rFonts w:ascii="Times New Roman" w:hAnsi="Times New Roman" w:cs="Times New Roman"/>
          <w:sz w:val="24"/>
          <w:szCs w:val="24"/>
        </w:rPr>
        <w:t xml:space="preserve"> estimates</w:t>
      </w:r>
      <w:r w:rsidR="006F76CF">
        <w:rPr>
          <w:rFonts w:ascii="Times New Roman" w:hAnsi="Times New Roman" w:cs="Times New Roman"/>
          <w:sz w:val="24"/>
          <w:szCs w:val="24"/>
        </w:rPr>
        <w:t xml:space="preserve">.  </w:t>
      </w:r>
      <w:r w:rsidR="00FD7DC9">
        <w:rPr>
          <w:rFonts w:ascii="Times New Roman" w:hAnsi="Times New Roman" w:cs="Times New Roman"/>
          <w:sz w:val="24"/>
          <w:szCs w:val="24"/>
        </w:rPr>
        <w:t xml:space="preserve">The </w:t>
      </w:r>
      <w:r w:rsidR="00D61497">
        <w:rPr>
          <w:rFonts w:ascii="Times New Roman" w:hAnsi="Times New Roman" w:cs="Times New Roman"/>
          <w:sz w:val="24"/>
          <w:szCs w:val="24"/>
        </w:rPr>
        <w:t xml:space="preserve">upwind area of each tower or fetch was homogenous and significantly larger than eddy flux measured at </w:t>
      </w:r>
      <w:r w:rsidR="000E6213">
        <w:rPr>
          <w:rFonts w:ascii="Times New Roman" w:hAnsi="Times New Roman" w:cs="Times New Roman"/>
          <w:sz w:val="24"/>
          <w:szCs w:val="24"/>
        </w:rPr>
        <w:t>each</w:t>
      </w:r>
      <w:r w:rsidR="00D61497">
        <w:rPr>
          <w:rFonts w:ascii="Times New Roman" w:hAnsi="Times New Roman" w:cs="Times New Roman"/>
          <w:sz w:val="24"/>
          <w:szCs w:val="24"/>
        </w:rPr>
        <w:t xml:space="preserve"> tower</w:t>
      </w:r>
      <w:r w:rsidR="00D2231C">
        <w:rPr>
          <w:rFonts w:ascii="Times New Roman" w:hAnsi="Times New Roman" w:cs="Times New Roman"/>
          <w:sz w:val="24"/>
          <w:szCs w:val="24"/>
        </w:rPr>
        <w:t>, making it unnecessary to calculate the footprint</w:t>
      </w:r>
      <w:r w:rsidR="00A04B56">
        <w:rPr>
          <w:rFonts w:ascii="Times New Roman" w:hAnsi="Times New Roman" w:cs="Times New Roman"/>
          <w:sz w:val="24"/>
          <w:szCs w:val="24"/>
        </w:rPr>
        <w:t xml:space="preserve"> of the tower</w:t>
      </w:r>
      <w:r w:rsidR="00D2231C">
        <w:rPr>
          <w:rFonts w:ascii="Times New Roman" w:hAnsi="Times New Roman" w:cs="Times New Roman"/>
          <w:sz w:val="24"/>
          <w:szCs w:val="24"/>
        </w:rPr>
        <w:t>.</w:t>
      </w:r>
    </w:p>
    <w:p w14:paraId="4B242ED9" w14:textId="427F72CE" w:rsidR="0000109B" w:rsidRDefault="00A1019D" w:rsidP="0006133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cropping season begins in </w:t>
      </w:r>
      <w:r w:rsidR="00436C61">
        <w:rPr>
          <w:rFonts w:ascii="Times New Roman" w:hAnsi="Times New Roman" w:cs="Times New Roman"/>
          <w:sz w:val="24"/>
          <w:szCs w:val="24"/>
        </w:rPr>
        <w:t>April-</w:t>
      </w:r>
      <w:r>
        <w:rPr>
          <w:rFonts w:ascii="Times New Roman" w:hAnsi="Times New Roman" w:cs="Times New Roman"/>
          <w:sz w:val="24"/>
          <w:szCs w:val="24"/>
        </w:rPr>
        <w:t>May and ends in September.</w:t>
      </w:r>
      <w:r w:rsidR="00436C61">
        <w:rPr>
          <w:rFonts w:ascii="Times New Roman" w:hAnsi="Times New Roman" w:cs="Times New Roman"/>
          <w:sz w:val="24"/>
          <w:szCs w:val="24"/>
        </w:rPr>
        <w:t xml:space="preserve"> </w:t>
      </w:r>
      <w:r w:rsidR="0000109B">
        <w:rPr>
          <w:rFonts w:ascii="Times New Roman" w:hAnsi="Times New Roman" w:cs="Times New Roman"/>
          <w:sz w:val="24"/>
          <w:szCs w:val="24"/>
        </w:rPr>
        <w:t xml:space="preserve">Data on irrigation application dates </w:t>
      </w:r>
      <w:r w:rsidR="0006133F">
        <w:rPr>
          <w:rFonts w:ascii="Times New Roman" w:hAnsi="Times New Roman" w:cs="Times New Roman"/>
          <w:sz w:val="24"/>
          <w:szCs w:val="24"/>
        </w:rPr>
        <w:t xml:space="preserve">were available for three sites, </w:t>
      </w:r>
      <w:r w:rsidR="0000109B">
        <w:rPr>
          <w:rFonts w:ascii="Times New Roman" w:hAnsi="Times New Roman" w:cs="Times New Roman"/>
          <w:sz w:val="24"/>
          <w:szCs w:val="24"/>
        </w:rPr>
        <w:t xml:space="preserve">and </w:t>
      </w:r>
      <w:r w:rsidR="00DF0B4D">
        <w:rPr>
          <w:rFonts w:ascii="Times New Roman" w:hAnsi="Times New Roman" w:cs="Times New Roman"/>
          <w:sz w:val="24"/>
          <w:szCs w:val="24"/>
        </w:rPr>
        <w:t xml:space="preserve">ground </w:t>
      </w:r>
      <w:r w:rsidR="0000109B">
        <w:rPr>
          <w:rFonts w:ascii="Times New Roman" w:hAnsi="Times New Roman" w:cs="Times New Roman"/>
          <w:sz w:val="24"/>
          <w:szCs w:val="24"/>
        </w:rPr>
        <w:t xml:space="preserve">water level </w:t>
      </w:r>
      <w:r w:rsidR="0006133F">
        <w:rPr>
          <w:rFonts w:ascii="Times New Roman" w:hAnsi="Times New Roman" w:cs="Times New Roman"/>
          <w:sz w:val="24"/>
          <w:szCs w:val="24"/>
        </w:rPr>
        <w:t xml:space="preserve">data </w:t>
      </w:r>
      <w:r w:rsidR="0000109B">
        <w:rPr>
          <w:rFonts w:ascii="Times New Roman" w:hAnsi="Times New Roman" w:cs="Times New Roman"/>
          <w:sz w:val="24"/>
          <w:szCs w:val="24"/>
        </w:rPr>
        <w:t xml:space="preserve">were available for </w:t>
      </w:r>
      <w:r w:rsidR="0006133F">
        <w:rPr>
          <w:rFonts w:ascii="Times New Roman" w:hAnsi="Times New Roman" w:cs="Times New Roman"/>
          <w:sz w:val="24"/>
          <w:szCs w:val="24"/>
        </w:rPr>
        <w:t xml:space="preserve">three </w:t>
      </w:r>
      <w:r w:rsidR="0000109B">
        <w:rPr>
          <w:rFonts w:ascii="Times New Roman" w:hAnsi="Times New Roman" w:cs="Times New Roman"/>
          <w:sz w:val="24"/>
          <w:szCs w:val="24"/>
        </w:rPr>
        <w:t>sites</w:t>
      </w:r>
      <w:r w:rsidR="0006133F">
        <w:rPr>
          <w:rFonts w:ascii="Times New Roman" w:hAnsi="Times New Roman" w:cs="Times New Roman"/>
          <w:sz w:val="24"/>
          <w:szCs w:val="24"/>
        </w:rPr>
        <w:t xml:space="preserve"> (</w:t>
      </w:r>
      <w:r w:rsidR="0000109B">
        <w:rPr>
          <w:rFonts w:ascii="Times New Roman" w:hAnsi="Times New Roman" w:cs="Times New Roman"/>
          <w:sz w:val="24"/>
          <w:szCs w:val="24"/>
        </w:rPr>
        <w:fldChar w:fldCharType="begin"/>
      </w:r>
      <w:r w:rsidR="0000109B">
        <w:rPr>
          <w:rFonts w:ascii="Times New Roman" w:hAnsi="Times New Roman" w:cs="Times New Roman"/>
          <w:sz w:val="24"/>
          <w:szCs w:val="24"/>
        </w:rPr>
        <w:instrText xml:space="preserve"> REF _Ref408409664 \h </w:instrText>
      </w:r>
      <w:r w:rsidR="0000109B">
        <w:rPr>
          <w:rFonts w:ascii="Times New Roman" w:hAnsi="Times New Roman" w:cs="Times New Roman"/>
          <w:sz w:val="24"/>
          <w:szCs w:val="24"/>
        </w:rPr>
      </w:r>
      <w:r w:rsidR="0000109B">
        <w:rPr>
          <w:rFonts w:ascii="Times New Roman" w:hAnsi="Times New Roman" w:cs="Times New Roman"/>
          <w:sz w:val="24"/>
          <w:szCs w:val="24"/>
        </w:rPr>
        <w:fldChar w:fldCharType="separate"/>
      </w:r>
      <w:r w:rsidR="0005491B">
        <w:t xml:space="preserve">Table </w:t>
      </w:r>
      <w:r w:rsidR="0005491B">
        <w:rPr>
          <w:noProof/>
        </w:rPr>
        <w:t>1</w:t>
      </w:r>
      <w:r w:rsidR="0000109B">
        <w:rPr>
          <w:rFonts w:ascii="Times New Roman" w:hAnsi="Times New Roman" w:cs="Times New Roman"/>
          <w:sz w:val="24"/>
          <w:szCs w:val="24"/>
        </w:rPr>
        <w:fldChar w:fldCharType="end"/>
      </w:r>
      <w:r w:rsidR="0000109B">
        <w:rPr>
          <w:rFonts w:ascii="Times New Roman" w:hAnsi="Times New Roman" w:cs="Times New Roman"/>
          <w:sz w:val="24"/>
          <w:szCs w:val="24"/>
        </w:rPr>
        <w:t>).</w:t>
      </w:r>
      <w:r w:rsidR="00DF0B4D">
        <w:rPr>
          <w:rFonts w:ascii="Times New Roman" w:hAnsi="Times New Roman" w:cs="Times New Roman"/>
          <w:sz w:val="24"/>
          <w:szCs w:val="24"/>
        </w:rPr>
        <w:t xml:space="preserve">  Mean annual rainfall varies from 191 mm at the southern-most site (Fiv, cotton) to 610 mm at one of the rice fields (Big). </w:t>
      </w:r>
      <w:r w:rsidR="0006133F">
        <w:rPr>
          <w:rFonts w:ascii="Times New Roman" w:hAnsi="Times New Roman" w:cs="Times New Roman"/>
          <w:sz w:val="24"/>
          <w:szCs w:val="24"/>
        </w:rPr>
        <w:t xml:space="preserve"> Most rainfall occurs between November and April, with minimal rainfall during th</w:t>
      </w:r>
      <w:r w:rsidR="009373AE">
        <w:rPr>
          <w:rFonts w:ascii="Times New Roman" w:hAnsi="Times New Roman" w:cs="Times New Roman"/>
          <w:sz w:val="24"/>
          <w:szCs w:val="24"/>
        </w:rPr>
        <w:t xml:space="preserve">e main growing season between May and </w:t>
      </w:r>
      <w:r w:rsidR="0006133F">
        <w:rPr>
          <w:rFonts w:ascii="Times New Roman" w:hAnsi="Times New Roman" w:cs="Times New Roman"/>
          <w:sz w:val="24"/>
          <w:szCs w:val="24"/>
        </w:rPr>
        <w:t>September.</w:t>
      </w:r>
      <w:r w:rsidR="00DF0B4D">
        <w:rPr>
          <w:rFonts w:ascii="Times New Roman" w:hAnsi="Times New Roman" w:cs="Times New Roman"/>
          <w:sz w:val="24"/>
          <w:szCs w:val="24"/>
        </w:rPr>
        <w:t xml:space="preserve"> </w:t>
      </w:r>
    </w:p>
    <w:p w14:paraId="132472F2" w14:textId="77777777" w:rsidR="0006133F" w:rsidRDefault="0006133F" w:rsidP="0006133F">
      <w:pPr>
        <w:spacing w:after="0" w:line="240" w:lineRule="auto"/>
        <w:ind w:firstLine="720"/>
        <w:rPr>
          <w:rFonts w:ascii="Times New Roman" w:hAnsi="Times New Roman" w:cs="Times New Roman"/>
          <w:sz w:val="24"/>
          <w:szCs w:val="24"/>
        </w:rPr>
      </w:pPr>
    </w:p>
    <w:p w14:paraId="46260F20" w14:textId="77777777" w:rsidR="00EF0163" w:rsidRDefault="00E84D7A" w:rsidP="006E3BA8">
      <w:pPr>
        <w:spacing w:after="0" w:line="240" w:lineRule="auto"/>
        <w:rPr>
          <w:rFonts w:ascii="Times New Roman" w:hAnsi="Times New Roman" w:cs="Times New Roman"/>
          <w:b/>
          <w:sz w:val="24"/>
          <w:szCs w:val="24"/>
        </w:rPr>
      </w:pPr>
      <w:r w:rsidRPr="0019502E">
        <w:rPr>
          <w:rFonts w:ascii="Times New Roman" w:hAnsi="Times New Roman" w:cs="Times New Roman"/>
          <w:b/>
          <w:sz w:val="24"/>
          <w:szCs w:val="24"/>
        </w:rPr>
        <w:t>Methods</w:t>
      </w:r>
    </w:p>
    <w:p w14:paraId="3D1F25BA" w14:textId="77777777" w:rsidR="004343B4" w:rsidRPr="00E9300A" w:rsidRDefault="004343B4" w:rsidP="004343B4">
      <w:pPr>
        <w:spacing w:after="0" w:line="240" w:lineRule="auto"/>
        <w:rPr>
          <w:rFonts w:ascii="Times New Roman" w:hAnsi="Times New Roman" w:cs="Times New Roman"/>
          <w:i/>
          <w:sz w:val="24"/>
          <w:szCs w:val="24"/>
        </w:rPr>
      </w:pPr>
      <w:r w:rsidRPr="00E9300A">
        <w:rPr>
          <w:rFonts w:ascii="Times New Roman" w:hAnsi="Times New Roman" w:cs="Times New Roman"/>
          <w:i/>
          <w:sz w:val="24"/>
          <w:szCs w:val="24"/>
        </w:rPr>
        <w:t>Flux tower data:  Energy balance closure</w:t>
      </w:r>
    </w:p>
    <w:p w14:paraId="1AC6D3F5" w14:textId="5E2876F0" w:rsidR="004343B4" w:rsidRDefault="004343B4" w:rsidP="007825C2">
      <w:pPr>
        <w:spacing w:after="0" w:line="240" w:lineRule="auto"/>
        <w:rPr>
          <w:rFonts w:ascii="Times New Roman" w:hAnsi="Times New Roman" w:cs="Times New Roman"/>
          <w:sz w:val="24"/>
          <w:szCs w:val="24"/>
        </w:rPr>
      </w:pPr>
      <w:r w:rsidRPr="00E9300A">
        <w:rPr>
          <w:rFonts w:ascii="Times New Roman" w:hAnsi="Times New Roman" w:cs="Times New Roman"/>
          <w:sz w:val="24"/>
          <w:szCs w:val="24"/>
        </w:rPr>
        <w:t>Two te</w:t>
      </w:r>
      <w:r w:rsidR="009373AE">
        <w:rPr>
          <w:rFonts w:ascii="Times New Roman" w:hAnsi="Times New Roman" w:cs="Times New Roman"/>
          <w:sz w:val="24"/>
          <w:szCs w:val="24"/>
        </w:rPr>
        <w:t>chniques were used to measure ET</w:t>
      </w:r>
      <w:r w:rsidRPr="00E9300A">
        <w:rPr>
          <w:rFonts w:ascii="Times New Roman" w:hAnsi="Times New Roman" w:cs="Times New Roman"/>
          <w:sz w:val="24"/>
          <w:szCs w:val="24"/>
        </w:rPr>
        <w:t xml:space="preserve"> at the towers, either singly or in combination:  surface renewal (SR)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"ITEM-1",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 } ], "mendeley" : { "formattedCitation" : "(French et al., 2012)", "plainTextFormattedCitation" : "(French et al., 2012)", "previouslyFormattedCitation" : "(French et al., 2012)"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(French et al., 2012)</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and eddy-covariance (EC)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"0036-8075", "author" : [ { "dropping-particle" : "", "family" : "Dabberdt", "given" : "W F", "non-dropping-particle" : "", "parse-names" : false, "suffix" : "" }, { "dropping-particle" : "", "family" : "Lenschow", "given" : "D H", "non-dropping-particle" : "", "parse-names" : false, "suffix" : "" }, { "dropping-particle" : "", "family" : "Horst", "given" : "T W", "non-dropping-particle" : "", "parse-names" : false, "suffix" : "" }, { "dropping-particle" : "", "family" : "Zimmerman", "given" : "P R", "non-dropping-particle" : "", "parse-names" : false, "suffix" : "" }, { "dropping-particle" : "", "family" : "Oncley", "given" : "S P", "non-dropping-particle" : "", "parse-names" : false, "suffix" : "" }, { "dropping-particle" : "", "family" : "Delany", "given" : "A C", "non-dropping-particle" : "", "parse-names" : false, "suffix" : "" } ], "container-title" : "Science", "id" : "ITEM-1", "issue" : "5113", "issued" : { "date-parts" : [ [ "1993" ] ] }, "page" : "1472-1481", "title" : "Atmosphere-surface exchange measurements", "type" : "article-journal", "volume" : "260" }, "uris" : [ "http://www.mendeley.com/documents/?uuid=f782dece-7342-40a2-b95b-45043086f6f7" ] }, { "id" : "ITEM-2",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"ITEM-2",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"(Dabberdt et al., 1993; Twine et al., 2000)", "plainTextFormattedCitation" : "(Dabberdt et al., 1993; Twine et al., 2000)", "previouslyFormattedCitation" : "(Dabberdt et al., 1993;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(Dabberdt et al., 1993; Twine et al., 2000)</w:t>
      </w:r>
      <w:r w:rsidRPr="00E9300A">
        <w:rPr>
          <w:rFonts w:ascii="Times New Roman" w:hAnsi="Times New Roman" w:cs="Times New Roman"/>
          <w:sz w:val="24"/>
          <w:szCs w:val="24"/>
        </w:rPr>
        <w:fldChar w:fldCharType="end"/>
      </w:r>
      <w:r w:rsidR="009373AE">
        <w:rPr>
          <w:rFonts w:ascii="Times New Roman" w:hAnsi="Times New Roman" w:cs="Times New Roman"/>
          <w:sz w:val="24"/>
          <w:szCs w:val="24"/>
        </w:rPr>
        <w:t>.  SR calculates the latent heat flux (λE)</w:t>
      </w:r>
      <w:r w:rsidRPr="00E9300A">
        <w:rPr>
          <w:rFonts w:ascii="Times New Roman" w:hAnsi="Times New Roman" w:cs="Times New Roman"/>
          <w:sz w:val="24"/>
          <w:szCs w:val="24"/>
        </w:rPr>
        <w:t xml:space="preserve"> as the residual of the energy balance measured at the tower (</w:t>
      </w:r>
      <w:r w:rsidR="009373AE">
        <w:rPr>
          <w:rFonts w:ascii="Times New Roman" w:hAnsi="Times New Roman" w:cs="Times New Roman"/>
          <w:sz w:val="24"/>
          <w:szCs w:val="24"/>
        </w:rPr>
        <w:t>λE</w:t>
      </w:r>
      <w:r w:rsidR="009373AE" w:rsidRPr="00E9300A">
        <w:rPr>
          <w:rFonts w:ascii="Times New Roman" w:hAnsi="Times New Roman" w:cs="Times New Roman"/>
          <w:sz w:val="24"/>
          <w:szCs w:val="24"/>
        </w:rPr>
        <w:t xml:space="preserve"> </w:t>
      </w:r>
      <w:r w:rsidRPr="00E9300A">
        <w:rPr>
          <w:rFonts w:ascii="Times New Roman" w:hAnsi="Times New Roman" w:cs="Times New Roman"/>
          <w:sz w:val="24"/>
          <w:szCs w:val="24"/>
        </w:rPr>
        <w:t>=Rn-G-H</w:t>
      </w:r>
      <w:r w:rsidR="009373AE">
        <w:rPr>
          <w:rFonts w:ascii="Times New Roman" w:hAnsi="Times New Roman" w:cs="Times New Roman"/>
          <w:sz w:val="24"/>
          <w:szCs w:val="24"/>
        </w:rPr>
        <w:t>, where</w:t>
      </w:r>
      <w:r w:rsidR="009373AE" w:rsidRPr="009373AE">
        <w:rPr>
          <w:rFonts w:ascii="Times New Roman" w:eastAsiaTheme="minorEastAsia" w:hAnsi="Times New Roman" w:cs="Times New Roman"/>
          <w:sz w:val="24"/>
          <w:szCs w:val="24"/>
        </w:rPr>
        <w:t xml:space="preserve"> </w:t>
      </w:r>
      <w:r w:rsidR="009373AE">
        <w:rPr>
          <w:rFonts w:ascii="Times New Roman" w:eastAsiaTheme="minorEastAsia" w:hAnsi="Times New Roman" w:cs="Times New Roman"/>
          <w:sz w:val="24"/>
          <w:szCs w:val="24"/>
        </w:rPr>
        <w:t>Rn</w:t>
      </w:r>
      <w:r w:rsidR="009373AE" w:rsidRPr="00944CE4">
        <w:rPr>
          <w:rFonts w:ascii="Times New Roman" w:eastAsiaTheme="minorEastAsia" w:hAnsi="Times New Roman" w:cs="Times New Roman"/>
          <w:sz w:val="24"/>
          <w:szCs w:val="24"/>
        </w:rPr>
        <w:t xml:space="preserve"> is net radiation </w:t>
      </w:r>
      <w:r w:rsidR="009373AE" w:rsidRPr="004D3E78">
        <w:rPr>
          <w:rFonts w:ascii="Times New Roman" w:hAnsi="Times New Roman" w:cs="Times New Roman"/>
          <w:b/>
          <w:sz w:val="24"/>
          <w:szCs w:val="24"/>
        </w:rPr>
        <w:t>(W/m</w:t>
      </w:r>
      <w:r w:rsidR="009373AE" w:rsidRPr="004D3E78">
        <w:rPr>
          <w:rFonts w:ascii="Times New Roman" w:hAnsi="Times New Roman" w:cs="Times New Roman"/>
          <w:b/>
          <w:sz w:val="24"/>
          <w:szCs w:val="24"/>
          <w:vertAlign w:val="superscript"/>
        </w:rPr>
        <w:t>2</w:t>
      </w:r>
      <w:r w:rsidR="009373AE" w:rsidRPr="004D3E78">
        <w:rPr>
          <w:rFonts w:ascii="Times New Roman" w:hAnsi="Times New Roman" w:cs="Times New Roman"/>
          <w:b/>
          <w:sz w:val="24"/>
          <w:szCs w:val="24"/>
        </w:rPr>
        <w:t>)</w:t>
      </w:r>
      <w:r w:rsidR="009373AE" w:rsidRPr="00944CE4">
        <w:rPr>
          <w:rFonts w:ascii="Times New Roman" w:eastAsiaTheme="minorEastAsia" w:hAnsi="Times New Roman" w:cs="Times New Roman"/>
          <w:sz w:val="24"/>
          <w:szCs w:val="24"/>
        </w:rPr>
        <w:t xml:space="preserve">, G is the soil heat flux </w:t>
      </w:r>
      <w:r w:rsidR="009373AE" w:rsidRPr="004D3E78">
        <w:rPr>
          <w:rFonts w:ascii="Times New Roman" w:hAnsi="Times New Roman" w:cs="Times New Roman"/>
          <w:b/>
          <w:sz w:val="24"/>
          <w:szCs w:val="24"/>
        </w:rPr>
        <w:t>(W/m</w:t>
      </w:r>
      <w:r w:rsidR="009373AE" w:rsidRPr="004D3E78">
        <w:rPr>
          <w:rFonts w:ascii="Times New Roman" w:hAnsi="Times New Roman" w:cs="Times New Roman"/>
          <w:b/>
          <w:sz w:val="24"/>
          <w:szCs w:val="24"/>
          <w:vertAlign w:val="superscript"/>
        </w:rPr>
        <w:t>2</w:t>
      </w:r>
      <w:r w:rsidR="009373AE" w:rsidRPr="004D3E78">
        <w:rPr>
          <w:rFonts w:ascii="Times New Roman" w:hAnsi="Times New Roman" w:cs="Times New Roman"/>
          <w:b/>
          <w:sz w:val="24"/>
          <w:szCs w:val="24"/>
        </w:rPr>
        <w:t>)</w:t>
      </w:r>
      <w:r w:rsidR="009373AE" w:rsidRPr="00944CE4">
        <w:rPr>
          <w:rFonts w:ascii="Times New Roman" w:eastAsiaTheme="minorEastAsia" w:hAnsi="Times New Roman" w:cs="Times New Roman"/>
          <w:sz w:val="24"/>
          <w:szCs w:val="24"/>
        </w:rPr>
        <w:t xml:space="preserve">, and H is the sensible heat flux </w:t>
      </w:r>
      <w:r w:rsidR="009373AE" w:rsidRPr="004D3E78">
        <w:rPr>
          <w:rFonts w:ascii="Times New Roman" w:hAnsi="Times New Roman" w:cs="Times New Roman"/>
          <w:b/>
          <w:sz w:val="24"/>
          <w:szCs w:val="24"/>
        </w:rPr>
        <w:t>(W/m</w:t>
      </w:r>
      <w:r w:rsidR="009373AE" w:rsidRPr="004D3E78">
        <w:rPr>
          <w:rFonts w:ascii="Times New Roman" w:hAnsi="Times New Roman" w:cs="Times New Roman"/>
          <w:b/>
          <w:sz w:val="24"/>
          <w:szCs w:val="24"/>
          <w:vertAlign w:val="superscript"/>
        </w:rPr>
        <w:t>2</w:t>
      </w:r>
      <w:r w:rsidR="009373AE" w:rsidRPr="004D3E78">
        <w:rPr>
          <w:rFonts w:ascii="Times New Roman" w:hAnsi="Times New Roman" w:cs="Times New Roman"/>
          <w:b/>
          <w:sz w:val="24"/>
          <w:szCs w:val="24"/>
        </w:rPr>
        <w:t>)</w:t>
      </w:r>
      <w:r>
        <w:rPr>
          <w:rFonts w:ascii="Times New Roman" w:hAnsi="Times New Roman" w:cs="Times New Roman"/>
          <w:sz w:val="24"/>
          <w:szCs w:val="24"/>
        </w:rPr>
        <w:t xml:space="preserve">.  </w:t>
      </w:r>
      <w:r w:rsidRPr="00E9300A">
        <w:rPr>
          <w:rFonts w:ascii="Times New Roman" w:hAnsi="Times New Roman" w:cs="Times New Roman"/>
          <w:sz w:val="24"/>
          <w:szCs w:val="24"/>
        </w:rPr>
        <w:t xml:space="preserve">SR uses information in high frequency temperature data to model the vertical H flux.  SR may be applied in both unstable and stable conditions, and does not require measurements of wind speed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"http://dx.doi.org/10.1016/j.advwatres.2012.07.007", "ISSN" : "0309-1708", "author" : [ { "dropping-particle" : "", "family" : "French", "given" : "Andrew N", "non-dropping-particle" : "", "parse-names" : false, "suffix" : "" }, { "dropping-particle" : "", "family" : "Alfieri", "given" : "Joseph G", "non-dropping-particle" : "", "parse-names" : false, "suffix" : "" }, { "dropping-particle" : "", "family" : "Kustas", "given" : "William P", "non-dropping-particle" : "", "parse-names" : false, "suffix" : "" }, { "dropping-particle" : "", "family" : "Prueger", "given" : "John H", "non-dropping-particle" : "", "parse-names" : false, "suffix" : "" }, { "dropping-particle" : "", "family" : "Hipps", "given" : "Lawrence E", "non-dropping-particle" : "", "parse-names" : false, "suffix" : "" }, { "dropping-particle" : "", "family" : "Ch\u00e1vez", "given" : "Jos\u00e9 L", "non-dropping-particle" : "", "parse-names" : false, "suffix" : "" }, { "dropping-particle" : "", "family" : "Evett", "given" : "Steven R", "non-dropping-particle" : "", "parse-names" : false, "suffix" : "" }, { "dropping-particle" : "", "family" : "Howell", "given" : "Terry A", "non-dropping-particle" : "", "parse-names" : false, "suffix" : "" }, { "dropping-particle" : "", "family" : "Gowda", "given" : "Prasanna H", "non-dropping-particle" : "", "parse-names" : false, "suffix" : "" }, { "dropping-particle" : "", "family" : "Hunsaker", "given" : "Douglas J", "non-dropping-particle" : "", "parse-names" : false, "suffix" : "" }, { "dropping-particle" : "", "family" : "Thorp", "given" : "Kelly R", "non-dropping-particle" : "", "parse-names" : false, "suffix" : "" } ], "container-title" : "Advances in Water Resources", "id" : "ITEM-1", "issue" : "0", "issued" : { "date-parts" : [ [ "2012", "12" ] ] }, "page" : "91-105", "title" : "Estimation of surface energy fluxes using surface renewal and flux variance techniques over an advective irrigated agricultural site", "type" : "article-journal", "volume" : "50" }, "uris" : [ "http://www.mendeley.com/documents/?uuid=39f89c59-bfa1-43be-881b-3e0c10571af5" ] } ], "mendeley" : { "formattedCitation" : "(French et al., 2012)", "plainTextFormattedCitation" : "(French et al., 2012)", "previouslyFormattedCitation" : "(French et al., 2012)"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(French et al., 2012)</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EC measures all components of the energy balance separately using vertical velocity fluctuations and concentrations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"0036-8075", "author" : [ { "dropping-particle" : "", "family" : "Dabberdt", "given" : "W F", "non-dropping-particle" : "", "parse-names" : false, "suffix" : "" }, { "dropping-particle" : "", "family" : "Lenschow", "given" : "D H", "non-dropping-particle" : "", "parse-names" : false, "suffix" : "" }, { "dropping-particle" : "", "family" : "Horst", "given" : "T W", "non-dropping-particle" : "", "parse-names" : false, "suffix" : "" }, { "dropping-particle" : "", "family" : "Zimmerman", "given" : "P R", "non-dropping-particle" : "", "parse-names" : false, "suffix" : "" }, { "dropping-particle" : "", "family" : "Oncley", "given" : "S P", "non-dropping-particle" : "", "parse-names" : false, "suffix" : "" }, { "dropping-particle" : "", "family" : "Delany", "given" : "A C", "non-dropping-particle" : "", "parse-names" : false, "suffix" : "" } ], "container-title" : "Science", "id" : "ITEM-1", "issue" : "5113", "issued" : { "date-parts" : [ [ "1993" ] ] }, "page" : "1472-1481", "title" : "Atmosphere-surface exchange measurements", "type" : "article-journal", "volume" : "260" }, "uris" : [ "http://www.mendeley.com/documents/?uuid=f782dece-7342-40a2-b95b-45043086f6f7" ] } ], "mendeley" : { "formattedCitation" : "(Dabberdt et al., 1993)", "plainTextFormattedCitation" : "(Dabberdt et al., 1993)", "previouslyFormattedCitation" : "(Dabberdt et al., 1993)"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(Dabberdt et al., 1993)</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.In the EC method, the sum of </w:t>
      </w:r>
      <w:r w:rsidR="009373AE">
        <w:rPr>
          <w:rFonts w:ascii="Times New Roman" w:hAnsi="Times New Roman" w:cs="Times New Roman"/>
          <w:sz w:val="24"/>
          <w:szCs w:val="24"/>
        </w:rPr>
        <w:t>λE</w:t>
      </w:r>
      <w:r w:rsidRPr="00E9300A">
        <w:rPr>
          <w:rFonts w:ascii="Times New Roman" w:hAnsi="Times New Roman" w:cs="Times New Roman"/>
          <w:sz w:val="24"/>
          <w:szCs w:val="24"/>
        </w:rPr>
        <w:t xml:space="preserve"> and H may not equal available energy (Rn-G) if the key assumptions are not met, such as zero net vertical advective flux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"ITEM-1",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"(Twine et al., 2000)", "plainTextFormattedCitation" : "(Twine et al., 2000)", "previouslyFormattedCitation" :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xml:space="preserve">.  Closure is achieved by adjusting values of </w:t>
      </w:r>
      <w:r w:rsidR="009373AE">
        <w:rPr>
          <w:rFonts w:ascii="Times New Roman" w:hAnsi="Times New Roman" w:cs="Times New Roman"/>
          <w:sz w:val="24"/>
          <w:szCs w:val="24"/>
        </w:rPr>
        <w:t>λE</w:t>
      </w:r>
      <w:r w:rsidRPr="00E9300A">
        <w:rPr>
          <w:rFonts w:ascii="Times New Roman" w:hAnsi="Times New Roman" w:cs="Times New Roman"/>
          <w:sz w:val="24"/>
          <w:szCs w:val="24"/>
        </w:rPr>
        <w:t xml:space="preserve"> and/or H so that </w:t>
      </w:r>
      <w:r w:rsidR="009373AE">
        <w:rPr>
          <w:rFonts w:ascii="Times New Roman" w:hAnsi="Times New Roman" w:cs="Times New Roman"/>
          <w:sz w:val="24"/>
          <w:szCs w:val="24"/>
        </w:rPr>
        <w:t>λE</w:t>
      </w:r>
      <w:r w:rsidR="009373AE" w:rsidRPr="00E9300A">
        <w:rPr>
          <w:rFonts w:ascii="Times New Roman" w:hAnsi="Times New Roman" w:cs="Times New Roman"/>
          <w:sz w:val="24"/>
          <w:szCs w:val="24"/>
        </w:rPr>
        <w:t xml:space="preserve"> </w:t>
      </w:r>
      <w:r w:rsidRPr="00E9300A">
        <w:rPr>
          <w:rFonts w:ascii="Times New Roman" w:hAnsi="Times New Roman" w:cs="Times New Roman"/>
          <w:sz w:val="24"/>
          <w:szCs w:val="24"/>
        </w:rPr>
        <w:t xml:space="preserve">+H equals Rn-G.  Energy balance closure can be achieved using either the latent energy closure method or the energy-balance-Bowen-ratio (EBBR) method </w:t>
      </w:r>
      <w:r w:rsidRPr="00E9300A">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"0168-1923", "author" : [ { "dropping-particle" : "", "family" : "Twine", "given" : "Tracy E", "non-dropping-particle" : "", "parse-names" : false, "suffix" : "" }, { "dropping-particle" : "", "family" : "Kustas", "given" : "W P", "non-dropping-particle" : "", "parse-names" : false, "suffix" : "" }, { "dropping-particle" : "", "family" : "Norman", "given" : "J M", "non-dropping-particle" : "", "parse-names" : false, "suffix" : "" }, { "dropping-particle" : "", "family" : "Cook", "given" : "D R", "non-dropping-particle" : "", "parse-names" : false, "suffix" : "" }, { "dropping-particle" : "", "family" : "Houser", "given" : "PRea", "non-dropping-particle" : "", "parse-names" : false, "suffix" : "" }, { "dropping-particle" : "", "family" : "Meyers", "given" : "T P", "non-dropping-particle" : "", "parse-names" : false, "suffix" : "" }, { "dropping-particle" : "", "family" : "Prueger", "given" : "J H", "non-dropping-particle" : "", "parse-names" : false, "suffix" : "" }, { "dropping-particle" : "", "family" : "Starks", "given" : "P J", "non-dropping-particle" : "", "parse-names" : false, "suffix" : "" }, { "dropping-particle" : "", "family" : "Wesely", "given" : "M L", "non-dropping-particle" : "", "parse-names" : false, "suffix" : "" } ], "container-title" : "Agricultural and Forest Meteorology", "id" : "ITEM-1", "issue" : "3", "issued" : { "date-parts" : [ [ "2000" ] ] }, "page" : "279-300", "publisher" : "Elsevier", "title" : "Correcting eddy-covariance flux underestimates over a grassland", "type" : "article-journal", "volume" : "103" }, "uris" : [ "http://www.mendeley.com/documents/?uuid=e8b443cc-04e9-4478-bbe3-540e5d742929" ] } ], "mendeley" : { "formattedCitation" : "(Twine et al., 2000)", "plainTextFormattedCitation" : "(Twine et al., 2000)", "previouslyFormattedCitation" : "(Twine et al., 2000)"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Pr="00E9300A">
        <w:rPr>
          <w:rFonts w:ascii="Times New Roman" w:hAnsi="Times New Roman" w:cs="Times New Roman"/>
          <w:noProof/>
          <w:sz w:val="24"/>
          <w:szCs w:val="24"/>
        </w:rPr>
        <w:t>(Twine et al., 2000)</w:t>
      </w:r>
      <w:r w:rsidRPr="00E9300A">
        <w:rPr>
          <w:rFonts w:ascii="Times New Roman" w:hAnsi="Times New Roman" w:cs="Times New Roman"/>
          <w:sz w:val="24"/>
          <w:szCs w:val="24"/>
        </w:rPr>
        <w:fldChar w:fldCharType="end"/>
      </w:r>
      <w:r w:rsidRPr="00E9300A">
        <w:rPr>
          <w:rFonts w:ascii="Times New Roman" w:hAnsi="Times New Roman" w:cs="Times New Roman"/>
          <w:sz w:val="24"/>
          <w:szCs w:val="24"/>
        </w:rPr>
        <w:t>.  The latent energy closure method or “residual-LE closure” method assumes that all missing energy is latent heat. The Bowen ratio method assumes that the ratio of sensible heat (H) to latent heat (</w:t>
      </w:r>
      <w:r w:rsidR="009373AE">
        <w:rPr>
          <w:rFonts w:ascii="Times New Roman" w:hAnsi="Times New Roman" w:cs="Times New Roman"/>
          <w:sz w:val="24"/>
          <w:szCs w:val="24"/>
        </w:rPr>
        <w:t>λE</w:t>
      </w:r>
      <w:r w:rsidRPr="00E9300A">
        <w:rPr>
          <w:rFonts w:ascii="Times New Roman" w:hAnsi="Times New Roman" w:cs="Times New Roman"/>
          <w:sz w:val="24"/>
          <w:szCs w:val="24"/>
        </w:rPr>
        <w:t>) is constant between the measured values and the actual, corrected values.</w:t>
      </w:r>
    </w:p>
    <w:p w14:paraId="58BE21F6" w14:textId="24F382F4" w:rsidR="004343B4" w:rsidRDefault="004343B4" w:rsidP="004343B4">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Bo</w:t>
      </w:r>
      <w:r>
        <w:rPr>
          <w:rFonts w:ascii="Times New Roman" w:eastAsiaTheme="minorEastAsia" w:hAnsi="Times New Roman" w:cs="Times New Roman"/>
          <w:sz w:val="24"/>
          <w:szCs w:val="24"/>
        </w:rPr>
        <w:t xml:space="preserve">th SR and EC were performed at </w:t>
      </w:r>
      <w:r w:rsidR="004D3E78">
        <w:rPr>
          <w:rFonts w:ascii="Times New Roman" w:eastAsiaTheme="minorEastAsia" w:hAnsi="Times New Roman" w:cs="Times New Roman"/>
          <w:sz w:val="24"/>
          <w:szCs w:val="24"/>
        </w:rPr>
        <w:t>two</w:t>
      </w:r>
      <w:r w:rsidRPr="00E9300A">
        <w:rPr>
          <w:rFonts w:ascii="Times New Roman" w:eastAsiaTheme="minorEastAsia" w:hAnsi="Times New Roman" w:cs="Times New Roman"/>
          <w:sz w:val="24"/>
          <w:szCs w:val="24"/>
        </w:rPr>
        <w:t xml:space="preserve"> towers, EC </w:t>
      </w:r>
      <w:r w:rsidR="004D3E78">
        <w:rPr>
          <w:rFonts w:ascii="Times New Roman" w:eastAsiaTheme="minorEastAsia" w:hAnsi="Times New Roman" w:cs="Times New Roman"/>
          <w:sz w:val="24"/>
          <w:szCs w:val="24"/>
        </w:rPr>
        <w:t>alone at three</w:t>
      </w:r>
      <w:r>
        <w:rPr>
          <w:rFonts w:ascii="Times New Roman" w:eastAsiaTheme="minorEastAsia" w:hAnsi="Times New Roman" w:cs="Times New Roman"/>
          <w:sz w:val="24"/>
          <w:szCs w:val="24"/>
        </w:rPr>
        <w:t xml:space="preserve"> towers, and SR alone at </w:t>
      </w:r>
      <w:r w:rsidR="004D3E78">
        <w:rPr>
          <w:rFonts w:ascii="Times New Roman" w:eastAsiaTheme="minorEastAsia" w:hAnsi="Times New Roman" w:cs="Times New Roman"/>
          <w:sz w:val="24"/>
          <w:szCs w:val="24"/>
        </w:rPr>
        <w:t>one</w:t>
      </w:r>
      <w:r>
        <w:rPr>
          <w:rFonts w:ascii="Times New Roman" w:eastAsiaTheme="minorEastAsia" w:hAnsi="Times New Roman" w:cs="Times New Roman"/>
          <w:sz w:val="24"/>
          <w:szCs w:val="24"/>
        </w:rPr>
        <w:t xml:space="preserve"> </w:t>
      </w:r>
      <w:r w:rsidR="004D3E78">
        <w:rPr>
          <w:rFonts w:ascii="Times New Roman" w:eastAsiaTheme="minorEastAsia" w:hAnsi="Times New Roman" w:cs="Times New Roman"/>
          <w:sz w:val="24"/>
          <w:szCs w:val="24"/>
        </w:rPr>
        <w:t>tower</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_Ref408409664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0005491B">
        <w:t xml:space="preserve">Table </w:t>
      </w:r>
      <w:r w:rsidR="0005491B">
        <w:rPr>
          <w:noProof/>
        </w:rPr>
        <w:t>1</w:t>
      </w:r>
      <w:r>
        <w:rPr>
          <w:rFonts w:ascii="Times New Roman" w:eastAsiaTheme="minorEastAsia" w:hAnsi="Times New Roman" w:cs="Times New Roman"/>
          <w:sz w:val="24"/>
          <w:szCs w:val="24"/>
        </w:rPr>
        <w:fldChar w:fldCharType="end"/>
      </w:r>
      <w:r w:rsidRPr="00E9300A">
        <w:rPr>
          <w:rFonts w:ascii="Times New Roman" w:eastAsiaTheme="minorEastAsia" w:hAnsi="Times New Roman" w:cs="Times New Roman"/>
          <w:sz w:val="24"/>
          <w:szCs w:val="24"/>
        </w:rPr>
        <w:t xml:space="preserve">).  For towers with EC, the latent energy closure method was used to close the energy balance.  Where both SR and EC were performed, the difference between mean </w:t>
      </w:r>
      <w:r w:rsidR="009373AE">
        <w:rPr>
          <w:rFonts w:ascii="Times New Roman" w:hAnsi="Times New Roman" w:cs="Times New Roman"/>
          <w:sz w:val="24"/>
          <w:szCs w:val="24"/>
        </w:rPr>
        <w:t>λE</w:t>
      </w:r>
      <w:r w:rsidRPr="00E9300A">
        <w:rPr>
          <w:rFonts w:ascii="Times New Roman" w:eastAsiaTheme="minorEastAsia" w:hAnsi="Times New Roman" w:cs="Times New Roman"/>
          <w:sz w:val="24"/>
          <w:szCs w:val="24"/>
        </w:rPr>
        <w:t xml:space="preserve"> was very small (&lt;1%), suggesting that </w:t>
      </w:r>
      <w:r w:rsidR="009373AE">
        <w:rPr>
          <w:rFonts w:ascii="Times New Roman" w:hAnsi="Times New Roman" w:cs="Times New Roman"/>
          <w:sz w:val="24"/>
          <w:szCs w:val="24"/>
        </w:rPr>
        <w:t>λE</w:t>
      </w:r>
      <w:r w:rsidRPr="00E9300A">
        <w:rPr>
          <w:rFonts w:ascii="Times New Roman" w:eastAsiaTheme="minorEastAsia" w:hAnsi="Times New Roman" w:cs="Times New Roman"/>
          <w:sz w:val="24"/>
          <w:szCs w:val="24"/>
        </w:rPr>
        <w:t xml:space="preserve"> values from SR and EC are comparable.</w:t>
      </w:r>
    </w:p>
    <w:p w14:paraId="1129D0E8" w14:textId="77777777" w:rsidR="0016655B" w:rsidRPr="006E3BA8" w:rsidRDefault="0016655B" w:rsidP="007712F4">
      <w:pPr>
        <w:spacing w:after="0" w:line="240" w:lineRule="auto"/>
        <w:rPr>
          <w:rFonts w:ascii="Times New Roman" w:hAnsi="Times New Roman" w:cs="Times New Roman"/>
          <w:sz w:val="24"/>
          <w:szCs w:val="24"/>
        </w:rPr>
      </w:pPr>
    </w:p>
    <w:p w14:paraId="0C401566" w14:textId="77777777" w:rsidR="00EC15D6" w:rsidRPr="00E9300A" w:rsidRDefault="00A53890" w:rsidP="006E3BA8">
      <w:pPr>
        <w:spacing w:after="0" w:line="240" w:lineRule="auto"/>
        <w:rPr>
          <w:rFonts w:ascii="Times New Roman" w:eastAsiaTheme="minorEastAsia" w:hAnsi="Times New Roman" w:cs="Times New Roman"/>
          <w:i/>
          <w:sz w:val="24"/>
          <w:szCs w:val="24"/>
        </w:rPr>
      </w:pPr>
      <w:r w:rsidRPr="00E9300A">
        <w:rPr>
          <w:rFonts w:ascii="Times New Roman" w:eastAsiaTheme="minorEastAsia" w:hAnsi="Times New Roman" w:cs="Times New Roman"/>
          <w:i/>
          <w:sz w:val="24"/>
          <w:szCs w:val="24"/>
        </w:rPr>
        <w:t>Surface energy balance algorithm</w:t>
      </w:r>
    </w:p>
    <w:p w14:paraId="1181979D" w14:textId="781EB490" w:rsidR="00A53890" w:rsidRPr="00E9300A" w:rsidRDefault="00A53890" w:rsidP="006E3BA8">
      <w:pPr>
        <w:spacing w:after="0" w:line="240" w:lineRule="auto"/>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lastRenderedPageBreak/>
        <w:t>The surface energy balance algorithm</w:t>
      </w:r>
      <w:r w:rsidR="00944CE4">
        <w:rPr>
          <w:rFonts w:ascii="Times New Roman" w:eastAsiaTheme="minorEastAsia" w:hAnsi="Times New Roman" w:cs="Times New Roman"/>
          <w:sz w:val="24"/>
          <w:szCs w:val="24"/>
        </w:rPr>
        <w:t xml:space="preserve"> for land</w:t>
      </w:r>
      <w:r w:rsidRPr="00E9300A">
        <w:rPr>
          <w:rFonts w:ascii="Times New Roman" w:eastAsiaTheme="minorEastAsia" w:hAnsi="Times New Roman" w:cs="Times New Roman"/>
          <w:sz w:val="24"/>
          <w:szCs w:val="24"/>
        </w:rPr>
        <w:t xml:space="preserve"> (SEBAL) calculates </w:t>
      </w:r>
      <w:r w:rsidR="00260472">
        <w:rPr>
          <w:rFonts w:ascii="Times New Roman" w:eastAsiaTheme="minorEastAsia" w:hAnsi="Times New Roman" w:cs="Times New Roman"/>
          <w:sz w:val="24"/>
          <w:szCs w:val="24"/>
        </w:rPr>
        <w:t>an evaporative fraction</w:t>
      </w:r>
      <w:r w:rsidR="00944CE4">
        <w:rPr>
          <w:rFonts w:ascii="Times New Roman" w:eastAsiaTheme="minorEastAsia" w:hAnsi="Times New Roman" w:cs="Times New Roman"/>
          <w:sz w:val="24"/>
          <w:szCs w:val="24"/>
        </w:rPr>
        <w:t xml:space="preserve"> (Ʌ)</w:t>
      </w:r>
      <w:r w:rsidRPr="00E9300A">
        <w:rPr>
          <w:rFonts w:ascii="Times New Roman" w:eastAsiaTheme="minorEastAsia" w:hAnsi="Times New Roman" w:cs="Times New Roman"/>
          <w:sz w:val="24"/>
          <w:szCs w:val="24"/>
        </w:rPr>
        <w:t xml:space="preserve"> </w:t>
      </w:r>
      <w:r w:rsidR="008D1291">
        <w:rPr>
          <w:rFonts w:ascii="Times New Roman" w:eastAsiaTheme="minorEastAsia" w:hAnsi="Times New Roman" w:cs="Times New Roman"/>
          <w:sz w:val="24"/>
          <w:szCs w:val="24"/>
        </w:rPr>
        <w:t xml:space="preserve">at the moment of satellite overpass </w:t>
      </w:r>
      <w:r w:rsidRPr="00E9300A">
        <w:rPr>
          <w:rFonts w:ascii="Times New Roman" w:eastAsiaTheme="minorEastAsia" w:hAnsi="Times New Roman" w:cs="Times New Roman"/>
          <w:sz w:val="24"/>
          <w:szCs w:val="24"/>
        </w:rPr>
        <w:t>as the residual in the surface energy balance</w:t>
      </w:r>
      <w:r w:rsidR="00944CE4">
        <w:rPr>
          <w:rFonts w:ascii="Times New Roman" w:eastAsiaTheme="minorEastAsia" w:hAnsi="Times New Roman" w:cs="Times New Roman"/>
          <w:sz w:val="24"/>
          <w:szCs w:val="24"/>
        </w:rPr>
        <w:t xml:space="preserve"> equation</w:t>
      </w:r>
      <w:r w:rsidRPr="00E9300A">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A41432" w:rsidRPr="00A41432" w14:paraId="2352CF3D" w14:textId="77777777" w:rsidTr="00E451B3">
        <w:tc>
          <w:tcPr>
            <w:tcW w:w="6768" w:type="dxa"/>
          </w:tcPr>
          <w:p w14:paraId="33A2264C" w14:textId="77777777" w:rsidR="00A41432" w:rsidRPr="00A41432" w:rsidRDefault="00A41432" w:rsidP="009A162B">
            <w:pPr>
              <w:pStyle w:val="Caption"/>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Λ=</m:t>
                </m:r>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-G-H</m:t>
                    </m:r>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-G</m:t>
                    </m:r>
                  </m:den>
                </m:f>
              </m:oMath>
            </m:oMathPara>
          </w:p>
        </w:tc>
        <w:tc>
          <w:tcPr>
            <w:tcW w:w="2808" w:type="dxa"/>
          </w:tcPr>
          <w:p w14:paraId="6EA3F74A" w14:textId="77777777" w:rsidR="00A41432" w:rsidRPr="00A41432" w:rsidRDefault="00A41432" w:rsidP="009A162B">
            <w:pPr>
              <w:pStyle w:val="Caption"/>
              <w:rPr>
                <w:rFonts w:ascii="Times New Roman" w:eastAsiaTheme="minorEastAsia" w:hAnsi="Times New Roman" w:cs="Times New Roman"/>
                <w:sz w:val="24"/>
                <w:szCs w:val="24"/>
              </w:rPr>
            </w:pPr>
            <w:r w:rsidRPr="00A41432">
              <w:t xml:space="preserve">( </w:t>
            </w:r>
            <w:r w:rsidRPr="00A41432">
              <w:fldChar w:fldCharType="begin"/>
            </w:r>
            <w:r w:rsidRPr="00E451B3">
              <w:instrText xml:space="preserve"> SEQ ( \* ARABIC </w:instrText>
            </w:r>
            <w:r w:rsidRPr="00A41432">
              <w:fldChar w:fldCharType="separate"/>
            </w:r>
            <w:r w:rsidR="0005491B">
              <w:rPr>
                <w:noProof/>
              </w:rPr>
              <w:t>1</w:t>
            </w:r>
            <w:r w:rsidRPr="00A41432">
              <w:fldChar w:fldCharType="end"/>
            </w:r>
            <w:r w:rsidRPr="00A41432">
              <w:t xml:space="preserve"> )</w:t>
            </w:r>
          </w:p>
        </w:tc>
      </w:tr>
    </w:tbl>
    <w:p w14:paraId="3AE52CA7" w14:textId="4FA3EAE5" w:rsidR="007712F4" w:rsidRPr="00944CE4" w:rsidRDefault="00260472" w:rsidP="007712F4">
      <w:pPr>
        <w:spacing w:after="0" w:line="240" w:lineRule="auto"/>
        <w:rPr>
          <w:rFonts w:ascii="Times New Roman" w:eastAsiaTheme="minorEastAsia" w:hAnsi="Times New Roman" w:cs="Times New Roman"/>
          <w:sz w:val="24"/>
          <w:szCs w:val="24"/>
        </w:rPr>
      </w:pPr>
      <w:r w:rsidRPr="00944CE4">
        <w:rPr>
          <w:rFonts w:ascii="Times New Roman" w:eastAsiaTheme="minorEastAsia" w:hAnsi="Times New Roman" w:cs="Times New Roman"/>
          <w:sz w:val="24"/>
          <w:szCs w:val="24"/>
        </w:rPr>
        <w:t>w</w:t>
      </w:r>
      <w:r w:rsidR="00A53890" w:rsidRPr="00944CE4">
        <w:rPr>
          <w:rFonts w:ascii="Times New Roman" w:eastAsiaTheme="minorEastAsia" w:hAnsi="Times New Roman" w:cs="Times New Roman"/>
          <w:sz w:val="24"/>
          <w:szCs w:val="24"/>
        </w:rPr>
        <w:t>here R</w:t>
      </w:r>
      <w:r w:rsidR="00A53890" w:rsidRPr="00944CE4">
        <w:rPr>
          <w:rFonts w:ascii="Times New Roman" w:eastAsiaTheme="minorEastAsia" w:hAnsi="Times New Roman" w:cs="Times New Roman"/>
          <w:sz w:val="24"/>
          <w:szCs w:val="24"/>
          <w:vertAlign w:val="subscript"/>
        </w:rPr>
        <w:t>n</w:t>
      </w:r>
      <w:r w:rsidR="00E43310">
        <w:rPr>
          <w:rFonts w:ascii="Times New Roman" w:eastAsiaTheme="minorEastAsia" w:hAnsi="Times New Roman" w:cs="Times New Roman"/>
          <w:sz w:val="24"/>
          <w:szCs w:val="24"/>
        </w:rPr>
        <w:t>, G, and H are all for</w:t>
      </w:r>
      <w:r w:rsidR="00C92E10" w:rsidRPr="00944CE4">
        <w:rPr>
          <w:rFonts w:ascii="Times New Roman" w:eastAsiaTheme="minorEastAsia" w:hAnsi="Times New Roman" w:cs="Times New Roman"/>
          <w:sz w:val="24"/>
          <w:szCs w:val="24"/>
        </w:rPr>
        <w:t xml:space="preserve"> the instant of satellite </w:t>
      </w:r>
      <w:r w:rsidR="001869DA" w:rsidRPr="00944CE4">
        <w:rPr>
          <w:rFonts w:ascii="Times New Roman" w:eastAsiaTheme="minorEastAsia" w:hAnsi="Times New Roman" w:cs="Times New Roman"/>
          <w:sz w:val="24"/>
          <w:szCs w:val="24"/>
        </w:rPr>
        <w:t xml:space="preserve">overpass.  </w:t>
      </w:r>
      <w:r w:rsidR="00723288" w:rsidRPr="00944CE4">
        <w:rPr>
          <w:rFonts w:ascii="Times New Roman" w:eastAsiaTheme="minorEastAsia" w:hAnsi="Times New Roman" w:cs="Times New Roman"/>
          <w:sz w:val="24"/>
          <w:szCs w:val="24"/>
        </w:rPr>
        <w:t>G is a function of vegetation cover (NDVI) and albedo</w:t>
      </w:r>
      <w:r w:rsidR="00C92E10" w:rsidRPr="00944CE4">
        <w:rPr>
          <w:rFonts w:ascii="Times New Roman" w:eastAsiaTheme="minorEastAsia" w:hAnsi="Times New Roman" w:cs="Times New Roman"/>
          <w:sz w:val="24"/>
          <w:szCs w:val="24"/>
        </w:rPr>
        <w:t>.</w:t>
      </w:r>
      <w:r w:rsidR="001869DA" w:rsidRPr="00944CE4">
        <w:rPr>
          <w:rFonts w:ascii="Times New Roman" w:eastAsiaTheme="minorEastAsia" w:hAnsi="Times New Roman" w:cs="Times New Roman"/>
          <w:sz w:val="24"/>
          <w:szCs w:val="24"/>
        </w:rPr>
        <w:t xml:space="preserve">  </w:t>
      </w:r>
      <w:r w:rsidR="007712F4" w:rsidRPr="00904129">
        <w:rPr>
          <w:rFonts w:ascii="Times New Roman" w:hAnsi="Times New Roman"/>
          <w:sz w:val="24"/>
        </w:rPr>
        <w:t>R</w:t>
      </w:r>
      <w:r w:rsidR="007712F4" w:rsidRPr="00904129">
        <w:rPr>
          <w:rFonts w:ascii="Times New Roman" w:hAnsi="Times New Roman"/>
          <w:sz w:val="24"/>
          <w:vertAlign w:val="subscript"/>
        </w:rPr>
        <w:t>n</w:t>
      </w:r>
      <w:r w:rsidR="001869DA" w:rsidRPr="00904129">
        <w:rPr>
          <w:rFonts w:ascii="Times New Roman" w:hAnsi="Times New Roman"/>
          <w:sz w:val="24"/>
        </w:rPr>
        <w:t xml:space="preserve"> </w:t>
      </w:r>
      <w:r w:rsidR="007712F4" w:rsidRPr="00904129">
        <w:rPr>
          <w:rFonts w:ascii="Times New Roman" w:hAnsi="Times New Roman"/>
          <w:sz w:val="24"/>
        </w:rPr>
        <w:t>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1"/>
        <w:gridCol w:w="725"/>
      </w:tblGrid>
      <w:tr w:rsidR="007712F4" w:rsidRPr="00BF291E" w14:paraId="6244D961" w14:textId="77777777" w:rsidTr="009A162B">
        <w:tc>
          <w:tcPr>
            <w:tcW w:w="4788" w:type="dxa"/>
          </w:tcPr>
          <w:p w14:paraId="04EEE62D" w14:textId="77777777" w:rsidR="007712F4" w:rsidRDefault="007712F4" w:rsidP="009A162B">
            <w:pPr>
              <w:pStyle w:val="Caption"/>
              <w:keepNext/>
              <w:spacing w:after="0"/>
            </w:pPr>
          </w:p>
          <w:tbl>
            <w:tblPr>
              <w:tblStyle w:val="TableGrid"/>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93"/>
              <w:gridCol w:w="1242"/>
            </w:tblGrid>
            <w:tr w:rsidR="007712F4" w14:paraId="674F04DD" w14:textId="77777777" w:rsidTr="009A162B">
              <w:tc>
                <w:tcPr>
                  <w:tcW w:w="6655" w:type="dxa"/>
                </w:tcPr>
                <w:tbl>
                  <w:tblPr>
                    <w:tblStyle w:val="TableGrid"/>
                    <w:tblW w:w="71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7"/>
                    <w:gridCol w:w="630"/>
                  </w:tblGrid>
                  <w:tr w:rsidR="002F44EA" w14:paraId="0BB7844D" w14:textId="77777777" w:rsidTr="00997051">
                    <w:tc>
                      <w:tcPr>
                        <w:tcW w:w="6547" w:type="dxa"/>
                      </w:tcPr>
                      <w:p w14:paraId="5C010837" w14:textId="77777777" w:rsidR="002F44EA" w:rsidRPr="002F44EA" w:rsidRDefault="005512E2" w:rsidP="009A162B">
                        <w:pPr>
                          <w:rPr>
                            <w:rFonts w:ascii="Calibri" w:eastAsia="Calibri" w:hAnsi="Calibri" w:cs="Times New Roman"/>
                            <w:bCs/>
                            <w:i/>
                            <w:sz w:val="24"/>
                            <w:szCs w:val="24"/>
                          </w:rPr>
                        </w:pPr>
                        <m:oMathPara>
                          <m:oMathParaPr>
                            <m:jc m:val="left"/>
                          </m:oMathParaPr>
                          <m:oMath>
                            <m:sSub>
                              <m:sSubPr>
                                <m:ctrlPr>
                                  <w:rPr>
                                    <w:rFonts w:ascii="Cambria Math" w:eastAsia="Arial" w:hAnsi="Cambria Math" w:cs="Times New Roman"/>
                                    <w:bCs/>
                                    <w:i/>
                                    <w:sz w:val="24"/>
                                    <w:szCs w:val="24"/>
                                  </w:rPr>
                                </m:ctrlPr>
                              </m:sSubPr>
                              <m:e>
                                <m:r>
                                  <w:rPr>
                                    <w:rFonts w:ascii="Cambria Math" w:eastAsia="Arial" w:hAnsi="Cambria Math" w:cs="Times New Roman"/>
                                    <w:sz w:val="24"/>
                                    <w:szCs w:val="24"/>
                                  </w:rPr>
                                  <m:t>R</m:t>
                                </m:r>
                              </m:e>
                              <m:sub>
                                <m:r>
                                  <w:rPr>
                                    <w:rFonts w:ascii="Cambria Math" w:eastAsia="Arial" w:hAnsi="Cambria Math" w:cs="Times New Roman"/>
                                    <w:sz w:val="24"/>
                                    <w:szCs w:val="24"/>
                                  </w:rPr>
                                  <m:t>n</m:t>
                                </m:r>
                              </m:sub>
                            </m:sSub>
                            <m:r>
                              <w:rPr>
                                <w:rFonts w:ascii="Cambria Math" w:eastAsia="Arial" w:hAnsi="Cambria Math" w:cs="Times New Roman"/>
                                <w:sz w:val="24"/>
                                <w:szCs w:val="24"/>
                              </w:rPr>
                              <m:t>=</m:t>
                            </m:r>
                            <m:d>
                              <m:dPr>
                                <m:ctrlPr>
                                  <w:rPr>
                                    <w:rFonts w:ascii="Cambria Math" w:eastAsia="Arial" w:hAnsi="Cambria Math" w:cs="Times New Roman"/>
                                    <w:bCs/>
                                    <w:i/>
                                    <w:sz w:val="24"/>
                                    <w:szCs w:val="24"/>
                                  </w:rPr>
                                </m:ctrlPr>
                              </m:dPr>
                              <m:e>
                                <m:r>
                                  <w:rPr>
                                    <w:rFonts w:ascii="Cambria Math" w:eastAsia="Arial" w:hAnsi="Cambria Math" w:cs="Times New Roman"/>
                                    <w:sz w:val="24"/>
                                    <w:szCs w:val="24"/>
                                  </w:rPr>
                                  <m:t>1-α</m:t>
                                </m:r>
                              </m:e>
                            </m:d>
                            <m:r>
                              <w:rPr>
                                <w:rFonts w:ascii="Cambria Math" w:eastAsia="Arial" w:hAnsi="Cambria Math" w:cs="Times New Roman"/>
                                <w:sz w:val="24"/>
                                <w:szCs w:val="24"/>
                              </w:rPr>
                              <m:t>SW↓+</m:t>
                            </m:r>
                            <m:d>
                              <m:dPr>
                                <m:ctrlPr>
                                  <w:rPr>
                                    <w:rFonts w:ascii="Cambria Math" w:eastAsia="Arial" w:hAnsi="Cambria Math" w:cs="Times New Roman"/>
                                    <w:bCs/>
                                    <w:i/>
                                    <w:sz w:val="24"/>
                                    <w:szCs w:val="24"/>
                                  </w:rPr>
                                </m:ctrlPr>
                              </m:dPr>
                              <m:e>
                                <m:r>
                                  <w:rPr>
                                    <w:rFonts w:ascii="Cambria Math" w:eastAsia="Arial" w:hAnsi="Cambria Math" w:cs="Times New Roman"/>
                                    <w:sz w:val="24"/>
                                    <w:szCs w:val="24"/>
                                  </w:rPr>
                                  <m:t>LW↓-LW↑</m:t>
                                </m:r>
                              </m:e>
                            </m:d>
                          </m:oMath>
                        </m:oMathPara>
                      </w:p>
                    </w:tc>
                    <w:tc>
                      <w:tcPr>
                        <w:tcW w:w="630" w:type="dxa"/>
                      </w:tcPr>
                      <w:p w14:paraId="2EA504D7" w14:textId="77777777" w:rsidR="002F44EA" w:rsidRDefault="002F44EA" w:rsidP="009A162B">
                        <w:pPr>
                          <w:keepNext/>
                          <w:rPr>
                            <w:rFonts w:ascii="Times New Roman" w:eastAsia="Times New Roman" w:hAnsi="Times New Roman" w:cs="Times New Roman"/>
                            <w:bCs/>
                            <w:sz w:val="24"/>
                            <w:szCs w:val="24"/>
                          </w:rPr>
                        </w:pPr>
                        <w:r>
                          <w:t xml:space="preserve">( </w:t>
                        </w:r>
                        <w:r>
                          <w:fldChar w:fldCharType="begin"/>
                        </w:r>
                        <w:r w:rsidRPr="00944CE4">
                          <w:instrText xml:space="preserve"> SEQ ( \* ARABIC </w:instrText>
                        </w:r>
                        <w:r>
                          <w:fldChar w:fldCharType="separate"/>
                        </w:r>
                        <w:r w:rsidR="0005491B">
                          <w:rPr>
                            <w:noProof/>
                          </w:rPr>
                          <w:t>2</w:t>
                        </w:r>
                        <w:r>
                          <w:fldChar w:fldCharType="end"/>
                        </w:r>
                        <w:r>
                          <w:t xml:space="preserve"> )</w:t>
                        </w:r>
                      </w:p>
                    </w:tc>
                  </w:tr>
                </w:tbl>
                <w:p w14:paraId="1A5B296F" w14:textId="77777777" w:rsidR="007712F4" w:rsidRPr="00F83CD2" w:rsidRDefault="007712F4" w:rsidP="009A162B">
                  <w:pPr>
                    <w:rPr>
                      <w:rFonts w:ascii="Times New Roman" w:eastAsia="Times New Roman" w:hAnsi="Times New Roman" w:cs="Times New Roman"/>
                      <w:bCs/>
                      <w:sz w:val="24"/>
                      <w:szCs w:val="24"/>
                    </w:rPr>
                  </w:pPr>
                </w:p>
              </w:tc>
              <w:tc>
                <w:tcPr>
                  <w:tcW w:w="1980" w:type="dxa"/>
                </w:tcPr>
                <w:p w14:paraId="3651484A" w14:textId="77777777" w:rsidR="007712F4" w:rsidRDefault="007712F4" w:rsidP="002F44EA">
                  <w:pPr>
                    <w:keepNext/>
                    <w:rPr>
                      <w:rFonts w:ascii="Times New Roman" w:eastAsia="Times New Roman" w:hAnsi="Times New Roman" w:cs="Times New Roman"/>
                      <w:bCs/>
                      <w:sz w:val="24"/>
                      <w:szCs w:val="24"/>
                    </w:rPr>
                  </w:pPr>
                </w:p>
              </w:tc>
            </w:tr>
            <w:tr w:rsidR="002F44EA" w14:paraId="4885397B" w14:textId="77777777" w:rsidTr="009A162B">
              <w:tc>
                <w:tcPr>
                  <w:tcW w:w="6655" w:type="dxa"/>
                </w:tcPr>
                <w:p w14:paraId="5D7A8526" w14:textId="77777777" w:rsidR="002F44EA" w:rsidRDefault="002F44EA" w:rsidP="009A162B">
                  <w:pPr>
                    <w:rPr>
                      <w:rFonts w:ascii="Calibri" w:eastAsia="Calibri" w:hAnsi="Calibri" w:cs="Times New Roman"/>
                      <w:bCs/>
                      <w:i/>
                      <w:sz w:val="24"/>
                      <w:szCs w:val="24"/>
                    </w:rPr>
                  </w:pPr>
                </w:p>
              </w:tc>
              <w:tc>
                <w:tcPr>
                  <w:tcW w:w="1980" w:type="dxa"/>
                </w:tcPr>
                <w:p w14:paraId="4052EE1A" w14:textId="77777777" w:rsidR="002F44EA" w:rsidRDefault="002F44EA" w:rsidP="002F44EA">
                  <w:pPr>
                    <w:keepNext/>
                    <w:rPr>
                      <w:rFonts w:ascii="Times New Roman" w:eastAsia="Times New Roman" w:hAnsi="Times New Roman" w:cs="Times New Roman"/>
                      <w:bCs/>
                      <w:sz w:val="24"/>
                      <w:szCs w:val="24"/>
                    </w:rPr>
                  </w:pPr>
                </w:p>
              </w:tc>
            </w:tr>
          </w:tbl>
          <w:p w14:paraId="39FAFBF3" w14:textId="77777777" w:rsidR="007712F4" w:rsidRPr="00116940" w:rsidRDefault="007712F4" w:rsidP="002F44EA">
            <w:pPr>
              <w:pStyle w:val="Caption"/>
              <w:rPr>
                <w:rFonts w:ascii="Times New Roman" w:eastAsiaTheme="minorEastAsia" w:hAnsi="Times New Roman" w:cs="Times New Roman"/>
                <w:bCs/>
                <w:sz w:val="24"/>
                <w:szCs w:val="24"/>
              </w:rPr>
            </w:pPr>
          </w:p>
        </w:tc>
        <w:tc>
          <w:tcPr>
            <w:tcW w:w="4788" w:type="dxa"/>
          </w:tcPr>
          <w:p w14:paraId="6CA07211" w14:textId="77777777" w:rsidR="007712F4" w:rsidRPr="00BF291E" w:rsidRDefault="007712F4" w:rsidP="009A162B">
            <w:pPr>
              <w:jc w:val="center"/>
              <w:rPr>
                <w:b/>
                <w:bCs/>
                <w:sz w:val="18"/>
                <w:szCs w:val="18"/>
              </w:rPr>
            </w:pPr>
          </w:p>
        </w:tc>
      </w:tr>
    </w:tbl>
    <w:p w14:paraId="06544AF7" w14:textId="5E7725D6" w:rsidR="00A53890" w:rsidRPr="007712F4" w:rsidRDefault="007712F4" w:rsidP="007712F4">
      <w:pPr>
        <w:pStyle w:val="Heading2"/>
        <w:spacing w:before="0" w:beforeAutospacing="0" w:after="0" w:afterAutospacing="0"/>
        <w:rPr>
          <w:b w:val="0"/>
          <w:sz w:val="24"/>
          <w:szCs w:val="24"/>
        </w:rPr>
      </w:pPr>
      <w:r w:rsidRPr="00AF7D6E">
        <w:rPr>
          <w:b w:val="0"/>
          <w:sz w:val="24"/>
          <w:szCs w:val="24"/>
        </w:rPr>
        <w:t xml:space="preserve">where </w:t>
      </w:r>
      <w:r w:rsidRPr="00AF7D6E">
        <w:rPr>
          <w:b w:val="0"/>
          <w:i/>
          <w:sz w:val="24"/>
          <w:szCs w:val="24"/>
        </w:rPr>
        <w:t>α</w:t>
      </w:r>
      <w:r w:rsidRPr="00AF7D6E">
        <w:rPr>
          <w:b w:val="0"/>
          <w:sz w:val="24"/>
          <w:szCs w:val="24"/>
        </w:rPr>
        <w:t xml:space="preserve"> is broadband blue-sky albedo (dimensionless), </w:t>
      </w:r>
      <w:r w:rsidRPr="00AF7D6E">
        <w:rPr>
          <w:b w:val="0"/>
          <w:i/>
          <w:sz w:val="24"/>
          <w:szCs w:val="24"/>
        </w:rPr>
        <w:t>SW↓</w:t>
      </w:r>
      <w:r w:rsidRPr="00AF7D6E">
        <w:rPr>
          <w:b w:val="0"/>
          <w:sz w:val="24"/>
          <w:szCs w:val="24"/>
        </w:rPr>
        <w:t xml:space="preserve"> is incoming shortwave radiation (W/m</w:t>
      </w:r>
      <w:r w:rsidRPr="00AF7D6E">
        <w:rPr>
          <w:b w:val="0"/>
          <w:sz w:val="24"/>
          <w:szCs w:val="24"/>
          <w:vertAlign w:val="superscript"/>
        </w:rPr>
        <w:t>2</w:t>
      </w:r>
      <w:r w:rsidRPr="00AF7D6E">
        <w:rPr>
          <w:b w:val="0"/>
          <w:sz w:val="24"/>
          <w:szCs w:val="24"/>
        </w:rPr>
        <w:t xml:space="preserve">), </w:t>
      </w:r>
      <w:r w:rsidRPr="00AF7D6E">
        <w:rPr>
          <w:b w:val="0"/>
          <w:i/>
          <w:sz w:val="24"/>
          <w:szCs w:val="24"/>
        </w:rPr>
        <w:t xml:space="preserve">LW↓ </w:t>
      </w:r>
      <w:r w:rsidRPr="00AF7D6E">
        <w:rPr>
          <w:b w:val="0"/>
          <w:sz w:val="24"/>
          <w:szCs w:val="24"/>
        </w:rPr>
        <w:t>is downwelling longwave radiation and</w:t>
      </w:r>
      <w:r w:rsidRPr="00AF7D6E">
        <w:rPr>
          <w:b w:val="0"/>
          <w:i/>
          <w:sz w:val="24"/>
          <w:szCs w:val="24"/>
        </w:rPr>
        <w:t xml:space="preserve"> LW↑</w:t>
      </w:r>
      <w:r w:rsidRPr="00AF7D6E">
        <w:rPr>
          <w:b w:val="0"/>
          <w:sz w:val="24"/>
          <w:szCs w:val="24"/>
        </w:rPr>
        <w:t xml:space="preserve"> is upwelling longwave radiation (W/m</w:t>
      </w:r>
      <w:r w:rsidRPr="00AF7D6E">
        <w:rPr>
          <w:b w:val="0"/>
          <w:sz w:val="24"/>
          <w:szCs w:val="24"/>
          <w:vertAlign w:val="superscript"/>
        </w:rPr>
        <w:t>2</w:t>
      </w:r>
      <w:r w:rsidRPr="00AF7D6E">
        <w:rPr>
          <w:b w:val="0"/>
          <w:sz w:val="24"/>
          <w:szCs w:val="24"/>
        </w:rPr>
        <w:t>)</w:t>
      </w:r>
      <w:r>
        <w:rPr>
          <w:b w:val="0"/>
          <w:sz w:val="24"/>
          <w:szCs w:val="24"/>
        </w:rPr>
        <w:t xml:space="preserve"> at the surface.  </w:t>
      </w:r>
      <w:r w:rsidR="00C92E10" w:rsidRPr="007712F4">
        <w:rPr>
          <w:rFonts w:eastAsiaTheme="minorEastAsia"/>
          <w:b w:val="0"/>
          <w:sz w:val="24"/>
          <w:szCs w:val="24"/>
        </w:rPr>
        <w:t>H is calculated as</w:t>
      </w:r>
      <w:r w:rsidR="00260472" w:rsidRPr="007712F4">
        <w:rPr>
          <w:rFonts w:eastAsiaTheme="minorEastAsia"/>
          <w:b w:val="0"/>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8"/>
        <w:gridCol w:w="4458"/>
      </w:tblGrid>
      <w:tr w:rsidR="00F83CD2" w:rsidRPr="00F83CD2" w14:paraId="207D03E3" w14:textId="77777777" w:rsidTr="00F83CD2">
        <w:trPr>
          <w:trHeight w:val="540"/>
        </w:trPr>
        <w:tc>
          <w:tcPr>
            <w:tcW w:w="5118" w:type="dxa"/>
          </w:tcPr>
          <w:p w14:paraId="6ACC8858" w14:textId="77777777" w:rsidR="00F83CD2" w:rsidRPr="00F83CD2" w:rsidRDefault="00F83CD2" w:rsidP="006E3BA8">
            <w:pPr>
              <w:rPr>
                <w:rFonts w:ascii="Times New Roman" w:eastAsia="AdvTT5843c571" w:hAnsi="Times New Roman" w:cs="Times New Roman"/>
                <w:b/>
                <w:bCs/>
                <w:sz w:val="24"/>
                <w:szCs w:val="24"/>
              </w:rPr>
            </w:pPr>
            <m:oMath>
              <m:r>
                <m:rPr>
                  <m:sty m:val="bi"/>
                </m:rPr>
                <w:rPr>
                  <w:rFonts w:ascii="Cambria Math" w:eastAsia="AdvTT5843c571" w:hAnsi="Cambria Math" w:cs="Times New Roman"/>
                  <w:sz w:val="24"/>
                  <w:szCs w:val="24"/>
                </w:rPr>
                <m:t>H=</m:t>
              </m:r>
              <m:f>
                <m:fPr>
                  <m:ctrlPr>
                    <w:rPr>
                      <w:rFonts w:ascii="Cambria Math" w:eastAsia="AdvTT5843c571" w:hAnsi="Cambria Math" w:cs="Times New Roman"/>
                      <w:b/>
                      <w:bCs/>
                      <w:i/>
                      <w:sz w:val="24"/>
                      <w:szCs w:val="24"/>
                    </w:rPr>
                  </m:ctrlPr>
                </m:fPr>
                <m:num>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ρ</m:t>
                      </m:r>
                    </m:e>
                    <m:sub>
                      <m:r>
                        <m:rPr>
                          <m:sty m:val="bi"/>
                        </m:rPr>
                        <w:rPr>
                          <w:rFonts w:ascii="Cambria Math" w:eastAsia="AdvTT5843c571" w:hAnsi="Cambria Math" w:cs="Times New Roman"/>
                          <w:sz w:val="24"/>
                          <w:szCs w:val="24"/>
                        </w:rPr>
                        <m:t>air</m:t>
                      </m:r>
                    </m:sub>
                  </m:sSub>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C</m:t>
                      </m:r>
                    </m:e>
                    <m:sub>
                      <m:r>
                        <m:rPr>
                          <m:sty m:val="bi"/>
                        </m:rPr>
                        <w:rPr>
                          <w:rFonts w:ascii="Cambria Math" w:eastAsia="AdvTT5843c571" w:hAnsi="Cambria Math" w:cs="Times New Roman"/>
                          <w:sz w:val="24"/>
                          <w:szCs w:val="24"/>
                        </w:rPr>
                        <m:t>p</m:t>
                      </m:r>
                    </m:sub>
                  </m:sSub>
                  <m:d>
                    <m:dPr>
                      <m:ctrlPr>
                        <w:rPr>
                          <w:rFonts w:ascii="Cambria Math" w:eastAsia="AdvTT5843c571" w:hAnsi="Cambria Math" w:cs="Times New Roman"/>
                          <w:b/>
                          <w:bCs/>
                          <w:i/>
                          <w:sz w:val="24"/>
                          <w:szCs w:val="24"/>
                        </w:rPr>
                      </m:ctrlPr>
                    </m:dPr>
                    <m:e>
                      <m:r>
                        <m:rPr>
                          <m:sty m:val="bi"/>
                        </m:rPr>
                        <w:rPr>
                          <w:rFonts w:ascii="Cambria Math" w:hAnsi="Cambria Math" w:cs="Times New Roman"/>
                          <w:sz w:val="24"/>
                          <w:szCs w:val="24"/>
                        </w:rPr>
                        <m:t>a+b</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R</m:t>
                          </m:r>
                        </m:sub>
                      </m:sSub>
                    </m:e>
                  </m:d>
                </m:num>
                <m:den>
                  <m:sSub>
                    <m:sSubPr>
                      <m:ctrlPr>
                        <w:rPr>
                          <w:rFonts w:ascii="Cambria Math" w:eastAsia="AdvTT5843c571" w:hAnsi="Cambria Math" w:cs="Times New Roman"/>
                          <w:b/>
                          <w:bCs/>
                          <w:i/>
                          <w:sz w:val="24"/>
                          <w:szCs w:val="24"/>
                        </w:rPr>
                      </m:ctrlPr>
                    </m:sSubPr>
                    <m:e>
                      <m:r>
                        <m:rPr>
                          <m:sty m:val="bi"/>
                        </m:rPr>
                        <w:rPr>
                          <w:rFonts w:ascii="Cambria Math" w:eastAsia="AdvTT5843c571" w:hAnsi="Cambria Math" w:cs="Times New Roman"/>
                          <w:sz w:val="24"/>
                          <w:szCs w:val="24"/>
                        </w:rPr>
                        <m:t>R</m:t>
                      </m:r>
                    </m:e>
                    <m:sub>
                      <m:r>
                        <m:rPr>
                          <m:sty m:val="bi"/>
                        </m:rPr>
                        <w:rPr>
                          <w:rFonts w:ascii="Cambria Math" w:eastAsia="AdvTT5843c571" w:hAnsi="Cambria Math" w:cs="Times New Roman"/>
                          <w:sz w:val="24"/>
                          <w:szCs w:val="24"/>
                        </w:rPr>
                        <m:t>ah</m:t>
                      </m:r>
                    </m:sub>
                  </m:sSub>
                </m:den>
              </m:f>
            </m:oMath>
            <w:r w:rsidRPr="00F83CD2">
              <w:rPr>
                <w:rFonts w:ascii="Times New Roman" w:eastAsia="AdvTT5843c571" w:hAnsi="Times New Roman" w:cs="Times New Roman"/>
                <w:b/>
                <w:bCs/>
                <w:sz w:val="24"/>
                <w:szCs w:val="24"/>
              </w:rPr>
              <w:t xml:space="preserve">  </w:t>
            </w:r>
          </w:p>
        </w:tc>
        <w:tc>
          <w:tcPr>
            <w:tcW w:w="4458" w:type="dxa"/>
          </w:tcPr>
          <w:p w14:paraId="43979506" w14:textId="77777777" w:rsidR="002F44EA" w:rsidRDefault="002F44EA" w:rsidP="002F44EA">
            <w:pPr>
              <w:pStyle w:val="Caption"/>
              <w:jc w:val="center"/>
            </w:pPr>
            <w:bookmarkStart w:id="67" w:name="_Ref410402033"/>
            <w:r>
              <w:t xml:space="preserve">( </w:t>
            </w:r>
            <w:r>
              <w:fldChar w:fldCharType="begin"/>
            </w:r>
            <w:r w:rsidRPr="002F44EA">
              <w:instrText xml:space="preserve"> SEQ ( \* ARABIC </w:instrText>
            </w:r>
            <w:r>
              <w:fldChar w:fldCharType="separate"/>
            </w:r>
            <w:r w:rsidR="0005491B">
              <w:rPr>
                <w:noProof/>
              </w:rPr>
              <w:t>3</w:t>
            </w:r>
            <w:r>
              <w:fldChar w:fldCharType="end"/>
            </w:r>
            <w:r>
              <w:t>)</w:t>
            </w:r>
            <w:bookmarkEnd w:id="67"/>
          </w:p>
          <w:p w14:paraId="293CE72A" w14:textId="77777777" w:rsidR="00F83CD2" w:rsidRPr="00F83CD2" w:rsidRDefault="00F83CD2" w:rsidP="002F44EA">
            <w:pPr>
              <w:pStyle w:val="Caption"/>
              <w:keepNext/>
              <w:spacing w:after="0"/>
              <w:jc w:val="center"/>
              <w:rPr>
                <w:i w:val="0"/>
                <w:color w:val="000000" w:themeColor="text1"/>
                <w:sz w:val="22"/>
                <w:szCs w:val="22"/>
              </w:rPr>
            </w:pPr>
          </w:p>
        </w:tc>
      </w:tr>
    </w:tbl>
    <w:p w14:paraId="770AD5D5" w14:textId="7FE7F142" w:rsidR="00260472" w:rsidRDefault="00260472" w:rsidP="006E3BA8">
      <w:pPr>
        <w:spacing w:after="0" w:line="240" w:lineRule="auto"/>
        <w:rPr>
          <w:rFonts w:ascii="Times New Roman" w:hAnsi="Times New Roman" w:cs="Times New Roman"/>
          <w:sz w:val="24"/>
          <w:szCs w:val="24"/>
        </w:rPr>
      </w:pPr>
      <w:r w:rsidRPr="00BF291E">
        <w:rPr>
          <w:rFonts w:ascii="Times New Roman" w:eastAsia="AdvTT5843c571" w:hAnsi="Times New Roman" w:cs="Times New Roman"/>
          <w:sz w:val="24"/>
          <w:szCs w:val="24"/>
        </w:rPr>
        <w:t xml:space="preserve">where </w:t>
      </w:r>
      <w:r w:rsidRPr="00BF291E">
        <w:rPr>
          <w:rFonts w:ascii="Times New Roman" w:hAnsi="Times New Roman" w:cs="Times New Roman"/>
          <w:i/>
          <w:sz w:val="24"/>
          <w:szCs w:val="24"/>
        </w:rPr>
        <w:t>ρ</w:t>
      </w:r>
      <w:r w:rsidRPr="00BF291E">
        <w:rPr>
          <w:rFonts w:ascii="Times New Roman" w:hAnsi="Times New Roman" w:cs="Times New Roman"/>
          <w:i/>
          <w:sz w:val="24"/>
          <w:szCs w:val="24"/>
          <w:vertAlign w:val="subscript"/>
        </w:rPr>
        <w:t>air</w:t>
      </w:r>
      <w:r w:rsidRPr="00BF291E">
        <w:rPr>
          <w:rFonts w:ascii="Times New Roman" w:hAnsi="Times New Roman" w:cs="Times New Roman"/>
          <w:sz w:val="24"/>
          <w:szCs w:val="24"/>
          <w:vertAlign w:val="subscript"/>
        </w:rPr>
        <w:t xml:space="preserve"> </w:t>
      </w:r>
      <w:r w:rsidRPr="00BF291E">
        <w:rPr>
          <w:rFonts w:ascii="Times New Roman" w:hAnsi="Times New Roman" w:cs="Times New Roman"/>
          <w:sz w:val="24"/>
          <w:szCs w:val="24"/>
        </w:rPr>
        <w:t>is the density of air (kg/m</w:t>
      </w:r>
      <w:r w:rsidRPr="00BF291E">
        <w:rPr>
          <w:rFonts w:ascii="Times New Roman" w:hAnsi="Times New Roman" w:cs="Times New Roman"/>
          <w:sz w:val="24"/>
          <w:szCs w:val="24"/>
          <w:vertAlign w:val="superscript"/>
        </w:rPr>
        <w:t>3</w:t>
      </w:r>
      <w:r w:rsidRPr="00BF291E">
        <w:rPr>
          <w:rFonts w:ascii="Times New Roman" w:hAnsi="Times New Roman" w:cs="Times New Roman"/>
          <w:sz w:val="24"/>
          <w:szCs w:val="24"/>
        </w:rPr>
        <w:t xml:space="preserve">), </w:t>
      </w:r>
      <w:r w:rsidRPr="00BF291E">
        <w:rPr>
          <w:rFonts w:ascii="Times New Roman" w:hAnsi="Times New Roman" w:cs="Times New Roman"/>
          <w:i/>
          <w:sz w:val="24"/>
          <w:szCs w:val="24"/>
        </w:rPr>
        <w:t>C</w:t>
      </w:r>
      <w:r w:rsidRPr="00BF291E">
        <w:rPr>
          <w:rFonts w:ascii="Times New Roman" w:hAnsi="Times New Roman" w:cs="Times New Roman"/>
          <w:i/>
          <w:sz w:val="24"/>
          <w:szCs w:val="24"/>
          <w:vertAlign w:val="subscript"/>
        </w:rPr>
        <w:t>p</w:t>
      </w:r>
      <w:r w:rsidRPr="00BF291E">
        <w:rPr>
          <w:rFonts w:ascii="Times New Roman" w:hAnsi="Times New Roman" w:cs="Times New Roman"/>
          <w:sz w:val="24"/>
          <w:szCs w:val="24"/>
        </w:rPr>
        <w:t xml:space="preserve"> is the specific heat </w:t>
      </w:r>
      <w:r w:rsidR="00210F61">
        <w:rPr>
          <w:rFonts w:ascii="Times New Roman" w:hAnsi="Times New Roman" w:cs="Times New Roman"/>
          <w:sz w:val="24"/>
          <w:szCs w:val="24"/>
        </w:rPr>
        <w:t xml:space="preserve">capacity </w:t>
      </w:r>
      <w:r w:rsidRPr="00BF291E">
        <w:rPr>
          <w:rFonts w:ascii="Times New Roman" w:hAnsi="Times New Roman" w:cs="Times New Roman"/>
          <w:sz w:val="24"/>
          <w:szCs w:val="24"/>
        </w:rPr>
        <w:t xml:space="preserve">of air (J/kg/K), </w:t>
      </w:r>
      <w:r w:rsidR="00C92E10">
        <w:rPr>
          <w:rFonts w:ascii="Times New Roman" w:hAnsi="Times New Roman" w:cs="Times New Roman"/>
          <w:sz w:val="24"/>
          <w:szCs w:val="24"/>
        </w:rPr>
        <w:t xml:space="preserve">a and b are empirical coefficients </w:t>
      </w:r>
      <w:r w:rsidR="00C92E10" w:rsidRPr="0016655B">
        <w:rPr>
          <w:rFonts w:ascii="Times New Roman" w:hAnsi="Times New Roman" w:cs="Times New Roman"/>
          <w:sz w:val="24"/>
          <w:szCs w:val="24"/>
        </w:rPr>
        <w:t xml:space="preserve">determined for each image, </w:t>
      </w:r>
      <w:r w:rsidR="0016655B" w:rsidRPr="0016655B">
        <w:rPr>
          <w:rFonts w:ascii="Times New Roman" w:hAnsi="Times New Roman" w:cs="Times New Roman"/>
          <w:sz w:val="24"/>
          <w:szCs w:val="24"/>
        </w:rPr>
        <w:t>T</w:t>
      </w:r>
      <w:r w:rsidR="0016655B" w:rsidRPr="0016655B">
        <w:rPr>
          <w:rFonts w:ascii="Times New Roman" w:hAnsi="Times New Roman" w:cs="Times New Roman"/>
          <w:sz w:val="24"/>
          <w:szCs w:val="24"/>
          <w:vertAlign w:val="subscript"/>
        </w:rPr>
        <w:t>R</w:t>
      </w:r>
      <w:r w:rsidR="0016655B" w:rsidRPr="0016655B">
        <w:rPr>
          <w:rFonts w:ascii="Times New Roman" w:hAnsi="Times New Roman" w:cs="Times New Roman"/>
          <w:sz w:val="24"/>
          <w:szCs w:val="24"/>
        </w:rPr>
        <w:t xml:space="preserve"> is the radiometric surface temperature (also called the land surface temperature (LST))</w:t>
      </w:r>
      <w:r w:rsidR="0016655B">
        <w:rPr>
          <w:rFonts w:ascii="Times New Roman" w:hAnsi="Times New Roman" w:cs="Times New Roman"/>
          <w:sz w:val="24"/>
          <w:szCs w:val="24"/>
        </w:rPr>
        <w:t xml:space="preserve"> </w:t>
      </w:r>
      <w:r w:rsidR="0016655B" w:rsidRPr="0016655B">
        <w:rPr>
          <w:rFonts w:ascii="Times New Roman" w:hAnsi="Times New Roman" w:cs="Times New Roman"/>
          <w:sz w:val="24"/>
          <w:szCs w:val="24"/>
        </w:rPr>
        <w:t xml:space="preserve">from the daily product MOD11A1 v5, </w:t>
      </w:r>
      <w:r w:rsidRPr="0016655B">
        <w:rPr>
          <w:rFonts w:ascii="Times New Roman" w:hAnsi="Times New Roman" w:cs="Times New Roman"/>
          <w:sz w:val="24"/>
          <w:szCs w:val="24"/>
        </w:rPr>
        <w:t>and R</w:t>
      </w:r>
      <w:r w:rsidRPr="0016655B">
        <w:rPr>
          <w:rFonts w:ascii="Times New Roman" w:hAnsi="Times New Roman" w:cs="Times New Roman"/>
          <w:sz w:val="24"/>
          <w:szCs w:val="24"/>
          <w:vertAlign w:val="subscript"/>
        </w:rPr>
        <w:t>ah</w:t>
      </w:r>
      <w:r w:rsidRPr="0016655B">
        <w:rPr>
          <w:rFonts w:ascii="Times New Roman" w:hAnsi="Times New Roman" w:cs="Times New Roman"/>
          <w:sz w:val="24"/>
          <w:szCs w:val="24"/>
        </w:rPr>
        <w:t xml:space="preserve"> is the aerodynamic resistance to turbulent heat transport from</w:t>
      </w:r>
      <w:r w:rsidR="004D3E78">
        <w:rPr>
          <w:rFonts w:ascii="Times New Roman" w:hAnsi="Times New Roman" w:cs="Times New Roman"/>
          <w:sz w:val="24"/>
          <w:szCs w:val="24"/>
        </w:rPr>
        <w:t xml:space="preserve"> the</w:t>
      </w:r>
      <w:r w:rsidR="00576FED">
        <w:rPr>
          <w:rFonts w:ascii="Times New Roman" w:hAnsi="Times New Roman" w:cs="Times New Roman"/>
          <w:sz w:val="24"/>
          <w:szCs w:val="24"/>
        </w:rPr>
        <w:t xml:space="preserve"> evaporating surface at height</w:t>
      </w:r>
      <w:r w:rsidRPr="0016655B">
        <w:rPr>
          <w:rFonts w:ascii="Times New Roman" w:hAnsi="Times New Roman" w:cs="Times New Roman"/>
          <w:sz w:val="24"/>
          <w:szCs w:val="24"/>
        </w:rPr>
        <w:t xml:space="preserve"> z</w:t>
      </w:r>
      <w:r w:rsidRPr="0016655B">
        <w:rPr>
          <w:rFonts w:ascii="Times New Roman" w:hAnsi="Times New Roman" w:cs="Times New Roman"/>
          <w:sz w:val="24"/>
          <w:szCs w:val="24"/>
          <w:vertAlign w:val="subscript"/>
        </w:rPr>
        <w:t>1</w:t>
      </w:r>
      <w:r w:rsidRPr="0016655B">
        <w:rPr>
          <w:rFonts w:ascii="Times New Roman" w:hAnsi="Times New Roman" w:cs="Times New Roman"/>
          <w:sz w:val="24"/>
          <w:szCs w:val="24"/>
        </w:rPr>
        <w:t xml:space="preserve"> to</w:t>
      </w:r>
      <w:r w:rsidR="00576FED">
        <w:rPr>
          <w:rFonts w:ascii="Times New Roman" w:hAnsi="Times New Roman" w:cs="Times New Roman"/>
          <w:sz w:val="24"/>
          <w:szCs w:val="24"/>
        </w:rPr>
        <w:t xml:space="preserve"> the air</w:t>
      </w:r>
      <w:r w:rsidRPr="0016655B">
        <w:rPr>
          <w:rFonts w:ascii="Times New Roman" w:hAnsi="Times New Roman" w:cs="Times New Roman"/>
          <w:sz w:val="24"/>
          <w:szCs w:val="24"/>
        </w:rPr>
        <w:t xml:space="preserve"> </w:t>
      </w:r>
      <w:r w:rsidR="00576FED">
        <w:rPr>
          <w:rFonts w:ascii="Times New Roman" w:hAnsi="Times New Roman" w:cs="Times New Roman"/>
          <w:sz w:val="24"/>
          <w:szCs w:val="24"/>
        </w:rPr>
        <w:t>some distance above the evaporating surface (</w:t>
      </w:r>
      <w:r w:rsidRPr="0016655B">
        <w:rPr>
          <w:rFonts w:ascii="Times New Roman" w:hAnsi="Times New Roman" w:cs="Times New Roman"/>
          <w:sz w:val="24"/>
          <w:szCs w:val="24"/>
        </w:rPr>
        <w:t>z</w:t>
      </w:r>
      <w:r w:rsidRPr="0016655B">
        <w:rPr>
          <w:rFonts w:ascii="Times New Roman" w:hAnsi="Times New Roman" w:cs="Times New Roman"/>
          <w:sz w:val="24"/>
          <w:szCs w:val="24"/>
          <w:vertAlign w:val="subscript"/>
        </w:rPr>
        <w:t>2</w:t>
      </w:r>
      <w:r w:rsidR="00576FED">
        <w:rPr>
          <w:rFonts w:ascii="Times New Roman" w:hAnsi="Times New Roman" w:cs="Times New Roman"/>
          <w:sz w:val="24"/>
          <w:szCs w:val="24"/>
        </w:rPr>
        <w:t>)</w:t>
      </w:r>
      <w:r w:rsidRPr="0016655B">
        <w:rPr>
          <w:rFonts w:ascii="Times New Roman" w:hAnsi="Times New Roman" w:cs="Times New Roman"/>
          <w:sz w:val="24"/>
          <w:szCs w:val="24"/>
        </w:rPr>
        <w:t>.</w:t>
      </w:r>
    </w:p>
    <w:p w14:paraId="75BA3952" w14:textId="00D75BBE" w:rsidR="00A1019D" w:rsidRDefault="00260472" w:rsidP="006E3BA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Determining values for</w:t>
      </w:r>
      <w:r w:rsidRPr="00BF291E">
        <w:rPr>
          <w:rFonts w:ascii="Times New Roman" w:eastAsiaTheme="minorEastAsia" w:hAnsi="Times New Roman" w:cs="Times New Roman"/>
          <w:sz w:val="24"/>
          <w:szCs w:val="24"/>
        </w:rPr>
        <w:t xml:space="preserve"> the parameters a, b and R</w:t>
      </w:r>
      <w:r w:rsidRPr="00BF291E">
        <w:rPr>
          <w:rFonts w:ascii="Times New Roman" w:eastAsiaTheme="minorEastAsia" w:hAnsi="Times New Roman" w:cs="Times New Roman"/>
          <w:sz w:val="24"/>
          <w:szCs w:val="24"/>
          <w:vertAlign w:val="subscript"/>
        </w:rPr>
        <w:t>ah</w:t>
      </w:r>
      <w:r w:rsidRPr="00BF291E">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t xml:space="preserve">in </w:t>
      </w:r>
      <w:r w:rsidR="006B09AF">
        <w:rPr>
          <w:rFonts w:ascii="Times New Roman" w:eastAsiaTheme="minorEastAsia" w:hAnsi="Times New Roman" w:cs="Times New Roman"/>
          <w:sz w:val="24"/>
          <w:szCs w:val="24"/>
        </w:rPr>
        <w:fldChar w:fldCharType="begin"/>
      </w:r>
      <w:r w:rsidR="006B09AF">
        <w:rPr>
          <w:rFonts w:ascii="Times New Roman" w:eastAsiaTheme="minorEastAsia" w:hAnsi="Times New Roman" w:cs="Times New Roman"/>
          <w:sz w:val="24"/>
          <w:szCs w:val="24"/>
        </w:rPr>
        <w:instrText xml:space="preserve"> REF _Ref410402033 \h </w:instrText>
      </w:r>
      <w:r w:rsidR="006B09AF">
        <w:rPr>
          <w:rFonts w:ascii="Times New Roman" w:eastAsiaTheme="minorEastAsia" w:hAnsi="Times New Roman" w:cs="Times New Roman"/>
          <w:sz w:val="24"/>
          <w:szCs w:val="24"/>
        </w:rPr>
      </w:r>
      <w:r w:rsidR="006B09AF">
        <w:rPr>
          <w:rFonts w:ascii="Times New Roman" w:eastAsiaTheme="minorEastAsia" w:hAnsi="Times New Roman" w:cs="Times New Roman"/>
          <w:sz w:val="24"/>
          <w:szCs w:val="24"/>
        </w:rPr>
        <w:fldChar w:fldCharType="separate"/>
      </w:r>
      <w:r w:rsidR="0005491B">
        <w:t xml:space="preserve">( </w:t>
      </w:r>
      <w:r w:rsidR="0005491B">
        <w:rPr>
          <w:noProof/>
        </w:rPr>
        <w:t>3</w:t>
      </w:r>
      <w:r w:rsidR="0005491B">
        <w:t>)</w:t>
      </w:r>
      <w:r w:rsidR="006B09AF">
        <w:rPr>
          <w:rFonts w:ascii="Times New Roman" w:eastAsiaTheme="minorEastAsia" w:hAnsi="Times New Roman" w:cs="Times New Roman"/>
          <w:sz w:val="24"/>
          <w:szCs w:val="24"/>
        </w:rPr>
        <w:fldChar w:fldCharType="end"/>
      </w:r>
      <w:r w:rsidR="006B09AF">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t xml:space="preserve">requires </w:t>
      </w:r>
      <w:r>
        <w:rPr>
          <w:rFonts w:ascii="Times New Roman" w:eastAsiaTheme="minorEastAsia" w:hAnsi="Times New Roman" w:cs="Times New Roman"/>
          <w:sz w:val="24"/>
          <w:szCs w:val="24"/>
        </w:rPr>
        <w:t>identifying</w:t>
      </w:r>
      <w:r w:rsidR="00944CE4">
        <w:rPr>
          <w:rFonts w:ascii="Times New Roman" w:eastAsiaTheme="minorEastAsia" w:hAnsi="Times New Roman" w:cs="Times New Roman"/>
          <w:sz w:val="24"/>
          <w:szCs w:val="24"/>
        </w:rPr>
        <w:t xml:space="preserve"> two</w:t>
      </w:r>
      <w:r>
        <w:rPr>
          <w:rFonts w:ascii="Times New Roman" w:eastAsiaTheme="minorEastAsia" w:hAnsi="Times New Roman" w:cs="Times New Roman"/>
          <w:sz w:val="24"/>
          <w:szCs w:val="24"/>
        </w:rPr>
        <w:t xml:space="preserve"> </w:t>
      </w:r>
      <w:r w:rsidRPr="00BF291E">
        <w:rPr>
          <w:rFonts w:ascii="Times New Roman" w:eastAsiaTheme="minorEastAsia" w:hAnsi="Times New Roman" w:cs="Times New Roman"/>
          <w:sz w:val="24"/>
          <w:szCs w:val="24"/>
        </w:rPr>
        <w:t>pixels where H and T</w:t>
      </w:r>
      <w:r w:rsidRPr="00BF291E">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are known.  O</w:t>
      </w:r>
      <w:r w:rsidRPr="00BF291E">
        <w:rPr>
          <w:rFonts w:ascii="Times New Roman" w:eastAsiaTheme="minorEastAsia" w:hAnsi="Times New Roman" w:cs="Times New Roman"/>
          <w:sz w:val="24"/>
          <w:szCs w:val="24"/>
        </w:rPr>
        <w:t xml:space="preserve">ne pixel is </w:t>
      </w:r>
      <w:r>
        <w:rPr>
          <w:rFonts w:ascii="Times New Roman" w:eastAsiaTheme="minorEastAsia" w:hAnsi="Times New Roman" w:cs="Times New Roman"/>
          <w:sz w:val="24"/>
          <w:szCs w:val="24"/>
        </w:rPr>
        <w:t>selected that is “wet”, where H is assumed to be 0 and λE is assumed</w:t>
      </w:r>
      <w:r w:rsidRPr="00BF291E">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t xml:space="preserve">equal to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sidRPr="00BF291E">
        <w:rPr>
          <w:rFonts w:ascii="Times New Roman" w:eastAsiaTheme="minorEastAsia" w:hAnsi="Times New Roman" w:cs="Times New Roman"/>
          <w:sz w:val="24"/>
          <w:szCs w:val="24"/>
        </w:rPr>
        <w:t>-G, and</w:t>
      </w:r>
      <w:r>
        <w:rPr>
          <w:rFonts w:ascii="Times New Roman" w:eastAsiaTheme="minorEastAsia" w:hAnsi="Times New Roman" w:cs="Times New Roman"/>
          <w:sz w:val="24"/>
          <w:szCs w:val="24"/>
        </w:rPr>
        <w:t xml:space="preserve"> another pixel is selected that is “dry”, where H is assumed to be </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Pr>
          <w:rFonts w:ascii="Times New Roman" w:eastAsiaTheme="minorEastAsia" w:hAnsi="Times New Roman" w:cs="Times New Roman"/>
          <w:sz w:val="24"/>
          <w:szCs w:val="24"/>
        </w:rPr>
        <w:t xml:space="preserve">-G and λE  is assumed to be </w:t>
      </w:r>
      <w:r w:rsidR="00E405E7">
        <w:rPr>
          <w:rFonts w:ascii="Times New Roman" w:eastAsiaTheme="minorEastAsia" w:hAnsi="Times New Roman" w:cs="Times New Roman"/>
          <w:sz w:val="24"/>
          <w:szCs w:val="24"/>
        </w:rPr>
        <w:t>0</w:t>
      </w:r>
      <w:r w:rsidR="00F83CD2">
        <w:rPr>
          <w:rFonts w:ascii="Times New Roman" w:eastAsiaTheme="minorEastAsia" w:hAnsi="Times New Roman" w:cs="Times New Roman"/>
          <w:sz w:val="24"/>
          <w:szCs w:val="24"/>
        </w:rPr>
        <w:t>.  Initial values of a and b</w:t>
      </w:r>
      <w:r w:rsidR="006B09AF">
        <w:rPr>
          <w:rFonts w:ascii="Times New Roman" w:eastAsiaTheme="minorEastAsia" w:hAnsi="Times New Roman" w:cs="Times New Roman"/>
          <w:sz w:val="24"/>
          <w:szCs w:val="24"/>
        </w:rPr>
        <w:t xml:space="preserve"> are </w:t>
      </w:r>
      <w:r w:rsidR="00F83CD2">
        <w:rPr>
          <w:rFonts w:ascii="Times New Roman" w:eastAsiaTheme="minorEastAsia" w:hAnsi="Times New Roman" w:cs="Times New Roman"/>
          <w:sz w:val="24"/>
          <w:szCs w:val="24"/>
        </w:rPr>
        <w:t>based on the Rn and T</w:t>
      </w:r>
      <w:r w:rsidR="00F83CD2">
        <w:rPr>
          <w:rFonts w:ascii="Times New Roman" w:eastAsiaTheme="minorEastAsia" w:hAnsi="Times New Roman" w:cs="Times New Roman"/>
          <w:sz w:val="24"/>
          <w:szCs w:val="24"/>
          <w:vertAlign w:val="subscript"/>
        </w:rPr>
        <w:t>R</w:t>
      </w:r>
      <w:r w:rsidR="00F83CD2">
        <w:rPr>
          <w:rFonts w:ascii="Times New Roman" w:eastAsiaTheme="minorEastAsia" w:hAnsi="Times New Roman" w:cs="Times New Roman"/>
          <w:sz w:val="24"/>
          <w:szCs w:val="24"/>
        </w:rPr>
        <w:t xml:space="preserve"> at the wet and dry pixels</w:t>
      </w:r>
      <w:r w:rsidRPr="00BF291E">
        <w:rPr>
          <w:rFonts w:ascii="Times New Roman" w:eastAsiaTheme="minorEastAsia" w:hAnsi="Times New Roman" w:cs="Times New Roman"/>
          <w:sz w:val="24"/>
          <w:szCs w:val="24"/>
        </w:rPr>
        <w:t>.  H is then calculated again</w:t>
      </w:r>
      <w:r>
        <w:rPr>
          <w:rFonts w:ascii="Times New Roman" w:eastAsiaTheme="minorEastAsia" w:hAnsi="Times New Roman" w:cs="Times New Roman"/>
          <w:sz w:val="24"/>
          <w:szCs w:val="24"/>
        </w:rPr>
        <w:t xml:space="preserve"> u</w:t>
      </w:r>
      <w:r w:rsidR="00F83CD2">
        <w:rPr>
          <w:rFonts w:ascii="Times New Roman" w:eastAsiaTheme="minorEastAsia" w:hAnsi="Times New Roman" w:cs="Times New Roman"/>
          <w:sz w:val="24"/>
          <w:szCs w:val="24"/>
        </w:rPr>
        <w:t>sing</w:t>
      </w:r>
      <w:r w:rsidR="006B09AF">
        <w:rPr>
          <w:rFonts w:ascii="Times New Roman" w:eastAsiaTheme="minorEastAsia" w:hAnsi="Times New Roman" w:cs="Times New Roman"/>
          <w:sz w:val="24"/>
          <w:szCs w:val="24"/>
        </w:rPr>
        <w:t xml:space="preserve"> </w:t>
      </w:r>
      <w:r w:rsidR="006B09AF">
        <w:rPr>
          <w:rFonts w:ascii="Times New Roman" w:eastAsiaTheme="minorEastAsia" w:hAnsi="Times New Roman" w:cs="Times New Roman"/>
          <w:sz w:val="24"/>
          <w:szCs w:val="24"/>
        </w:rPr>
        <w:fldChar w:fldCharType="begin"/>
      </w:r>
      <w:r w:rsidR="006B09AF">
        <w:rPr>
          <w:rFonts w:ascii="Times New Roman" w:eastAsiaTheme="minorEastAsia" w:hAnsi="Times New Roman" w:cs="Times New Roman"/>
          <w:sz w:val="24"/>
          <w:szCs w:val="24"/>
        </w:rPr>
        <w:instrText xml:space="preserve"> REF _Ref410402033 \h </w:instrText>
      </w:r>
      <w:r w:rsidR="006B09AF">
        <w:rPr>
          <w:rFonts w:ascii="Times New Roman" w:eastAsiaTheme="minorEastAsia" w:hAnsi="Times New Roman" w:cs="Times New Roman"/>
          <w:sz w:val="24"/>
          <w:szCs w:val="24"/>
        </w:rPr>
      </w:r>
      <w:r w:rsidR="006B09AF">
        <w:rPr>
          <w:rFonts w:ascii="Times New Roman" w:eastAsiaTheme="minorEastAsia" w:hAnsi="Times New Roman" w:cs="Times New Roman"/>
          <w:sz w:val="24"/>
          <w:szCs w:val="24"/>
        </w:rPr>
        <w:fldChar w:fldCharType="separate"/>
      </w:r>
      <w:r w:rsidR="0005491B">
        <w:t xml:space="preserve">( </w:t>
      </w:r>
      <w:r w:rsidR="0005491B">
        <w:rPr>
          <w:noProof/>
        </w:rPr>
        <w:t>3</w:t>
      </w:r>
      <w:r w:rsidR="0005491B">
        <w:t>)</w:t>
      </w:r>
      <w:r w:rsidR="006B09AF">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this time accounting for unstable atmospheric conditions using th</w:t>
      </w:r>
      <w:r w:rsidR="00F83CD2">
        <w:rPr>
          <w:rFonts w:ascii="Times New Roman" w:eastAsiaTheme="minorEastAsia" w:hAnsi="Times New Roman" w:cs="Times New Roman"/>
          <w:sz w:val="24"/>
          <w:szCs w:val="24"/>
        </w:rPr>
        <w:t xml:space="preserve">e Monin-Obukhov (MO) equations </w:t>
      </w:r>
      <w:r w:rsidRPr="00BF291E">
        <w:rPr>
          <w:rFonts w:ascii="Times New Roman" w:eastAsiaTheme="minorEastAsia" w:hAnsi="Times New Roman" w:cs="Times New Roman"/>
          <w:sz w:val="24"/>
          <w:szCs w:val="24"/>
        </w:rPr>
        <w:fldChar w:fldCharType="begin" w:fldLock="1"/>
      </w:r>
      <w:r w:rsidR="00E80C79">
        <w:rPr>
          <w:rFonts w:ascii="Times New Roman" w:eastAsiaTheme="minorEastAsia" w:hAnsi="Times New Roman" w:cs="Times New Roman"/>
          <w:sz w:val="24"/>
          <w:szCs w:val="24"/>
        </w:rPr>
        <w:instrText>ADDIN CSL_CITATION { "citationItems" : [ { "id" : "ITEM-1", "itemData" : { "author" : [ { "dropping-particle" : "", "family" : "Bastiaanssen", "given" : "W G M", "non-dropping-particle" : "", "parse-names" : false, "suffix" : "" }, { "dropping-particle" : "", "family" : "Menenti", "given" : "M", "non-dropping-particle" : "", "parse-names" : false, "suffix" : "" }, { "dropping-particle" : "", "family" : "Feddes", "given" : "R A", "non-dropping-particle" : "", "parse-names" : false, "suffix" : "" }, { "dropping-particle" : "", "family" : "Holtslag", "given" : "A A M", "non-dropping-particle" : "", "parse-names" : false, "suffix" : "" } ], "container-title" : "Journal of Hydrology", "id" : "ITEM-1", "issued" : { "date-parts" : [ [ "1998" ] ] }, "note" : "paper", "page" : "198-212", "title" : "A remote sensing surface energy balance algorithm for land (SEBAL) 1. Formulation", "type" : "article-journal", "volume" : "212-213" }, "uris" : [ "http://www.mendeley.com/documents/?uuid=d8941822-5d3f-49ba-9607-e8c53db0b048" ] }, { "id" : "ITEM-2", "itemData" : { "author" : [ { "dropping-particle" : "", "family" : "Bastiaanssen", "given" : "W G M", "non-dropping-particle" : "", "parse-names" : false, "suffix" : "" }, { "dropping-particle" : "", "family" : "Ahmad", "given" : "M D", "non-dropping-particle" : "", "parse-names" : false, "suffix" : "" }, { "dropping-particle" : "", "family" : "Chemin", "given" : "Y", "non-dropping-particle" : "", "parse-names" : false, "suffix" : "" } ], "container-title" : "Water Resources Research", "id" : "ITEM-2", "issue" : "12", "issued" : { "date-parts" : [ [ "2002" ] ] }, "note" : "pdf", "page" : "1273, doi:10.1029/2001WR000386", "title" : "Satellite surveillance of evaporative depletion across the Indus Basin", "type" : "article-journal", "volume" : "38" }, "uris" : [ "http://www.mendeley.com/documents/?uuid=6badb708-7769-4fdf-9fd9-72936d4c95d6" ] }, { "id" : "ITEM-3", "itemData" : { "DOI" : "10.1002/hyp.8408", "ISBN" : "1099-1085", "ISSN" : "08856087", "abstract" : "Surface Energy Balance Algorithms for Land (SEBAL) and Mapping EvapoTranspiration at high Resolution with Internalized Calibration (METRIC) are satellite-based image-processing models that calculate evapotranspiration (ET) as a residual of a surface energy balance. Both models are calibrated using inverse modelling at extreme conditions approach to develop image-specific estimations of the sensible heat flux (H) component of the surface energy balance and to effectively remove systematic biases in net radiation, soil heat flux, radiometric temperature and aerodynamic estimates. SEBAL and METRIC express the near-surface temperature gradient as an indexed function of radiometric surface temperature, eliminating the need for absolutely accurate surface temperature and the need for air temperature measurements. Slope and aspect functions and temperature lapsing are used in METRIC applications in mountainous terrains. SEBAL and METRIC algorithms are designed for relatively routine application by trained professionals familiar with energy balance, aerodynamics and basic radiation physics. The primary inputs for the models are short-wave and long-wave (thermal) images from satellite (e.g. Landsat and MODIS), a digital elevation model and ground-based weather data measured within or near the area of interest. ET \u2018maps\u2019 (i.e. images) developed using Landsat images provide means to quantify ET on a field basis in terms of both rate and spatial distribution. METRIC takes advantage of calibration using weather-based reference ET so that both calibration and extrapolation of instantaneous ET to 24-h and longer periods compensate for regional advection effects where ET can exceed daily net radiation. SEBAL and METRIC have advantages over conventional methods of estimating ET using crop coefficient curves or vegetation indices in that specific crop or vegetation type does not need to be known and the energy balance can detect reduced ET caused by water shortage, salinity or frost as well as evaporation from bare soil. Copyright \u00a9 2011 John Wiley &amp; Sons, Ltd.", "author" : [ { "dropping-particle" : "", "family" : "Allen", "given" : "Richard", "non-dropping-particle" : "", "parse-names" : false, "suffix" : "" }, { "dropping-particle" : "", "family" : "Irmak", "given" : "Ayse", "non-dropping-particle" : "", "parse-names" : false, "suffix" : "" }, { "dropping-particle" : "", "family" : "Trezza", "given" : "Ricardo", "non-dropping-particle" : "", "parse-names" : false, "suffix" : "" }, { "dropping-particle" : "", "family" : "Hendrickx", "given" : "Jan M H", "non-dropping-particle" : "", "parse-names" : false, "suffix" : "" }, { "dropping-particle" : "", "family" : "Bastiaanssen", "given" : "Wim", "non-dropping-particle" : "", "parse-names" : false, "suffix" : "" }, { "dropping-particle" : "", "family" : "Kjaersgaard", "given" : "Jeppe", "non-dropping-particle" : "", "parse-names" : false, "suffix" : "" } ], "container-title" : "Hydrological Processes", "id" : "ITEM-3", "issue" : "26", "issued" : { "date-parts" : [ [ "2011", "12", "30" ] ] }, "page" : "4011-4027", "publisher" : "John Wiley &amp; Sons, Ltd", "title" : "Satellite-based ET estimation in agriculture using SEBAL and METRIC", "type" : "article-journal", "volume" : "25" }, "uris" : [ "http://www.mendeley.com/documents/?uuid=1dc24a2c-913d-48db-bad8-ad6a0afbc6a0" ] } ], "mendeley" : { "formattedCitation" : "(Allen et al., 2011; Bastiaanssen et al., 2002; W G M Bastiaanssen et al., 1998)", "plainTextFormattedCitation" : "(Allen et al., 2011; Bastiaanssen et al., 2002; W G M Bastiaanssen et al., 1998)", "previouslyFormattedCitation" : "(Allen et al., 2011; Bastiaanssen et al., 2002; W G M Bastiaanssen et al., 1998)" }, "properties" : { "noteIndex" : 0 }, "schema" : "https://github.com/citation-style-language/schema/raw/master/csl-citation.json" }</w:instrText>
      </w:r>
      <w:r w:rsidRPr="00BF291E">
        <w:rPr>
          <w:rFonts w:ascii="Times New Roman" w:eastAsiaTheme="minorEastAsia" w:hAnsi="Times New Roman" w:cs="Times New Roman"/>
          <w:sz w:val="24"/>
          <w:szCs w:val="24"/>
        </w:rPr>
        <w:fldChar w:fldCharType="separate"/>
      </w:r>
      <w:r w:rsidR="00E80C79" w:rsidRPr="00E80C79">
        <w:rPr>
          <w:rFonts w:ascii="Times New Roman" w:eastAsiaTheme="minorEastAsia" w:hAnsi="Times New Roman" w:cs="Times New Roman"/>
          <w:noProof/>
          <w:sz w:val="24"/>
          <w:szCs w:val="24"/>
        </w:rPr>
        <w:t>(Allen et al., 2011; Bastiaanssen et al., 2002; W G M Bastiaanssen et al., 1998)</w:t>
      </w:r>
      <w:r w:rsidRPr="00BF291E">
        <w:rPr>
          <w:rFonts w:ascii="Times New Roman" w:eastAsiaTheme="minorEastAsia" w:hAnsi="Times New Roman" w:cs="Times New Roman"/>
          <w:sz w:val="24"/>
          <w:szCs w:val="24"/>
        </w:rPr>
        <w:fldChar w:fldCharType="end"/>
      </w:r>
      <w:r w:rsidRPr="00BF291E">
        <w:rPr>
          <w:rFonts w:ascii="Times New Roman" w:eastAsiaTheme="minorEastAsia" w:hAnsi="Times New Roman" w:cs="Times New Roman"/>
          <w:sz w:val="24"/>
          <w:szCs w:val="24"/>
        </w:rPr>
        <w:t>.  The values of a, b, and R</w:t>
      </w:r>
      <w:r w:rsidRPr="00BF291E">
        <w:rPr>
          <w:rFonts w:ascii="Times New Roman" w:eastAsiaTheme="minorEastAsia" w:hAnsi="Times New Roman" w:cs="Times New Roman"/>
          <w:sz w:val="24"/>
          <w:szCs w:val="24"/>
          <w:vertAlign w:val="subscript"/>
        </w:rPr>
        <w:t xml:space="preserve">ah </w:t>
      </w:r>
      <w:r w:rsidRPr="00BF291E">
        <w:rPr>
          <w:rFonts w:ascii="Times New Roman" w:eastAsiaTheme="minorEastAsia" w:hAnsi="Times New Roman" w:cs="Times New Roman"/>
          <w:sz w:val="24"/>
          <w:szCs w:val="24"/>
        </w:rPr>
        <w:t>are then solved iteratively by updating the values of each until the result converges on H=0 for the wet pixel and H=</w:t>
      </w:r>
      <w:r w:rsidRPr="00BF291E">
        <w:rPr>
          <w:rFonts w:ascii="Times New Roman" w:hAnsi="Times New Roman" w:cs="Times New Roman"/>
          <w:sz w:val="24"/>
          <w:szCs w:val="24"/>
        </w:rPr>
        <w:t>R</w:t>
      </w:r>
      <w:r w:rsidRPr="00BF291E">
        <w:rPr>
          <w:rFonts w:ascii="Times New Roman" w:hAnsi="Times New Roman" w:cs="Times New Roman"/>
          <w:sz w:val="24"/>
          <w:szCs w:val="24"/>
          <w:vertAlign w:val="subscript"/>
        </w:rPr>
        <w:t>n</w:t>
      </w:r>
      <w:r>
        <w:rPr>
          <w:rFonts w:ascii="Times New Roman" w:eastAsiaTheme="minorEastAsia" w:hAnsi="Times New Roman" w:cs="Times New Roman"/>
          <w:sz w:val="24"/>
          <w:szCs w:val="24"/>
        </w:rPr>
        <w:t>-G for the dry pixel.</w:t>
      </w:r>
    </w:p>
    <w:p w14:paraId="04360331" w14:textId="77777777" w:rsidR="00E405E7" w:rsidRDefault="00E405E7" w:rsidP="009A162B">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stability-corrected value of R</w:t>
      </w:r>
      <w:r>
        <w:rPr>
          <w:rFonts w:ascii="Times New Roman" w:eastAsiaTheme="minorEastAsia" w:hAnsi="Times New Roman" w:cs="Times New Roman"/>
          <w:sz w:val="24"/>
          <w:szCs w:val="24"/>
          <w:vertAlign w:val="subscript"/>
        </w:rPr>
        <w:t>ah</w:t>
      </w:r>
      <w:r>
        <w:rPr>
          <w:rFonts w:ascii="Times New Roman" w:eastAsiaTheme="minorEastAsia" w:hAnsi="Times New Roman" w:cs="Times New Roman"/>
          <w:sz w:val="24"/>
          <w:szCs w:val="24"/>
        </w:rPr>
        <w:t xml:space="preserve"> is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900"/>
      </w:tblGrid>
      <w:tr w:rsidR="00D26ADE" w:rsidRPr="00D26ADE" w14:paraId="54C39BCE" w14:textId="77777777" w:rsidTr="00D26ADE">
        <w:tc>
          <w:tcPr>
            <w:tcW w:w="6858" w:type="dxa"/>
          </w:tcPr>
          <w:p w14:paraId="272520C8" w14:textId="77777777" w:rsidR="00D26ADE" w:rsidRPr="00D26ADE" w:rsidRDefault="005512E2" w:rsidP="009A162B">
            <w:pPr>
              <w:pStyle w:val="Caption"/>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ah</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ln</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den>
                        </m:f>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h(z2)</m:t>
                        </m:r>
                      </m:sub>
                    </m:sSub>
                  </m:num>
                  <m:den>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k</m:t>
                    </m:r>
                  </m:den>
                </m:f>
              </m:oMath>
            </m:oMathPara>
          </w:p>
        </w:tc>
        <w:tc>
          <w:tcPr>
            <w:tcW w:w="900" w:type="dxa"/>
          </w:tcPr>
          <w:p w14:paraId="5667520D" w14:textId="77777777" w:rsidR="00D26ADE" w:rsidRPr="00D26ADE" w:rsidRDefault="00D26ADE" w:rsidP="009A162B">
            <w:pPr>
              <w:pStyle w:val="Caption"/>
              <w:rPr>
                <w:rFonts w:ascii="Times New Roman" w:eastAsiaTheme="minorEastAsia" w:hAnsi="Times New Roman" w:cs="Times New Roman"/>
                <w:sz w:val="24"/>
                <w:szCs w:val="24"/>
              </w:rPr>
            </w:pPr>
            <w:r w:rsidRPr="00D26ADE">
              <w:t xml:space="preserve">( </w:t>
            </w:r>
            <w:r w:rsidR="005512E2">
              <w:fldChar w:fldCharType="begin"/>
            </w:r>
            <w:r w:rsidR="005512E2">
              <w:instrText xml:space="preserve"> SEQ ( \* ARABIC </w:instrText>
            </w:r>
            <w:r w:rsidR="005512E2">
              <w:fldChar w:fldCharType="separate"/>
            </w:r>
            <w:r w:rsidR="0005491B">
              <w:rPr>
                <w:noProof/>
              </w:rPr>
              <w:t>4</w:t>
            </w:r>
            <w:r w:rsidR="005512E2">
              <w:rPr>
                <w:noProof/>
              </w:rPr>
              <w:fldChar w:fldCharType="end"/>
            </w:r>
            <w:r w:rsidRPr="00D26ADE">
              <w:t xml:space="preserve"> )</w:t>
            </w:r>
          </w:p>
        </w:tc>
      </w:tr>
    </w:tbl>
    <w:p w14:paraId="6F3D1AEE" w14:textId="77777777" w:rsidR="00A87C71" w:rsidRDefault="00ED1D40" w:rsidP="00A87C7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z1 and z2 are the heights of the evaporating surface and the height of the wind speed measurements, u* is the friction velocity, k is a constant (0.41)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h(z2)</m:t>
            </m:r>
          </m:sub>
        </m:sSub>
      </m:oMath>
      <w:r>
        <w:rPr>
          <w:rFonts w:ascii="Times New Roman" w:eastAsiaTheme="minorEastAsia" w:hAnsi="Times New Roman" w:cs="Times New Roman"/>
          <w:sz w:val="24"/>
          <w:szCs w:val="24"/>
        </w:rPr>
        <w:t xml:space="preserve"> is the Monin-Obukhov stability correction for heat transport for stable conditions.</w:t>
      </w:r>
    </w:p>
    <w:p w14:paraId="163F0849" w14:textId="77777777" w:rsidR="0018747C" w:rsidRDefault="00A87C71" w:rsidP="00A87C7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u</w:t>
      </w:r>
      <w:r>
        <w:rPr>
          <w:rFonts w:ascii="Times New Roman" w:eastAsiaTheme="minorEastAsia" w:hAnsi="Times New Roman" w:cs="Times New Roman"/>
          <w:sz w:val="24"/>
          <w:szCs w:val="24"/>
          <w:vertAlign w:val="subscript"/>
        </w:rPr>
        <w:t>*</w:t>
      </w:r>
      <w:r>
        <w:rPr>
          <w:rFonts w:ascii="Times New Roman" w:eastAsiaTheme="minorEastAsia" w:hAnsi="Times New Roman" w:cs="Times New Roman"/>
          <w:sz w:val="24"/>
          <w:szCs w:val="24"/>
        </w:rPr>
        <w:t xml:space="preserve"> is estimated as: (Eq 10.8 Morse):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810"/>
      </w:tblGrid>
      <w:tr w:rsidR="000C33B7" w:rsidRPr="000C33B7" w14:paraId="191CCDA9" w14:textId="77777777" w:rsidTr="009F6C64">
        <w:tc>
          <w:tcPr>
            <w:tcW w:w="6948" w:type="dxa"/>
          </w:tcPr>
          <w:p w14:paraId="0B2D9AAF" w14:textId="77777777" w:rsidR="000C33B7" w:rsidRPr="000C33B7" w:rsidRDefault="000C33B7" w:rsidP="009A162B">
            <w:pPr>
              <w:pStyle w:val="Caption"/>
              <w:rPr>
                <w:rFonts w:ascii="Times New Roman" w:eastAsiaTheme="minorEastAsia" w:hAnsi="Times New Roman" w:cs="Times New Roman"/>
                <w:bCs/>
                <w:sz w:val="24"/>
                <w:szCs w:val="24"/>
              </w:rPr>
            </w:pPr>
            <m:oMathPara>
              <m:oMathParaPr>
                <m:jc m:val="left"/>
              </m:oMathParaPr>
              <m:oMath>
                <m:r>
                  <w:rPr>
                    <w:rFonts w:ascii="Cambria Math" w:hAnsi="Cambria Math" w:cs="Times New Roman"/>
                  </w:rPr>
                  <m:t>U*=</m:t>
                </m:r>
                <m:f>
                  <m:fPr>
                    <m:ctrlPr>
                      <w:rPr>
                        <w:rFonts w:ascii="Cambria Math" w:hAnsi="Cambria Math" w:cs="Times New Roman"/>
                        <w:bCs/>
                        <w:sz w:val="24"/>
                        <w:szCs w:val="24"/>
                      </w:rPr>
                    </m:ctrlPr>
                  </m:fPr>
                  <m:num>
                    <m:sSub>
                      <m:sSubPr>
                        <m:ctrlPr>
                          <w:rPr>
                            <w:rFonts w:ascii="Cambria Math" w:hAnsi="Cambria Math" w:cs="Times New Roman"/>
                            <w:sz w:val="24"/>
                            <w:szCs w:val="24"/>
                          </w:rPr>
                        </m:ctrlPr>
                      </m:sSubPr>
                      <m:e>
                        <m:r>
                          <w:rPr>
                            <w:rFonts w:ascii="Cambria Math" w:hAnsi="Cambria Math" w:cs="Times New Roman"/>
                          </w:rPr>
                          <m:t>0.41U</m:t>
                        </m:r>
                      </m:e>
                      <m:sub>
                        <m:r>
                          <w:rPr>
                            <w:rFonts w:ascii="Cambria Math" w:hAnsi="Cambria Math" w:cs="Times New Roman"/>
                          </w:rPr>
                          <m:t>200</m:t>
                        </m:r>
                      </m:sub>
                    </m:sSub>
                  </m:num>
                  <m:den>
                    <m:r>
                      <w:rPr>
                        <w:rFonts w:ascii="Cambria Math" w:hAnsi="Cambria Math" w:cs="Times New Roman"/>
                      </w:rPr>
                      <m:t>ln</m:t>
                    </m:r>
                    <m:d>
                      <m:dPr>
                        <m:ctrlPr>
                          <w:rPr>
                            <w:rFonts w:ascii="Cambria Math" w:hAnsi="Cambria Math" w:cs="Times New Roman"/>
                            <w:bCs/>
                            <w:sz w:val="24"/>
                            <w:szCs w:val="24"/>
                          </w:rPr>
                        </m:ctrlPr>
                      </m:dPr>
                      <m:e>
                        <m:f>
                          <m:fPr>
                            <m:ctrlPr>
                              <w:rPr>
                                <w:rFonts w:ascii="Cambria Math" w:hAnsi="Cambria Math" w:cs="Times New Roman"/>
                                <w:bCs/>
                                <w:sz w:val="24"/>
                                <w:szCs w:val="24"/>
                              </w:rPr>
                            </m:ctrlPr>
                          </m:fPr>
                          <m:num>
                            <m:r>
                              <w:rPr>
                                <w:rFonts w:ascii="Cambria Math" w:hAnsi="Cambria Math" w:cs="Times New Roman"/>
                              </w:rPr>
                              <m:t>200</m:t>
                            </m:r>
                          </m:num>
                          <m:den>
                            <m:r>
                              <w:rPr>
                                <w:rFonts w:ascii="Cambria Math" w:hAnsi="Cambria Math" w:cs="Times New Roman"/>
                              </w:rPr>
                              <m:t>z0m</m:t>
                            </m:r>
                          </m:den>
                        </m:f>
                      </m:e>
                    </m:d>
                  </m:den>
                </m:f>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m(z2)</m:t>
                    </m:r>
                  </m:sub>
                </m:sSub>
              </m:oMath>
            </m:oMathPara>
          </w:p>
        </w:tc>
        <w:tc>
          <w:tcPr>
            <w:tcW w:w="810" w:type="dxa"/>
          </w:tcPr>
          <w:p w14:paraId="6F93EDF5" w14:textId="77777777" w:rsidR="000C33B7" w:rsidRPr="000C33B7" w:rsidRDefault="000C33B7" w:rsidP="009A162B">
            <w:pPr>
              <w:pStyle w:val="Caption"/>
              <w:rPr>
                <w:rFonts w:ascii="Times New Roman" w:eastAsiaTheme="minorEastAsia" w:hAnsi="Times New Roman" w:cs="Times New Roman"/>
                <w:sz w:val="24"/>
                <w:szCs w:val="24"/>
              </w:rPr>
            </w:pPr>
            <w:r w:rsidRPr="000C33B7">
              <w:t xml:space="preserve">( </w:t>
            </w:r>
            <w:r w:rsidRPr="000C33B7">
              <w:fldChar w:fldCharType="begin"/>
            </w:r>
            <w:r w:rsidRPr="009F6C64">
              <w:instrText xml:space="preserve"> SEQ ( \* ARABIC </w:instrText>
            </w:r>
            <w:r w:rsidRPr="000C33B7">
              <w:fldChar w:fldCharType="separate"/>
            </w:r>
            <w:r w:rsidR="0005491B">
              <w:rPr>
                <w:noProof/>
              </w:rPr>
              <w:t>5</w:t>
            </w:r>
            <w:r w:rsidRPr="000C33B7">
              <w:fldChar w:fldCharType="end"/>
            </w:r>
            <w:r w:rsidRPr="000C33B7">
              <w:t xml:space="preserve"> )</w:t>
            </w:r>
          </w:p>
        </w:tc>
      </w:tr>
    </w:tbl>
    <w:p w14:paraId="010A9767" w14:textId="001F692A" w:rsidR="009F6C64" w:rsidRPr="009F6C64" w:rsidRDefault="009F6C64" w:rsidP="009F6C64">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18747C">
        <w:rPr>
          <w:rFonts w:ascii="Times New Roman" w:eastAsiaTheme="minorEastAsia" w:hAnsi="Times New Roman" w:cs="Times New Roman"/>
          <w:sz w:val="24"/>
          <w:szCs w:val="24"/>
        </w:rPr>
        <w:t>here U</w:t>
      </w:r>
      <w:r w:rsidR="0018747C">
        <w:rPr>
          <w:rFonts w:ascii="Times New Roman" w:eastAsiaTheme="minorEastAsia" w:hAnsi="Times New Roman" w:cs="Times New Roman"/>
          <w:sz w:val="24"/>
          <w:szCs w:val="24"/>
          <w:vertAlign w:val="subscript"/>
        </w:rPr>
        <w:t xml:space="preserve">200 </w:t>
      </w:r>
      <w:r w:rsidR="0018747C">
        <w:rPr>
          <w:rFonts w:ascii="Times New Roman" w:eastAsiaTheme="minorEastAsia" w:hAnsi="Times New Roman" w:cs="Times New Roman"/>
          <w:sz w:val="24"/>
          <w:szCs w:val="24"/>
        </w:rPr>
        <w:t xml:space="preserve">is wind speed at the blending height (200m), estimated from observed wind speed at some height (2-3m) and an assumed logarithmic wind speed profile.  </w:t>
      </w:r>
      <w:r w:rsidR="00210F61">
        <w:rPr>
          <w:rFonts w:ascii="Times New Roman" w:eastAsiaTheme="minorEastAsia" w:hAnsi="Times New Roman" w:cs="Times New Roman"/>
          <w:sz w:val="24"/>
          <w:szCs w:val="24"/>
        </w:rPr>
        <w:t>The roughness length for momentum transport (z0m) is assumed to be a fixed</w:t>
      </w:r>
      <w:r w:rsidR="004E63AE">
        <w:rPr>
          <w:rFonts w:ascii="Times New Roman" w:eastAsiaTheme="minorEastAsia" w:hAnsi="Times New Roman" w:cs="Times New Roman"/>
          <w:sz w:val="24"/>
          <w:szCs w:val="24"/>
        </w:rPr>
        <w:t xml:space="preserve"> fraction of crop height (0.123H</w:t>
      </w:r>
      <w:r w:rsidR="00210F61">
        <w:rPr>
          <w:rFonts w:ascii="Times New Roman" w:eastAsiaTheme="minorEastAsia" w:hAnsi="Times New Roman" w:cs="Times New Roman"/>
          <w:sz w:val="24"/>
          <w:szCs w:val="24"/>
        </w:rPr>
        <w:t>), and is</w:t>
      </w:r>
      <w:r>
        <w:rPr>
          <w:rFonts w:ascii="Times New Roman" w:eastAsiaTheme="minorEastAsia" w:hAnsi="Times New Roman" w:cs="Times New Roman"/>
          <w:sz w:val="24"/>
          <w:szCs w:val="24"/>
        </w:rPr>
        <w:t xml:space="preserve"> either derived from a land use map or</w:t>
      </w:r>
      <w:r w:rsidR="00210F6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modelled as a function of </w:t>
      </w:r>
      <w:r w:rsidR="00F964C7">
        <w:rPr>
          <w:rFonts w:ascii="Times New Roman" w:eastAsiaTheme="minorEastAsia" w:hAnsi="Times New Roman" w:cs="Times New Roman"/>
          <w:sz w:val="24"/>
          <w:szCs w:val="24"/>
        </w:rPr>
        <w:t xml:space="preserve">a vegetation index </w:t>
      </w:r>
      <w:r w:rsidR="00F964C7">
        <w:rPr>
          <w:rFonts w:ascii="Times New Roman" w:eastAsiaTheme="minorEastAsia" w:hAnsi="Times New Roman" w:cs="Times New Roman"/>
          <w:sz w:val="24"/>
          <w:szCs w:val="24"/>
        </w:rPr>
        <w:fldChar w:fldCharType="begin" w:fldLock="1"/>
      </w:r>
      <w:r w:rsidR="00383D81">
        <w:rPr>
          <w:rFonts w:ascii="Times New Roman" w:eastAsiaTheme="minorEastAsia" w:hAnsi="Times New Roman" w:cs="Times New Roman"/>
          <w:sz w:val="24"/>
          <w:szCs w:val="24"/>
        </w:rPr>
        <w:instrText>ADDIN CSL_CITATION { "citationItems" : [ { "id" : "ITEM-1", "itemData" : { "DOI" : "http://dx.doi.org/10.1016/S0022-1694(99)00202-4", "ISSN" : "0022-1694", "author" : [ { "dropping-particle" : "", "family" : "Bastiaanssen", "given" : "W G M", "non-dropping-particle" : "", "parse-names" : false, "suffix" : "" } ], "container-title" : "Journal of Hydrology", "id" : "ITEM-1", "issue" : "1\u20132", "issued" : { "date-parts" : [ [ "2000", "3", "27" ] ] }, "page" : "87-100", "title" : "SEBAL-based sensible and latent heat fluxes in the irrigated Gediz Basin, Turkey", "type" : "article-journal", "volume" : "229" }, "uris" : [ "http://www.mendeley.com/documents/?uuid=18b3f4d8-7a11-4b7f-91df-5bcb79b3d6ff" ] }, { "id" : "ITEM-2",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"ITEM-2",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"id" : "ITEM-3", "itemData" : { "DOI" : "10.1061/(ASCE)0733-9437(2007)133:4(380)", "ISSN" : "0733-9437", "author" : [ { "dropping-particle" : "", "family" : "Allen", "given" : "Richard G", "non-dropping-particle" : "", "parse-names" : false, "suffix" : "" }, { "dropping-particle" : "", "family" : "Tasumi", "given" : "Masahiro", "non-dropping-particle" : "", "parse-names" : false, "suffix" : "" }, { "dropping-particle" : "", "family" : "Trezza", "given" : "Ricardo", "non-dropping-particle" : "", "parse-names" : false, "suffix" : "" } ], "container-title" : "Journal of Irrigation and Drainage Engineering", "id" : "ITEM-3", "issue" : "4", "issued" : { "date-parts" : [ [ "2007", "8", "1" ] ] }, "note" : "doi: 10.1061/(ASCE)0733-9437(2007)133:4(380)", "page" : "380-394", "publisher" : "American Society of Civil Engineers", "title" : "Satellite-Based Energy Balance for Mapping Evapotranspiration with Internalized Calibration (METRIC)\u2014Model", "type" : "article-journal", "volume" : "133" }, "uris" : [ "http://www.mendeley.com/documents/?uuid=011411a1-ac45-4cfe-856d-5ffba6798fc3" ] } ], "mendeley" : { "formattedCitation" : "(Allen et al., 2007; Bastiaanssen, 2000; Morse et al., 2000)", "plainTextFormattedCitation" : "(Allen et al., 2007; Bastiaanssen, 2000; Morse et al., 2000)", "previouslyFormattedCitation" : "(Allen et al., 2007; Bastiaanssen, 2000; Morse et al., 2000)" }, "properties" : { "noteIndex" : 0 }, "schema" : "https://github.com/citation-style-language/schema/raw/master/csl-citation.json" }</w:instrText>
      </w:r>
      <w:r w:rsidR="00F964C7">
        <w:rPr>
          <w:rFonts w:ascii="Times New Roman" w:eastAsiaTheme="minorEastAsia" w:hAnsi="Times New Roman" w:cs="Times New Roman"/>
          <w:sz w:val="24"/>
          <w:szCs w:val="24"/>
        </w:rPr>
        <w:fldChar w:fldCharType="separate"/>
      </w:r>
      <w:r w:rsidR="00F964C7" w:rsidRPr="00F964C7">
        <w:rPr>
          <w:rFonts w:ascii="Times New Roman" w:eastAsiaTheme="minorEastAsia" w:hAnsi="Times New Roman" w:cs="Times New Roman"/>
          <w:noProof/>
          <w:sz w:val="24"/>
          <w:szCs w:val="24"/>
        </w:rPr>
        <w:t>(Allen et al., 2007; Bastiaanssen, 2000; Morse et al., 2000)</w:t>
      </w:r>
      <w:r w:rsidR="00F964C7">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00D26ADE">
        <w:rPr>
          <w:rFonts w:ascii="Times New Roman" w:eastAsiaTheme="minorEastAsia"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2628"/>
      </w:tblGrid>
      <w:tr w:rsidR="009F6C64" w14:paraId="29BAD2CF" w14:textId="77777777" w:rsidTr="009F6C64">
        <w:tc>
          <w:tcPr>
            <w:tcW w:w="6948" w:type="dxa"/>
          </w:tcPr>
          <w:p w14:paraId="0E5EF714" w14:textId="77777777" w:rsidR="003809B5" w:rsidRPr="003809B5" w:rsidRDefault="00566451" w:rsidP="003809B5">
            <w:pPr>
              <w:pStyle w:val="Caption"/>
              <w:rPr>
                <w:rFonts w:ascii="Times New Roman" w:eastAsiaTheme="minorEastAsia" w:hAnsi="Times New Roman" w:cs="Times New Roman"/>
                <w:i w:val="0"/>
                <w:iCs w:val="0"/>
                <w:color w:val="auto"/>
                <w:sz w:val="24"/>
                <w:szCs w:val="24"/>
              </w:rPr>
            </w:pPr>
            <m:oMathPara>
              <m:oMath>
                <m:r>
                  <w:rPr>
                    <w:rFonts w:ascii="Cambria Math" w:eastAsiaTheme="minorEastAsia" w:hAnsi="Cambria Math" w:cs="Times New Roman"/>
                    <w:sz w:val="24"/>
                    <w:szCs w:val="24"/>
                  </w:rPr>
                  <w:lastRenderedPageBreak/>
                  <m:t>z0m=exp⁡(cNDVI+d)</m:t>
                </m:r>
              </m:oMath>
            </m:oMathPara>
          </w:p>
        </w:tc>
        <w:tc>
          <w:tcPr>
            <w:tcW w:w="2628" w:type="dxa"/>
          </w:tcPr>
          <w:p w14:paraId="6C3977A1" w14:textId="77777777" w:rsidR="009F6C64" w:rsidRDefault="009F6C64" w:rsidP="009A162B">
            <w:pPr>
              <w:pStyle w:val="Caption"/>
            </w:pPr>
            <w:bookmarkStart w:id="68" w:name="_Ref410402003"/>
            <w:r w:rsidRPr="009F6C64">
              <w:t xml:space="preserve">( </w:t>
            </w:r>
            <w:r w:rsidR="005512E2">
              <w:fldChar w:fldCharType="begin"/>
            </w:r>
            <w:r w:rsidR="005512E2">
              <w:instrText xml:space="preserve"> SEQ ( \* ARABIC </w:instrText>
            </w:r>
            <w:r w:rsidR="005512E2">
              <w:fldChar w:fldCharType="separate"/>
            </w:r>
            <w:r w:rsidR="0005491B">
              <w:rPr>
                <w:noProof/>
              </w:rPr>
              <w:t>6</w:t>
            </w:r>
            <w:r w:rsidR="005512E2">
              <w:rPr>
                <w:noProof/>
              </w:rPr>
              <w:fldChar w:fldCharType="end"/>
            </w:r>
            <w:r w:rsidRPr="009F6C64">
              <w:t xml:space="preserve"> )</w:t>
            </w:r>
            <w:bookmarkEnd w:id="68"/>
          </w:p>
          <w:p w14:paraId="73AF5E1F" w14:textId="77777777" w:rsidR="003809B5" w:rsidRPr="003809B5" w:rsidRDefault="003809B5" w:rsidP="003809B5"/>
        </w:tc>
      </w:tr>
    </w:tbl>
    <w:p w14:paraId="7F36194D" w14:textId="77777777" w:rsidR="00D26ADE" w:rsidRDefault="00D26ADE" w:rsidP="007712F4">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c and d are coefficients</w:t>
      </w:r>
      <w:r w:rsidR="00997051">
        <w:rPr>
          <w:rFonts w:ascii="Times New Roman" w:eastAsiaTheme="minorEastAsia" w:hAnsi="Times New Roman" w:cs="Times New Roman"/>
          <w:sz w:val="24"/>
          <w:szCs w:val="24"/>
        </w:rPr>
        <w:t xml:space="preserve"> calibrated to a given region.  </w:t>
      </w:r>
      <w:r w:rsidR="009F6C64">
        <w:rPr>
          <w:rFonts w:ascii="Times New Roman" w:eastAsiaTheme="minorEastAsia" w:hAnsi="Times New Roman" w:cs="Times New Roman"/>
          <w:sz w:val="24"/>
          <w:szCs w:val="24"/>
        </w:rPr>
        <w:t xml:space="preserve">Since </w:t>
      </w:r>
      <w:r w:rsidR="00F964C7">
        <w:rPr>
          <w:rFonts w:ascii="Times New Roman" w:eastAsiaTheme="minorEastAsia" w:hAnsi="Times New Roman" w:cs="Times New Roman"/>
          <w:sz w:val="24"/>
          <w:szCs w:val="24"/>
        </w:rPr>
        <w:t xml:space="preserve">land use maps showing detailed </w:t>
      </w:r>
      <w:r w:rsidR="009F6C64">
        <w:rPr>
          <w:rFonts w:ascii="Times New Roman" w:eastAsiaTheme="minorEastAsia" w:hAnsi="Times New Roman" w:cs="Times New Roman"/>
          <w:sz w:val="24"/>
          <w:szCs w:val="24"/>
        </w:rPr>
        <w:t>crop growth stages and type a</w:t>
      </w:r>
      <w:r w:rsidR="00F964C7">
        <w:rPr>
          <w:rFonts w:ascii="Times New Roman" w:eastAsiaTheme="minorEastAsia" w:hAnsi="Times New Roman" w:cs="Times New Roman"/>
          <w:sz w:val="24"/>
          <w:szCs w:val="24"/>
        </w:rPr>
        <w:t>re often not available for</w:t>
      </w:r>
      <w:r w:rsidR="009F6C64">
        <w:rPr>
          <w:rFonts w:ascii="Times New Roman" w:eastAsiaTheme="minorEastAsia" w:hAnsi="Times New Roman" w:cs="Times New Roman"/>
          <w:sz w:val="24"/>
          <w:szCs w:val="24"/>
        </w:rPr>
        <w:t xml:space="preserve"> regional applications, we used </w:t>
      </w:r>
      <w:r w:rsidR="001869DA">
        <w:rPr>
          <w:rFonts w:ascii="Times New Roman" w:eastAsiaTheme="minorEastAsia" w:hAnsi="Times New Roman" w:cs="Times New Roman"/>
          <w:sz w:val="24"/>
          <w:szCs w:val="24"/>
        </w:rPr>
        <w:fldChar w:fldCharType="begin"/>
      </w:r>
      <w:r w:rsidR="001869DA">
        <w:rPr>
          <w:rFonts w:ascii="Times New Roman" w:eastAsiaTheme="minorEastAsia" w:hAnsi="Times New Roman" w:cs="Times New Roman"/>
          <w:sz w:val="24"/>
          <w:szCs w:val="24"/>
        </w:rPr>
        <w:instrText xml:space="preserve"> REF _Ref410402003 \h </w:instrText>
      </w:r>
      <w:r w:rsidR="001869DA">
        <w:rPr>
          <w:rFonts w:ascii="Times New Roman" w:eastAsiaTheme="minorEastAsia" w:hAnsi="Times New Roman" w:cs="Times New Roman"/>
          <w:sz w:val="24"/>
          <w:szCs w:val="24"/>
        </w:rPr>
      </w:r>
      <w:r w:rsidR="001869DA">
        <w:rPr>
          <w:rFonts w:ascii="Times New Roman" w:eastAsiaTheme="minorEastAsia" w:hAnsi="Times New Roman" w:cs="Times New Roman"/>
          <w:sz w:val="24"/>
          <w:szCs w:val="24"/>
        </w:rPr>
        <w:fldChar w:fldCharType="separate"/>
      </w:r>
      <w:r w:rsidR="0005491B" w:rsidRPr="009F6C64">
        <w:t xml:space="preserve">( </w:t>
      </w:r>
      <w:r w:rsidR="0005491B">
        <w:rPr>
          <w:noProof/>
        </w:rPr>
        <w:t>6</w:t>
      </w:r>
      <w:r w:rsidR="0005491B" w:rsidRPr="009F6C64">
        <w:t xml:space="preserve"> )</w:t>
      </w:r>
      <w:r w:rsidR="001869DA">
        <w:rPr>
          <w:rFonts w:ascii="Times New Roman" w:eastAsiaTheme="minorEastAsia" w:hAnsi="Times New Roman" w:cs="Times New Roman"/>
          <w:sz w:val="24"/>
          <w:szCs w:val="24"/>
        </w:rPr>
        <w:fldChar w:fldCharType="end"/>
      </w:r>
      <w:r w:rsidR="001869DA">
        <w:rPr>
          <w:rFonts w:ascii="Times New Roman" w:eastAsiaTheme="minorEastAsia" w:hAnsi="Times New Roman" w:cs="Times New Roman"/>
          <w:sz w:val="24"/>
          <w:szCs w:val="24"/>
        </w:rPr>
        <w:t xml:space="preserve"> to estimate z0m.</w:t>
      </w:r>
      <w:r w:rsidR="00F964C7">
        <w:rPr>
          <w:rFonts w:ascii="Times New Roman" w:eastAsiaTheme="minorEastAsia" w:hAnsi="Times New Roman" w:cs="Times New Roman"/>
          <w:sz w:val="24"/>
          <w:szCs w:val="24"/>
        </w:rPr>
        <w:t xml:space="preserve">  We calibrated</w:t>
      </w:r>
      <w:r w:rsidR="00997051">
        <w:rPr>
          <w:rFonts w:ascii="Times New Roman" w:eastAsiaTheme="minorEastAsia" w:hAnsi="Times New Roman" w:cs="Times New Roman"/>
          <w:sz w:val="24"/>
          <w:szCs w:val="24"/>
        </w:rPr>
        <w:t xml:space="preserve"> the values of c and d to crop height data collected in the field.</w:t>
      </w:r>
      <w:r w:rsidR="00F964C7">
        <w:rPr>
          <w:rFonts w:ascii="Times New Roman" w:eastAsiaTheme="minorEastAsia" w:hAnsi="Times New Roman" w:cs="Times New Roman"/>
          <w:sz w:val="24"/>
          <w:szCs w:val="24"/>
        </w:rPr>
        <w:t xml:space="preserve">  Since several pairs of c and d values were possible and yielded different errors for different crops, we ran SEBAL with </w:t>
      </w:r>
      <w:r w:rsidR="001758C2">
        <w:rPr>
          <w:rFonts w:ascii="Times New Roman" w:eastAsiaTheme="minorEastAsia" w:hAnsi="Times New Roman" w:cs="Times New Roman"/>
          <w:sz w:val="24"/>
          <w:szCs w:val="24"/>
        </w:rPr>
        <w:t>four different parameter sets</w:t>
      </w:r>
      <w:r w:rsidR="00F964C7">
        <w:rPr>
          <w:rFonts w:ascii="Times New Roman" w:eastAsiaTheme="minorEastAsia" w:hAnsi="Times New Roman" w:cs="Times New Roman"/>
          <w:sz w:val="24"/>
          <w:szCs w:val="24"/>
        </w:rPr>
        <w:t xml:space="preserve"> of c and d</w:t>
      </w:r>
      <w:r w:rsidR="001758C2">
        <w:rPr>
          <w:rFonts w:ascii="Times New Roman" w:eastAsiaTheme="minorEastAsia" w:hAnsi="Times New Roman" w:cs="Times New Roman"/>
          <w:sz w:val="24"/>
          <w:szCs w:val="24"/>
        </w:rPr>
        <w:t xml:space="preserve">, some of which were calibrated to short crops like rice, and others to tall crops like </w:t>
      </w:r>
      <w:r w:rsidR="00CA6BFA">
        <w:rPr>
          <w:rFonts w:ascii="Times New Roman" w:eastAsiaTheme="minorEastAsia" w:hAnsi="Times New Roman" w:cs="Times New Roman"/>
          <w:sz w:val="24"/>
          <w:szCs w:val="24"/>
        </w:rPr>
        <w:t>maize</w:t>
      </w:r>
      <w:r w:rsidR="001758C2">
        <w:rPr>
          <w:rFonts w:ascii="Times New Roman" w:eastAsiaTheme="minorEastAsia" w:hAnsi="Times New Roman" w:cs="Times New Roman"/>
          <w:sz w:val="24"/>
          <w:szCs w:val="24"/>
        </w:rPr>
        <w:t xml:space="preserve"> in different growth stages.</w:t>
      </w:r>
    </w:p>
    <w:p w14:paraId="59759176" w14:textId="61EEA9DD" w:rsidR="009A162B" w:rsidRDefault="009A162B" w:rsidP="009A162B">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ET over a 24-hour period (ET24) is then calculated as ΛRn24, </w:t>
      </w:r>
      <w:r w:rsidR="006C06BB">
        <w:rPr>
          <w:rFonts w:ascii="Times New Roman" w:eastAsiaTheme="minorEastAsia" w:hAnsi="Times New Roman" w:cs="Times New Roman"/>
          <w:sz w:val="24"/>
          <w:szCs w:val="24"/>
        </w:rPr>
        <w:t xml:space="preserve">where Rn24 is net radiation over the 24-hour period, </w:t>
      </w:r>
      <w:r>
        <w:rPr>
          <w:rFonts w:ascii="Times New Roman" w:eastAsiaTheme="minorEastAsia" w:hAnsi="Times New Roman" w:cs="Times New Roman"/>
          <w:sz w:val="24"/>
          <w:szCs w:val="24"/>
        </w:rPr>
        <w:t>as G is assumed zero on a daily time step</w:t>
      </w:r>
      <w:r w:rsidR="00944CE4">
        <w:rPr>
          <w:rFonts w:ascii="Times New Roman" w:eastAsiaTheme="minorEastAsia" w:hAnsi="Times New Roman" w:cs="Times New Roman"/>
          <w:sz w:val="24"/>
          <w:szCs w:val="24"/>
        </w:rPr>
        <w:t xml:space="preserve"> (Baastiaanssen et al. 1998)</w:t>
      </w:r>
      <w:r>
        <w:rPr>
          <w:rFonts w:ascii="Times New Roman" w:eastAsiaTheme="minorEastAsia" w:hAnsi="Times New Roman" w:cs="Times New Roman"/>
          <w:sz w:val="24"/>
          <w:szCs w:val="24"/>
        </w:rPr>
        <w:t xml:space="preserve">.  This assumes that Λ is constant over a 24-hour period.  This may not be the case in some situations </w:t>
      </w:r>
      <w:r>
        <w:rPr>
          <w:rFonts w:ascii="Times New Roman" w:eastAsiaTheme="minorEastAsia" w:hAnsi="Times New Roman" w:cs="Times New Roman"/>
          <w:sz w:val="24"/>
          <w:szCs w:val="24"/>
        </w:rPr>
        <w:fldChar w:fldCharType="begin" w:fldLock="1"/>
      </w:r>
      <w:r w:rsidR="00F964C7">
        <w:rPr>
          <w:rFonts w:ascii="Times New Roman" w:eastAsiaTheme="minorEastAsia" w:hAnsi="Times New Roman" w:cs="Times New Roman"/>
          <w:sz w:val="24"/>
          <w:szCs w:val="24"/>
        </w:rPr>
        <w:instrText>ADDIN CSL_CITATION { "citationItems" : [ { "id" : "ITEM-1", "itemData" : { "DOI" : "http://dx.doi.org/10.1016/j.jhydrol.2011.08.011", "ISSN" : "0022-1694", "author" : [ { "dropping-particle" : "", "family" : "Niel", "given" : "Thomas G", "non-dropping-particle" : "Van", "parse-names" : false, "suffix" : "" }, { "dropping-particle" : "", "family" : "McVicar", "given" : "Tim R", "non-dropping-particle" : "", "parse-names" : false, "suffix" : "" }, { "dropping-particle" : "", "family" : "Roderick", "given" : "Michael L", "non-dropping-particle" : "", "parse-names" : false, "suffix" : "" }, { "dropping-particle" : "", "family" : "Dijk", "given" : "Albert I J M", "non-dropping-particle" : "van", "parse-names" : false, "suffix" : "" }, { "dropping-particle" : "", "family" : "Renzullo", "given" : "Luigi J", "non-dropping-particle" : "", "parse-names" : false, "suffix" : "" }, { "dropping-particle" : "", "family" : "Gorsel", "given" : "Eva", "non-dropping-particle" : "van", "parse-names" : false, "suffix" : "" } ], "container-title" : "Journal of Hydrology", "id" : "ITEM-1", "issue" : "1\u20132", "issued" : { "date-parts" : [ [ "2011", "10", "28" ] ] }, "page" : "140-148", "title" : "Correcting for systematic error in satellite-derived latent heat flux due to assumptions in temporal scaling: Assessment from flux tower observations", "type" : "article-journal", "volume" : "409" }, "uris" : [ "http://www.mendeley.com/documents/?uuid=c15b05cc-7f8d-416e-83bf-6f347fa7f213" ] } ], "mendeley" : { "formattedCitation" : "(Van Niel et al., 2011)", "plainTextFormattedCitation" : "(Van Niel et al., 2011)", "previouslyFormattedCitation" : "(Van Niel et al., 2011)" }, "properties" : { "noteIndex" : 0 }, "schema" : "https://github.com/citation-style-language/schema/raw/master/csl-citation.json" }</w:instrText>
      </w:r>
      <w:r>
        <w:rPr>
          <w:rFonts w:ascii="Times New Roman" w:eastAsiaTheme="minorEastAsia" w:hAnsi="Times New Roman" w:cs="Times New Roman"/>
          <w:sz w:val="24"/>
          <w:szCs w:val="24"/>
        </w:rPr>
        <w:fldChar w:fldCharType="separate"/>
      </w:r>
      <w:r w:rsidRPr="009A162B">
        <w:rPr>
          <w:rFonts w:ascii="Times New Roman" w:eastAsiaTheme="minorEastAsia" w:hAnsi="Times New Roman" w:cs="Times New Roman"/>
          <w:noProof/>
          <w:sz w:val="24"/>
          <w:szCs w:val="24"/>
        </w:rPr>
        <w:t>(Van Niel et al., 2011)</w:t>
      </w:r>
      <w:r>
        <w:rPr>
          <w:rFonts w:ascii="Times New Roman" w:eastAsiaTheme="minorEastAsia" w:hAnsi="Times New Roman" w:cs="Times New Roman"/>
          <w:sz w:val="24"/>
          <w:szCs w:val="24"/>
        </w:rPr>
        <w:fldChar w:fldCharType="end"/>
      </w:r>
      <w:r w:rsidR="00A829D6">
        <w:rPr>
          <w:rFonts w:ascii="Times New Roman" w:eastAsiaTheme="minorEastAsia" w:hAnsi="Times New Roman" w:cs="Times New Roman"/>
          <w:sz w:val="24"/>
          <w:szCs w:val="24"/>
        </w:rPr>
        <w:t>, but is a common assumption in applications of SEBAL.</w:t>
      </w:r>
    </w:p>
    <w:p w14:paraId="0E5A4AB1" w14:textId="77777777" w:rsidR="00D26ADE" w:rsidRDefault="00D26ADE" w:rsidP="007712F4">
      <w:pPr>
        <w:spacing w:after="0" w:line="240" w:lineRule="auto"/>
        <w:rPr>
          <w:rFonts w:ascii="Times New Roman" w:eastAsiaTheme="minorEastAsia" w:hAnsi="Times New Roman" w:cs="Times New Roman"/>
          <w:sz w:val="24"/>
          <w:szCs w:val="24"/>
        </w:rPr>
      </w:pPr>
    </w:p>
    <w:p w14:paraId="38F00E37" w14:textId="77777777" w:rsidR="00A829D6" w:rsidRPr="00F02F7D" w:rsidRDefault="00A829D6" w:rsidP="00A829D6">
      <w:pPr>
        <w:spacing w:after="0" w:line="240" w:lineRule="auto"/>
        <w:rPr>
          <w:rFonts w:ascii="Times New Roman" w:eastAsiaTheme="minorEastAsia" w:hAnsi="Times New Roman" w:cs="Times New Roman"/>
          <w:i/>
          <w:sz w:val="24"/>
          <w:szCs w:val="24"/>
        </w:rPr>
      </w:pPr>
      <w:commentRangeStart w:id="69"/>
      <w:r>
        <w:rPr>
          <w:rFonts w:ascii="Times New Roman" w:eastAsiaTheme="minorEastAsia" w:hAnsi="Times New Roman" w:cs="Times New Roman"/>
          <w:i/>
          <w:sz w:val="24"/>
          <w:szCs w:val="24"/>
        </w:rPr>
        <w:t>GMAO-</w:t>
      </w:r>
      <w:r w:rsidRPr="00F02F7D">
        <w:rPr>
          <w:rFonts w:ascii="Times New Roman" w:eastAsiaTheme="minorEastAsia" w:hAnsi="Times New Roman" w:cs="Times New Roman"/>
          <w:i/>
          <w:sz w:val="24"/>
          <w:szCs w:val="24"/>
        </w:rPr>
        <w:t>MERRA data</w:t>
      </w:r>
      <w:commentRangeEnd w:id="69"/>
      <w:r w:rsidR="009276C2">
        <w:rPr>
          <w:rStyle w:val="CommentReference"/>
        </w:rPr>
        <w:commentReference w:id="69"/>
      </w:r>
    </w:p>
    <w:p w14:paraId="738C68E8" w14:textId="15A643B2" w:rsidR="00A829D6" w:rsidRPr="00D2231C" w:rsidRDefault="00A829D6" w:rsidP="00904129">
      <w:pPr>
        <w:pStyle w:val="Heading2"/>
        <w:spacing w:before="0" w:beforeAutospacing="0" w:after="0" w:afterAutospacing="0"/>
        <w:ind w:firstLine="720"/>
        <w:rPr>
          <w:b w:val="0"/>
          <w:sz w:val="24"/>
          <w:szCs w:val="24"/>
        </w:rPr>
      </w:pPr>
      <w:r>
        <w:rPr>
          <w:b w:val="0"/>
          <w:sz w:val="24"/>
          <w:szCs w:val="24"/>
        </w:rPr>
        <w:t xml:space="preserve">Following the MOD16 algorithm,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for SEBAL were</w:t>
      </w:r>
      <w:r w:rsidRPr="00290200">
        <w:rPr>
          <w:b w:val="0"/>
          <w:sz w:val="24"/>
          <w:szCs w:val="24"/>
        </w:rPr>
        <w:t xml:space="preserve"> taken from the Global Modeling and Assimilation Office (GMAO) Modern-Era Retrospective Analysis for Research and Applications for Land (MERRA-Land, MAT1NXRAD, </w:t>
      </w:r>
      <w:hyperlink r:id="rId8" w:history="1">
        <w:r w:rsidRPr="00290200">
          <w:rPr>
            <w:rStyle w:val="Hyperlink"/>
            <w:b w:val="0"/>
            <w:sz w:val="24"/>
            <w:szCs w:val="24"/>
          </w:rPr>
          <w:t>http://disc.sci.gsfc.nasa.gov/daac-bin/DataHoldings.pl</w:t>
        </w:r>
      </w:hyperlink>
      <w:r w:rsidRPr="00290200">
        <w:rPr>
          <w:b w:val="0"/>
          <w:sz w:val="24"/>
          <w:szCs w:val="24"/>
        </w:rPr>
        <w:t xml:space="preserve">, access date Sept 11, 2013) </w:t>
      </w:r>
      <w:r w:rsidRPr="00290200">
        <w:rPr>
          <w:b w:val="0"/>
          <w:sz w:val="24"/>
          <w:szCs w:val="24"/>
        </w:rPr>
        <w:fldChar w:fldCharType="begin" w:fldLock="1"/>
      </w:r>
      <w:r>
        <w:rPr>
          <w:b w:val="0"/>
          <w:sz w:val="24"/>
          <w:szCs w:val="24"/>
        </w:rPr>
        <w:instrText>ADDIN CSL_CITATION { "citationItems" : [ { "id" : "ITEM-1", "itemData" : { "DOI" : "10.1175/JCLI-D-10-05033.1", "ISSN" : "0894-8755", "author" : [ { "dropping-particle" : "", "family" : "Reichle", "given" : "Rolf H", "non-dropping-particle" : "", "parse-names" : false, "suffix" : "" }, { "dropping-particle" : "", "family" : "Koster", "given" : "Randal D", "non-dropping-particle" : "", "parse-names" : false, "suffix" : "" }, { "dropping-particle" : "", "family" : "Lannoy", "given" : "Gabri\u00eblle J M", "non-dropping-particle" : "De", "parse-names" : false, "suffix" : "" }, { "dropping-particle" : "", "family" : "Forman", "given" : "Barton A", "non-dropping-particle" : "", "parse-names" : false, "suffix" : "" }, { "dropping-particle" : "", "family" : "Liu", "given" : "Qing", "non-dropping-particle" : "", "parse-names" : false, "suffix" : "" }, { "dropping-particle" : "", "family" : "Mahanama", "given" : "Sarith P P", "non-dropping-particle" : "", "parse-names" : false, "suffix" : "" }, { "dropping-particle" : "", "family" : "Tour\u00e9", "given" : "Ally", "non-dropping-particle" : "", "parse-names" : false, "suffix" : "" } ], "container-title" : "Journal of Climate", "id" : "ITEM-1", "issue" : "24", "issued" : { "date-parts" : [ [ "2011", "12", "6" ] ] }, "note" : "doi: 10.1175/JCLI-D-10-05033.1", "page" : "6322-6338", "publisher" : "American Meteorological Society", "title" : "Assessment and Enhancement of MERRA Land Surface Hydrology Estimates", "type" : "article-journal", "volume" : "24" }, "uris" : [ "http://www.mendeley.com/documents/?uuid=f0c58328-1b37-4b66-b9f8-45d71ae2ad9d" ] } ], "mendeley" : { "formattedCitation" : "(Reichle et al., 2011)", "plainTextFormattedCitation" : "(Reichle et al., 2011)", "previouslyFormattedCitation" : "(Reichle et al., 2011)" }, "properties" : { "noteIndex" : 0 }, "schema" : "https://github.com/citation-style-language/schema/raw/master/csl-citation.json" }</w:instrText>
      </w:r>
      <w:r w:rsidRPr="00290200">
        <w:rPr>
          <w:b w:val="0"/>
          <w:sz w:val="24"/>
          <w:szCs w:val="24"/>
        </w:rPr>
        <w:fldChar w:fldCharType="separate"/>
      </w:r>
      <w:r w:rsidRPr="00290200">
        <w:rPr>
          <w:b w:val="0"/>
          <w:noProof/>
          <w:sz w:val="24"/>
          <w:szCs w:val="24"/>
        </w:rPr>
        <w:t>(Reichle et al., 2011)</w:t>
      </w:r>
      <w:r w:rsidRPr="00290200">
        <w:rPr>
          <w:b w:val="0"/>
          <w:sz w:val="24"/>
          <w:szCs w:val="24"/>
        </w:rPr>
        <w:fldChar w:fldCharType="end"/>
      </w:r>
      <w:r w:rsidRPr="00290200">
        <w:rPr>
          <w:b w:val="0"/>
          <w:sz w:val="24"/>
          <w:szCs w:val="24"/>
        </w:rPr>
        <w:t xml:space="preserve">.  The data includes hourly average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sidRPr="00290200">
        <w:rPr>
          <w:b w:val="0"/>
          <w:sz w:val="24"/>
          <w:szCs w:val="24"/>
        </w:rPr>
        <w:t xml:space="preserve">for each day of the study period, with spatial resolution of 0.5 latitude by 0.67 degrees longitude.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 xml:space="preserve">were extracted for </w:t>
      </w:r>
      <w:r w:rsidRPr="00290200">
        <w:rPr>
          <w:b w:val="0"/>
          <w:sz w:val="24"/>
          <w:szCs w:val="24"/>
        </w:rPr>
        <w:t xml:space="preserve">the time of satellite overpass </w:t>
      </w:r>
      <w:r>
        <w:rPr>
          <w:b w:val="0"/>
          <w:sz w:val="24"/>
          <w:szCs w:val="24"/>
        </w:rPr>
        <w:t>(</w:t>
      </w:r>
      <w:r w:rsidRPr="00290200">
        <w:rPr>
          <w:b w:val="0"/>
          <w:sz w:val="24"/>
          <w:szCs w:val="24"/>
        </w:rPr>
        <w:t>10:30am local standard time</w:t>
      </w:r>
      <w:r>
        <w:rPr>
          <w:b w:val="0"/>
          <w:sz w:val="24"/>
          <w:szCs w:val="24"/>
        </w:rPr>
        <w:t>).  Daily values of</w:t>
      </w:r>
      <w:r w:rsidRPr="00290200">
        <w:rPr>
          <w:b w:val="0"/>
          <w:sz w:val="24"/>
          <w:szCs w:val="24"/>
        </w:rPr>
        <w:t xml:space="preserve"> </w:t>
      </w:r>
      <w:r w:rsidRPr="00AF7D6E">
        <w:rPr>
          <w:b w:val="0"/>
          <w:i/>
          <w:sz w:val="24"/>
          <w:szCs w:val="24"/>
        </w:rPr>
        <w:t>SW↓</w:t>
      </w:r>
      <w:r>
        <w:rPr>
          <w:b w:val="0"/>
          <w:sz w:val="24"/>
          <w:szCs w:val="24"/>
        </w:rPr>
        <w:t xml:space="preserve">, </w:t>
      </w:r>
      <w:r w:rsidRPr="00AF7D6E">
        <w:rPr>
          <w:b w:val="0"/>
          <w:i/>
          <w:sz w:val="24"/>
          <w:szCs w:val="24"/>
        </w:rPr>
        <w:t>LW↓</w:t>
      </w:r>
      <w:r>
        <w:rPr>
          <w:b w:val="0"/>
          <w:i/>
          <w:sz w:val="24"/>
          <w:szCs w:val="24"/>
        </w:rPr>
        <w:t xml:space="preserve"> </w:t>
      </w:r>
      <w:r>
        <w:rPr>
          <w:b w:val="0"/>
          <w:sz w:val="24"/>
          <w:szCs w:val="24"/>
        </w:rPr>
        <w:t xml:space="preserve">and </w:t>
      </w:r>
      <w:r w:rsidRPr="00AF7D6E">
        <w:rPr>
          <w:b w:val="0"/>
          <w:i/>
          <w:sz w:val="24"/>
          <w:szCs w:val="24"/>
        </w:rPr>
        <w:t>LW↑</w:t>
      </w:r>
      <w:r>
        <w:rPr>
          <w:b w:val="0"/>
          <w:i/>
          <w:sz w:val="24"/>
          <w:szCs w:val="24"/>
        </w:rPr>
        <w:t xml:space="preserve"> </w:t>
      </w:r>
      <w:r>
        <w:rPr>
          <w:b w:val="0"/>
          <w:sz w:val="24"/>
          <w:szCs w:val="24"/>
        </w:rPr>
        <w:t>were</w:t>
      </w:r>
      <w:r w:rsidRPr="00290200">
        <w:rPr>
          <w:b w:val="0"/>
          <w:sz w:val="24"/>
          <w:szCs w:val="24"/>
        </w:rPr>
        <w:t xml:space="preserve"> taken as the daily</w:t>
      </w:r>
      <w:r>
        <w:rPr>
          <w:b w:val="0"/>
          <w:sz w:val="24"/>
          <w:szCs w:val="24"/>
        </w:rPr>
        <w:t xml:space="preserve"> average of the hourly values.  α was taken from the MODIS </w:t>
      </w:r>
      <w:r w:rsidR="00BF4E38">
        <w:rPr>
          <w:b w:val="0"/>
          <w:sz w:val="24"/>
          <w:szCs w:val="24"/>
        </w:rPr>
        <w:t xml:space="preserve">white-sky </w:t>
      </w:r>
      <w:r>
        <w:rPr>
          <w:b w:val="0"/>
          <w:sz w:val="24"/>
          <w:szCs w:val="24"/>
        </w:rPr>
        <w:t>albedo product (</w:t>
      </w:r>
      <w:r w:rsidRPr="002E797F">
        <w:rPr>
          <w:b w:val="0"/>
          <w:sz w:val="24"/>
          <w:szCs w:val="24"/>
        </w:rPr>
        <w:t>MCD43A</w:t>
      </w:r>
      <w:r>
        <w:rPr>
          <w:b w:val="0"/>
          <w:sz w:val="24"/>
          <w:szCs w:val="24"/>
        </w:rPr>
        <w:t>)</w:t>
      </w:r>
      <w:r w:rsidR="00BF4E38">
        <w:rPr>
          <w:b w:val="0"/>
          <w:sz w:val="24"/>
          <w:szCs w:val="24"/>
        </w:rPr>
        <w:t>, which also follows the MOD16 method</w:t>
      </w:r>
      <w:r>
        <w:rPr>
          <w:b w:val="0"/>
          <w:sz w:val="24"/>
          <w:szCs w:val="24"/>
        </w:rPr>
        <w:t>.  Also following MOD16, w</w:t>
      </w:r>
      <w:r w:rsidRPr="00E9300A">
        <w:rPr>
          <w:b w:val="0"/>
          <w:sz w:val="24"/>
          <w:szCs w:val="24"/>
        </w:rPr>
        <w:t>ind speed at 2 m above the displacement height at the time of overpass (10:30am local time) was taken from the GMAO</w:t>
      </w:r>
      <w:r w:rsidR="00DA04A5">
        <w:rPr>
          <w:b w:val="0"/>
          <w:sz w:val="24"/>
          <w:szCs w:val="24"/>
        </w:rPr>
        <w:t>-MERRA dataset (MAT1NXSLV).</w:t>
      </w:r>
    </w:p>
    <w:p w14:paraId="2F2AA8F8" w14:textId="0F51CFA4" w:rsidR="00A829D6" w:rsidRPr="00D2231C" w:rsidRDefault="00A829D6" w:rsidP="00972C6F">
      <w:pPr>
        <w:pStyle w:val="Heading2"/>
        <w:spacing w:before="0" w:beforeAutospacing="0" w:after="0" w:afterAutospacing="0"/>
        <w:ind w:firstLine="720"/>
        <w:rPr>
          <w:b w:val="0"/>
          <w:sz w:val="24"/>
          <w:szCs w:val="24"/>
        </w:rPr>
      </w:pPr>
      <w:r>
        <w:rPr>
          <w:b w:val="0"/>
          <w:sz w:val="24"/>
          <w:szCs w:val="24"/>
        </w:rPr>
        <w:t>All gridded</w:t>
      </w:r>
      <w:r w:rsidRPr="00E9300A">
        <w:rPr>
          <w:b w:val="0"/>
          <w:sz w:val="24"/>
          <w:szCs w:val="24"/>
        </w:rPr>
        <w:t xml:space="preserve"> </w:t>
      </w:r>
      <w:r w:rsidR="00972C6F">
        <w:rPr>
          <w:b w:val="0"/>
          <w:sz w:val="24"/>
          <w:szCs w:val="24"/>
        </w:rPr>
        <w:t>GMAO</w:t>
      </w:r>
      <w:r>
        <w:rPr>
          <w:b w:val="0"/>
          <w:sz w:val="24"/>
          <w:szCs w:val="24"/>
        </w:rPr>
        <w:t xml:space="preserve"> </w:t>
      </w:r>
      <w:r w:rsidRPr="00E9300A">
        <w:rPr>
          <w:b w:val="0"/>
          <w:sz w:val="24"/>
          <w:szCs w:val="24"/>
        </w:rPr>
        <w:t xml:space="preserve">data were downscaled to the resolution of the MODIS data </w:t>
      </w:r>
      <w:r>
        <w:rPr>
          <w:b w:val="0"/>
          <w:sz w:val="24"/>
          <w:szCs w:val="24"/>
        </w:rPr>
        <w:t xml:space="preserve">(1 km) </w:t>
      </w:r>
      <w:r w:rsidRPr="00E9300A">
        <w:rPr>
          <w:b w:val="0"/>
          <w:sz w:val="24"/>
          <w:szCs w:val="24"/>
        </w:rPr>
        <w:t>using bilinear interpolation on a 2x2 grid using the resample algorithm in the st</w:t>
      </w:r>
      <w:r w:rsidR="00C27BD5">
        <w:rPr>
          <w:b w:val="0"/>
          <w:sz w:val="24"/>
          <w:szCs w:val="24"/>
        </w:rPr>
        <w:t xml:space="preserve">atistical package R.  This is similar to the procedure used in MOD16 </w:t>
      </w:r>
      <w:r w:rsidR="00C27BD5">
        <w:rPr>
          <w:b w:val="0"/>
          <w:sz w:val="24"/>
          <w:szCs w:val="24"/>
        </w:rPr>
        <w:fldChar w:fldCharType="begin" w:fldLock="1"/>
      </w:r>
      <w:r w:rsidR="00904129">
        <w:rPr>
          <w:b w:val="0"/>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"id" : "ITEM-2", "itemData" : { "ISSN" : "0034-4257", "author" : [ { "dropping-particle" : "", "family" : "Zhao", "given" : "Maosheng", "non-dropping-particle" : "", "parse-names" : false, "suffix" : "" }, { "dropping-particle" : "", "family" : "Heinsch", "given" : "Faith Ann", "non-dropping-particle" : "", "parse-names" : false, "suffix" : "" }, { "dropping-particle" : "", "family" : "Nemani", "given" : "Ramakrishna R", "non-dropping-particle" : "", "parse-names" : false, "suffix" : "" }, { "dropping-particle" : "", "family" : "Running", "given" : "Steven W", "non-dropping-particle" : "", "parse-names" : false, "suffix" : "" } ], "container-title" : "Remote sensing of Environment", "id" : "ITEM-2", "issue" : "2", "issued" : { "date-parts" : [ [ "2005" ] ] }, "page" : "164-176", "publisher" : "Elsevier", "title" : "Improvements of the MODIS terrestrial gross and net primary production global data set", "type" : "article-journal", "volume" : "95" }, "uris" : [ "http://www.mendeley.com/documents/?uuid=fdaae9a2-f478-40c1-8eb6-3e0ed6f97402", "http://www.mendeley.com/documents/?uuid=bba335ab-cad0-4027-b454-26d25eade1ae", "http://www.mendeley.com/documents/?uuid=c892cbe8-30c9-4fd0-9e46-de7629d7371d" ] } ], "mendeley" : { "formattedCitation" : "(Mu et al., 2011; Zhao et al., 2005)", "plainTextFormattedCitation" : "(Mu et al., 2011; Zhao et al., 2005)", "previouslyFormattedCitation" : "(Mu et al., 2011; Zhao et al., 2005)" }, "properties" : { "noteIndex" : 0 }, "schema" : "https://github.com/citation-style-language/schema/raw/master/csl-citation.json" }</w:instrText>
      </w:r>
      <w:r w:rsidR="00C27BD5">
        <w:rPr>
          <w:b w:val="0"/>
          <w:sz w:val="24"/>
          <w:szCs w:val="24"/>
        </w:rPr>
        <w:fldChar w:fldCharType="separate"/>
      </w:r>
      <w:r w:rsidR="00C27BD5" w:rsidRPr="00C27BD5">
        <w:rPr>
          <w:b w:val="0"/>
          <w:noProof/>
          <w:sz w:val="24"/>
          <w:szCs w:val="24"/>
        </w:rPr>
        <w:t>(Mu et al., 2011; Zhao et al., 2005)</w:t>
      </w:r>
      <w:r w:rsidR="00C27BD5">
        <w:rPr>
          <w:b w:val="0"/>
          <w:sz w:val="24"/>
          <w:szCs w:val="24"/>
        </w:rPr>
        <w:fldChar w:fldCharType="end"/>
      </w:r>
      <w:r w:rsidR="00C27BD5">
        <w:rPr>
          <w:b w:val="0"/>
          <w:sz w:val="24"/>
          <w:szCs w:val="24"/>
        </w:rPr>
        <w:t>, with the exception that MOD16 uses non-li</w:t>
      </w:r>
      <w:r w:rsidR="00972C6F">
        <w:rPr>
          <w:b w:val="0"/>
          <w:sz w:val="24"/>
          <w:szCs w:val="24"/>
        </w:rPr>
        <w:t>near interpolation on a 2x2 grid.  N</w:t>
      </w:r>
      <w:r w:rsidR="00C27BD5">
        <w:rPr>
          <w:b w:val="0"/>
          <w:sz w:val="24"/>
          <w:szCs w:val="24"/>
        </w:rPr>
        <w:t>earest neighbor resampling was also performed but had higher errors in Rn compared with bilinear i</w:t>
      </w:r>
      <w:r w:rsidR="00972C6F">
        <w:rPr>
          <w:b w:val="0"/>
          <w:sz w:val="24"/>
          <w:szCs w:val="24"/>
        </w:rPr>
        <w:t xml:space="preserve">nterpolation, so </w:t>
      </w:r>
      <w:r w:rsidR="00C27BD5">
        <w:rPr>
          <w:b w:val="0"/>
          <w:sz w:val="24"/>
          <w:szCs w:val="24"/>
        </w:rPr>
        <w:t>bil</w:t>
      </w:r>
      <w:r w:rsidR="00972C6F">
        <w:rPr>
          <w:b w:val="0"/>
          <w:sz w:val="24"/>
          <w:szCs w:val="24"/>
        </w:rPr>
        <w:t>inear interpolation was</w:t>
      </w:r>
      <w:r w:rsidR="00C27BD5">
        <w:rPr>
          <w:b w:val="0"/>
          <w:sz w:val="24"/>
          <w:szCs w:val="24"/>
        </w:rPr>
        <w:t xml:space="preserve"> used for </w:t>
      </w:r>
      <w:r w:rsidR="00AA2B8E">
        <w:rPr>
          <w:b w:val="0"/>
          <w:sz w:val="24"/>
          <w:szCs w:val="24"/>
        </w:rPr>
        <w:t xml:space="preserve">estimating meteorological inputs to </w:t>
      </w:r>
      <w:r w:rsidR="00C27BD5">
        <w:rPr>
          <w:b w:val="0"/>
          <w:sz w:val="24"/>
          <w:szCs w:val="24"/>
        </w:rPr>
        <w:t>SEBAL.</w:t>
      </w:r>
    </w:p>
    <w:p w14:paraId="6CA189C9" w14:textId="77777777" w:rsidR="00A829D6" w:rsidRDefault="00A829D6" w:rsidP="007712F4">
      <w:pPr>
        <w:spacing w:after="0" w:line="240" w:lineRule="auto"/>
        <w:rPr>
          <w:rFonts w:ascii="Times New Roman" w:eastAsiaTheme="minorEastAsia" w:hAnsi="Times New Roman" w:cs="Times New Roman"/>
          <w:sz w:val="24"/>
          <w:szCs w:val="24"/>
        </w:rPr>
      </w:pPr>
    </w:p>
    <w:p w14:paraId="0C2FC774" w14:textId="77777777" w:rsidR="00A53890" w:rsidRPr="00A1019D" w:rsidRDefault="00A53890" w:rsidP="006E3BA8">
      <w:pPr>
        <w:spacing w:after="0" w:line="240" w:lineRule="auto"/>
        <w:rPr>
          <w:rFonts w:ascii="Times New Roman" w:eastAsiaTheme="minorEastAsia" w:hAnsi="Times New Roman" w:cs="Times New Roman"/>
          <w:i/>
          <w:sz w:val="24"/>
          <w:szCs w:val="24"/>
        </w:rPr>
      </w:pPr>
      <w:r w:rsidRPr="00A1019D">
        <w:rPr>
          <w:rFonts w:ascii="Times New Roman" w:eastAsiaTheme="minorEastAsia" w:hAnsi="Times New Roman" w:cs="Times New Roman"/>
          <w:i/>
          <w:sz w:val="24"/>
          <w:szCs w:val="24"/>
        </w:rPr>
        <w:t>Automation of SEBAL</w:t>
      </w:r>
    </w:p>
    <w:p w14:paraId="2003621E" w14:textId="1FBEF6CD" w:rsidR="008858ED" w:rsidRPr="00E9300A" w:rsidRDefault="004E2F40" w:rsidP="006E3BA8">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A7F57" w:rsidRPr="00E9300A">
        <w:rPr>
          <w:rFonts w:ascii="Times New Roman" w:eastAsiaTheme="minorEastAsia" w:hAnsi="Times New Roman" w:cs="Times New Roman"/>
          <w:sz w:val="24"/>
          <w:szCs w:val="24"/>
        </w:rPr>
        <w:t>et and dry</w:t>
      </w:r>
      <w:r w:rsidR="00A53890" w:rsidRPr="00E9300A">
        <w:rPr>
          <w:rFonts w:ascii="Times New Roman" w:eastAsiaTheme="minorEastAsia" w:hAnsi="Times New Roman" w:cs="Times New Roman"/>
          <w:sz w:val="24"/>
          <w:szCs w:val="24"/>
        </w:rPr>
        <w:t xml:space="preserve"> pixels are </w:t>
      </w:r>
      <w:r>
        <w:rPr>
          <w:rFonts w:ascii="Times New Roman" w:eastAsiaTheme="minorEastAsia" w:hAnsi="Times New Roman" w:cs="Times New Roman"/>
          <w:sz w:val="24"/>
          <w:szCs w:val="24"/>
        </w:rPr>
        <w:t xml:space="preserve">often </w:t>
      </w:r>
      <w:r w:rsidR="00A53890" w:rsidRPr="00E9300A">
        <w:rPr>
          <w:rFonts w:ascii="Times New Roman" w:eastAsiaTheme="minorEastAsia" w:hAnsi="Times New Roman" w:cs="Times New Roman"/>
          <w:sz w:val="24"/>
          <w:szCs w:val="24"/>
        </w:rPr>
        <w:t>chosen manually given user</w:t>
      </w:r>
      <w:r w:rsidR="00FA7F57" w:rsidRPr="00E9300A">
        <w:rPr>
          <w:rFonts w:ascii="Times New Roman" w:eastAsiaTheme="minorEastAsia" w:hAnsi="Times New Roman" w:cs="Times New Roman"/>
          <w:sz w:val="24"/>
          <w:szCs w:val="24"/>
        </w:rPr>
        <w:t xml:space="preserve"> knowledge of the area.  In order to produce a time series of daily </w:t>
      </w:r>
      <w:r w:rsidR="00A829D6">
        <w:rPr>
          <w:rFonts w:ascii="Times New Roman" w:eastAsiaTheme="minorEastAsia" w:hAnsi="Times New Roman" w:cs="Times New Roman"/>
          <w:sz w:val="24"/>
          <w:szCs w:val="24"/>
        </w:rPr>
        <w:t xml:space="preserve">ET </w:t>
      </w:r>
      <w:r w:rsidR="00FA7F57" w:rsidRPr="00E9300A">
        <w:rPr>
          <w:rFonts w:ascii="Times New Roman" w:eastAsiaTheme="minorEastAsia" w:hAnsi="Times New Roman" w:cs="Times New Roman"/>
          <w:sz w:val="24"/>
          <w:szCs w:val="24"/>
        </w:rPr>
        <w:t>estimates to calculate seasonal</w:t>
      </w:r>
      <w:r w:rsidR="00A829D6">
        <w:rPr>
          <w:rFonts w:ascii="Times New Roman" w:eastAsiaTheme="minorEastAsia" w:hAnsi="Times New Roman" w:cs="Times New Roman"/>
          <w:sz w:val="24"/>
          <w:szCs w:val="24"/>
        </w:rPr>
        <w:t xml:space="preserve"> </w:t>
      </w:r>
      <w:r w:rsidR="00FA7F57" w:rsidRPr="00E9300A">
        <w:rPr>
          <w:rFonts w:ascii="Times New Roman" w:eastAsiaTheme="minorEastAsia" w:hAnsi="Times New Roman" w:cs="Times New Roman"/>
          <w:sz w:val="24"/>
          <w:szCs w:val="24"/>
        </w:rPr>
        <w:t>ET, w</w:t>
      </w:r>
      <w:r w:rsidR="00A53890" w:rsidRPr="00E9300A">
        <w:rPr>
          <w:rFonts w:ascii="Times New Roman" w:eastAsiaTheme="minorEastAsia" w:hAnsi="Times New Roman" w:cs="Times New Roman"/>
          <w:sz w:val="24"/>
          <w:szCs w:val="24"/>
        </w:rPr>
        <w:t>e use an automated procedure</w:t>
      </w:r>
      <w:r>
        <w:rPr>
          <w:rFonts w:ascii="Times New Roman" w:eastAsiaTheme="minorEastAsia" w:hAnsi="Times New Roman" w:cs="Times New Roman"/>
          <w:sz w:val="24"/>
          <w:szCs w:val="24"/>
        </w:rPr>
        <w:t xml:space="preserve"> based on quantiles</w:t>
      </w:r>
      <w:r w:rsidR="00A53890" w:rsidRPr="00E9300A">
        <w:rPr>
          <w:rFonts w:ascii="Times New Roman" w:eastAsiaTheme="minorEastAsia" w:hAnsi="Times New Roman" w:cs="Times New Roman"/>
          <w:sz w:val="24"/>
          <w:szCs w:val="24"/>
        </w:rPr>
        <w:t xml:space="preserv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of the observed T</w:t>
      </w:r>
      <w:r>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and NDVI data </w:t>
      </w:r>
      <w:r w:rsidR="00A53890" w:rsidRPr="00E9300A">
        <w:rPr>
          <w:rFonts w:ascii="Times New Roman" w:eastAsiaTheme="minorEastAsia" w:hAnsi="Times New Roman" w:cs="Times New Roman"/>
          <w:sz w:val="24"/>
          <w:szCs w:val="24"/>
        </w:rPr>
        <w:t>to select the</w:t>
      </w:r>
      <w:r w:rsidR="00FA7F57" w:rsidRPr="00E9300A">
        <w:rPr>
          <w:rFonts w:ascii="Times New Roman" w:eastAsiaTheme="minorEastAsia" w:hAnsi="Times New Roman" w:cs="Times New Roman"/>
          <w:sz w:val="24"/>
          <w:szCs w:val="24"/>
        </w:rPr>
        <w:t xml:space="preserve"> wet and dr</w:t>
      </w:r>
      <w:r>
        <w:rPr>
          <w:rFonts w:ascii="Times New Roman" w:eastAsiaTheme="minorEastAsia" w:hAnsi="Times New Roman" w:cs="Times New Roman"/>
          <w:sz w:val="24"/>
          <w:szCs w:val="24"/>
        </w:rPr>
        <w:t>y pixels</w:t>
      </w:r>
      <w:r w:rsidR="008858ED" w:rsidRPr="00E9300A">
        <w:rPr>
          <w:rFonts w:ascii="Times New Roman" w:eastAsiaTheme="minorEastAsia" w:hAnsi="Times New Roman" w:cs="Times New Roman"/>
          <w:sz w:val="24"/>
          <w:szCs w:val="24"/>
        </w:rPr>
        <w:t xml:space="preserve">.  For the wet pixel, a subset is generated where </w:t>
      </w:r>
      <w:r w:rsidR="00A3614B" w:rsidRPr="00E9300A">
        <w:rPr>
          <w:rFonts w:ascii="Times New Roman" w:eastAsiaTheme="minorEastAsia" w:hAnsi="Times New Roman" w:cs="Times New Roman"/>
          <w:sz w:val="24"/>
          <w:szCs w:val="24"/>
        </w:rPr>
        <w:t>T</w:t>
      </w:r>
      <w:r w:rsidR="00A3614B" w:rsidRPr="00E9300A">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is lower than a given </w:t>
      </w:r>
      <w:r w:rsidR="008858ED" w:rsidRPr="00E9300A">
        <w:rPr>
          <w:rFonts w:ascii="Times New Roman" w:eastAsiaTheme="minorEastAsia" w:hAnsi="Times New Roman" w:cs="Times New Roman"/>
          <w:sz w:val="24"/>
          <w:szCs w:val="24"/>
        </w:rPr>
        <w:t>percentile</w:t>
      </w:r>
      <w:r w:rsidR="00884A6D">
        <w:rPr>
          <w:rFonts w:ascii="Times New Roman" w:eastAsiaTheme="minorEastAsia" w:hAnsi="Times New Roman" w:cs="Times New Roman"/>
          <w:sz w:val="24"/>
          <w:szCs w:val="24"/>
        </w:rPr>
        <w:t xml:space="preserve"> (e.g. q</w:t>
      </w:r>
      <w:r w:rsidR="00B67FEC">
        <w:rPr>
          <w:rFonts w:ascii="Times New Roman" w:eastAsiaTheme="minorEastAsia" w:hAnsi="Times New Roman" w:cs="Times New Roman"/>
          <w:sz w:val="24"/>
          <w:szCs w:val="24"/>
        </w:rPr>
        <w:t>=0.005</w:t>
      </w:r>
      <w:r>
        <w:rPr>
          <w:rFonts w:ascii="Times New Roman" w:eastAsiaTheme="minorEastAsia" w:hAnsi="Times New Roman" w:cs="Times New Roman"/>
          <w:sz w:val="24"/>
          <w:szCs w:val="24"/>
        </w:rPr>
        <w:t xml:space="preserv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=0.01</w:t>
      </w:r>
      <w:r>
        <w:rPr>
          <w:rFonts w:ascii="Times New Roman" w:eastAsiaTheme="minorEastAsia" w:hAnsi="Times New Roman" w:cs="Times New Roman"/>
          <w:sz w:val="24"/>
          <w:szCs w:val="24"/>
        </w:rPr>
        <w:t>)</w:t>
      </w:r>
      <w:r w:rsidR="008858ED" w:rsidRPr="00E9300A">
        <w:rPr>
          <w:rFonts w:ascii="Times New Roman" w:eastAsiaTheme="minorEastAsia" w:hAnsi="Times New Roman" w:cs="Times New Roman"/>
          <w:sz w:val="24"/>
          <w:szCs w:val="24"/>
        </w:rPr>
        <w:t>, and the final we</w:t>
      </w:r>
      <w:r>
        <w:rPr>
          <w:rFonts w:ascii="Times New Roman" w:eastAsiaTheme="minorEastAsia" w:hAnsi="Times New Roman" w:cs="Times New Roman"/>
          <w:sz w:val="24"/>
          <w:szCs w:val="24"/>
        </w:rPr>
        <w:t xml:space="preserve">t pixel is the one with the highest </w:t>
      </w:r>
      <w:r w:rsidR="008858ED" w:rsidRPr="00E9300A">
        <w:rPr>
          <w:rFonts w:ascii="Times New Roman" w:eastAsiaTheme="minorEastAsia" w:hAnsi="Times New Roman" w:cs="Times New Roman"/>
          <w:sz w:val="24"/>
          <w:szCs w:val="24"/>
        </w:rPr>
        <w:t>NDVI within that subset.  Use of NDVI assumes that vegetated surfaces better represent wet pixel conditions than wate</w:t>
      </w:r>
      <w:r>
        <w:rPr>
          <w:rFonts w:ascii="Times New Roman" w:eastAsiaTheme="minorEastAsia" w:hAnsi="Times New Roman" w:cs="Times New Roman"/>
          <w:sz w:val="24"/>
          <w:szCs w:val="24"/>
        </w:rPr>
        <w:t>r bodies.  For the dry pixel, a</w:t>
      </w:r>
      <w:r w:rsidR="008858ED" w:rsidRPr="00E9300A">
        <w:rPr>
          <w:rFonts w:ascii="Times New Roman" w:eastAsiaTheme="minorEastAsia" w:hAnsi="Times New Roman" w:cs="Times New Roman"/>
          <w:sz w:val="24"/>
          <w:szCs w:val="24"/>
        </w:rPr>
        <w:t xml:space="preserve"> subset is generated where </w:t>
      </w:r>
      <w:r w:rsidR="00A3614B" w:rsidRPr="00E9300A">
        <w:rPr>
          <w:rFonts w:ascii="Times New Roman" w:eastAsiaTheme="minorEastAsia" w:hAnsi="Times New Roman" w:cs="Times New Roman"/>
          <w:sz w:val="24"/>
          <w:szCs w:val="24"/>
        </w:rPr>
        <w:t>T</w:t>
      </w:r>
      <w:r w:rsidR="00A3614B" w:rsidRPr="00E9300A">
        <w:rPr>
          <w:rFonts w:ascii="Times New Roman" w:eastAsiaTheme="minorEastAsia" w:hAnsi="Times New Roman" w:cs="Times New Roman"/>
          <w:sz w:val="24"/>
          <w:szCs w:val="24"/>
          <w:vertAlign w:val="subscript"/>
        </w:rPr>
        <w:t>R</w:t>
      </w:r>
      <w:r>
        <w:rPr>
          <w:rFonts w:ascii="Times New Roman" w:eastAsiaTheme="minorEastAsia" w:hAnsi="Times New Roman" w:cs="Times New Roman"/>
          <w:sz w:val="24"/>
          <w:szCs w:val="24"/>
        </w:rPr>
        <w:t xml:space="preserve"> is higher than a given </w:t>
      </w:r>
      <w:r w:rsidR="008858ED" w:rsidRPr="00E9300A">
        <w:rPr>
          <w:rFonts w:ascii="Times New Roman" w:eastAsiaTheme="minorEastAsia" w:hAnsi="Times New Roman" w:cs="Times New Roman"/>
          <w:sz w:val="24"/>
          <w:szCs w:val="24"/>
        </w:rPr>
        <w:t>percentile</w:t>
      </w:r>
      <w:r w:rsidR="00B67FEC">
        <w:rPr>
          <w:rFonts w:ascii="Times New Roman" w:eastAsiaTheme="minorEastAsia" w:hAnsi="Times New Roman" w:cs="Times New Roman"/>
          <w:sz w:val="24"/>
          <w:szCs w:val="24"/>
        </w:rPr>
        <w:t xml:space="preserve"> (e.g 0.005, 0.01</w:t>
      </w:r>
      <w:r>
        <w:rPr>
          <w:rFonts w:ascii="Times New Roman" w:eastAsiaTheme="minorEastAsia" w:hAnsi="Times New Roman" w:cs="Times New Roman"/>
          <w:sz w:val="24"/>
          <w:szCs w:val="24"/>
        </w:rPr>
        <w:t>)</w:t>
      </w:r>
      <w:r w:rsidR="008858ED" w:rsidRPr="00E9300A">
        <w:rPr>
          <w:rFonts w:ascii="Times New Roman" w:eastAsiaTheme="minorEastAsia" w:hAnsi="Times New Roman" w:cs="Times New Roman"/>
          <w:sz w:val="24"/>
          <w:szCs w:val="24"/>
        </w:rPr>
        <w:t>, and the fin</w:t>
      </w:r>
      <w:r>
        <w:rPr>
          <w:rFonts w:ascii="Times New Roman" w:eastAsiaTheme="minorEastAsia" w:hAnsi="Times New Roman" w:cs="Times New Roman"/>
          <w:sz w:val="24"/>
          <w:szCs w:val="24"/>
        </w:rPr>
        <w:t xml:space="preserve">al dry pixel has the lowest </w:t>
      </w:r>
      <w:r w:rsidR="008858ED" w:rsidRPr="00E9300A">
        <w:rPr>
          <w:rFonts w:ascii="Times New Roman" w:eastAsiaTheme="minorEastAsia" w:hAnsi="Times New Roman" w:cs="Times New Roman"/>
          <w:sz w:val="24"/>
          <w:szCs w:val="24"/>
        </w:rPr>
        <w:t xml:space="preserve">NDVI in the subset.  </w:t>
      </w:r>
      <w:r w:rsidR="00B67FEC">
        <w:rPr>
          <w:rFonts w:ascii="Times New Roman" w:eastAsiaTheme="minorEastAsia" w:hAnsi="Times New Roman" w:cs="Times New Roman"/>
          <w:sz w:val="24"/>
          <w:szCs w:val="24"/>
        </w:rPr>
        <w:t xml:space="preserve">The impact of different quantiles for selecting wet and </w:t>
      </w:r>
      <w:r w:rsidR="00884A6D">
        <w:rPr>
          <w:rFonts w:ascii="Times New Roman" w:eastAsiaTheme="minorEastAsia" w:hAnsi="Times New Roman" w:cs="Times New Roman"/>
          <w:sz w:val="24"/>
          <w:szCs w:val="24"/>
        </w:rPr>
        <w:t>dry pixels was tested by using q=0.005 and q</w:t>
      </w:r>
      <w:r w:rsidR="00B67FEC">
        <w:rPr>
          <w:rFonts w:ascii="Times New Roman" w:eastAsiaTheme="minorEastAsia" w:hAnsi="Times New Roman" w:cs="Times New Roman"/>
          <w:sz w:val="24"/>
          <w:szCs w:val="24"/>
        </w:rPr>
        <w:t>=0.01.  An additional run with a very low percentile (</w:t>
      </w:r>
      <w:r w:rsidR="00884A6D">
        <w:rPr>
          <w:rFonts w:ascii="Times New Roman" w:eastAsiaTheme="minorEastAsia" w:hAnsi="Times New Roman" w:cs="Times New Roman"/>
          <w:sz w:val="24"/>
          <w:szCs w:val="24"/>
        </w:rPr>
        <w:t>q=</w:t>
      </w:r>
      <w:r w:rsidR="00B67FEC">
        <w:rPr>
          <w:rFonts w:ascii="Times New Roman" w:eastAsiaTheme="minorEastAsia" w:hAnsi="Times New Roman" w:cs="Times New Roman"/>
          <w:sz w:val="24"/>
          <w:szCs w:val="24"/>
        </w:rPr>
        <w:t>10</w:t>
      </w:r>
      <w:r w:rsidR="00B67FEC">
        <w:rPr>
          <w:rFonts w:ascii="Times New Roman" w:eastAsiaTheme="minorEastAsia" w:hAnsi="Times New Roman" w:cs="Times New Roman"/>
          <w:sz w:val="24"/>
          <w:szCs w:val="24"/>
          <w:vertAlign w:val="superscript"/>
        </w:rPr>
        <w:t>-6</w:t>
      </w:r>
      <w:r w:rsidR="00B67FEC">
        <w:rPr>
          <w:rFonts w:ascii="Times New Roman" w:eastAsiaTheme="minorEastAsia" w:hAnsi="Times New Roman" w:cs="Times New Roman"/>
          <w:sz w:val="24"/>
          <w:szCs w:val="24"/>
        </w:rPr>
        <w:t>) was used to select the pixels with the minimum and maximum T</w:t>
      </w:r>
      <w:r w:rsidR="00B67FEC">
        <w:rPr>
          <w:rFonts w:ascii="Times New Roman" w:eastAsiaTheme="minorEastAsia" w:hAnsi="Times New Roman" w:cs="Times New Roman"/>
          <w:sz w:val="24"/>
          <w:szCs w:val="24"/>
          <w:vertAlign w:val="subscript"/>
        </w:rPr>
        <w:t>R</w:t>
      </w:r>
      <w:r w:rsidR="00B67FEC">
        <w:rPr>
          <w:rFonts w:ascii="Times New Roman" w:eastAsiaTheme="minorEastAsia" w:hAnsi="Times New Roman" w:cs="Times New Roman"/>
          <w:sz w:val="24"/>
          <w:szCs w:val="24"/>
        </w:rPr>
        <w:t xml:space="preserve"> as the wet and dry pixels.</w:t>
      </w:r>
    </w:p>
    <w:p w14:paraId="3CD7DC7C" w14:textId="77777777" w:rsidR="008858ED" w:rsidRPr="00E9300A" w:rsidRDefault="008858ED" w:rsidP="006E3BA8">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Several previous implementations of SEBAL have excluded different land cover types</w:t>
      </w:r>
      <w:r w:rsidR="004A6D95">
        <w:rPr>
          <w:rFonts w:ascii="Times New Roman" w:eastAsiaTheme="minorEastAsia" w:hAnsi="Times New Roman" w:cs="Times New Roman"/>
          <w:sz w:val="24"/>
          <w:szCs w:val="24"/>
        </w:rPr>
        <w:t xml:space="preserve"> from the pixel s</w:t>
      </w:r>
      <w:r w:rsidR="006A5B2D">
        <w:rPr>
          <w:rFonts w:ascii="Times New Roman" w:eastAsiaTheme="minorEastAsia" w:hAnsi="Times New Roman" w:cs="Times New Roman"/>
          <w:sz w:val="24"/>
          <w:szCs w:val="24"/>
        </w:rPr>
        <w:t>election</w:t>
      </w:r>
      <w:r w:rsidR="00A829D6">
        <w:rPr>
          <w:rFonts w:ascii="Times New Roman" w:eastAsiaTheme="minorEastAsia" w:hAnsi="Times New Roman" w:cs="Times New Roman"/>
          <w:sz w:val="24"/>
          <w:szCs w:val="24"/>
        </w:rPr>
        <w:t xml:space="preserve"> and model implementation</w:t>
      </w:r>
      <w:r w:rsidR="006A5B2D">
        <w:rPr>
          <w:rFonts w:ascii="Times New Roman" w:eastAsiaTheme="minorEastAsia" w:hAnsi="Times New Roman" w:cs="Times New Roman"/>
          <w:sz w:val="24"/>
          <w:szCs w:val="24"/>
        </w:rPr>
        <w:t xml:space="preserve">, including urban areas </w:t>
      </w:r>
      <w:r w:rsidR="006A5B2D">
        <w:rPr>
          <w:rFonts w:ascii="Times New Roman" w:eastAsiaTheme="minorEastAsia" w:hAnsi="Times New Roman" w:cs="Times New Roman"/>
          <w:sz w:val="24"/>
          <w:szCs w:val="24"/>
        </w:rPr>
        <w:fldChar w:fldCharType="begin" w:fldLock="1"/>
      </w:r>
      <w:r w:rsidR="00FE009A">
        <w:rPr>
          <w:rFonts w:ascii="Times New Roman" w:eastAsiaTheme="minorEastAsia" w:hAnsi="Times New Roman" w:cs="Times New Roman"/>
          <w:sz w:val="24"/>
          <w:szCs w:val="24"/>
        </w:rPr>
        <w:instrText>ADDIN CSL_CITATION { "citationItems" : [ { "id" : "ITEM-1", "itemData" : { "DOI" : "10.1007/s10795-007-9029-z", "ISSN" : "0168-6291", "author" : [ { "dropping-particle" : "", "family" : "Conrad", "given" : "Christopher", "non-dropping-particle" : "", "parse-names" : false, "suffix" : "" }, { "dropping-particle" : "", "family" : "Dech", "given" : "StefanW.", "non-dropping-particle" : "", "parse-names" : false, "suffix" : "" }, { "dropping-particle" : "", "family" : "Hafeez", "given" : "Mohsin", "non-dropping-particle" : "", "parse-names" : false, "suffix" : "" }, { "dropping-particle" : "", "family" : "Lamers", "given" : "John", "non-dropping-particle" : "", "parse-names" : false, "suffix" : "" }, { "dropping-particle" : "", "family" : "Martius", "given" : "Christopher", "non-dropping-particle" : "", "parse-names" : false, "suffix" : "" }, { "dropping-particle" : "", "family" : "Strunz", "given" : "G\u00fcnter", "non-dropping-particle" : "", "parse-names" : false, "suffix" : "" } ], "container-title" : "Irrigation and Drainage Systems", "id" : "ITEM-1", "issue" : "3-4", "issued" : { "date-parts" : [ [ "2007" ] ] }, "page" : "197-218", "publisher" : "Springer Netherlands", "title" : "Mapping and assessing water use in a Central Asian irrigation system by utilizing MODIS remote sensing products", "type" : "article-journal", "volume" : "21" }, "uris" : [ "http://www.mendeley.com/documents/?uuid=9c042eab-cb1b-407a-b8c8-653bc751aeba" ] } ], "mendeley" : { "formattedCitation" : "(Conrad et al., 2007)", "plainTextFormattedCitation" : "(Conrad et al., 2007)", "previouslyFormattedCitation" : "(Conrad et al., 2007)" }, "properties" : { "noteIndex" : 0 }, "schema" : "https://github.com/citation-style-language/schema/raw/master/csl-citation.json" }</w:instrText>
      </w:r>
      <w:r w:rsidR="006A5B2D">
        <w:rPr>
          <w:rFonts w:ascii="Times New Roman" w:eastAsiaTheme="minorEastAsia" w:hAnsi="Times New Roman" w:cs="Times New Roman"/>
          <w:sz w:val="24"/>
          <w:szCs w:val="24"/>
        </w:rPr>
        <w:fldChar w:fldCharType="separate"/>
      </w:r>
      <w:r w:rsidR="006A5B2D" w:rsidRPr="006A5B2D">
        <w:rPr>
          <w:rFonts w:ascii="Times New Roman" w:eastAsiaTheme="minorEastAsia" w:hAnsi="Times New Roman" w:cs="Times New Roman"/>
          <w:noProof/>
          <w:sz w:val="24"/>
          <w:szCs w:val="24"/>
        </w:rPr>
        <w:t>(Conrad et al., 2007)</w:t>
      </w:r>
      <w:r w:rsidR="006A5B2D">
        <w:rPr>
          <w:rFonts w:ascii="Times New Roman" w:eastAsiaTheme="minorEastAsia" w:hAnsi="Times New Roman" w:cs="Times New Roman"/>
          <w:sz w:val="24"/>
          <w:szCs w:val="24"/>
        </w:rPr>
        <w:fldChar w:fldCharType="end"/>
      </w:r>
      <w:r w:rsidR="006A5B2D">
        <w:rPr>
          <w:rFonts w:ascii="Times New Roman" w:eastAsiaTheme="minorEastAsia" w:hAnsi="Times New Roman" w:cs="Times New Roman"/>
          <w:sz w:val="24"/>
          <w:szCs w:val="24"/>
        </w:rPr>
        <w:t xml:space="preserve"> </w:t>
      </w:r>
      <w:r w:rsidR="006A5B2D">
        <w:rPr>
          <w:rFonts w:ascii="Times New Roman" w:eastAsiaTheme="minorEastAsia" w:hAnsi="Times New Roman" w:cs="Times New Roman"/>
          <w:sz w:val="24"/>
          <w:szCs w:val="24"/>
        </w:rPr>
        <w:lastRenderedPageBreak/>
        <w:t xml:space="preserve">and water bodies </w:t>
      </w:r>
      <w:r w:rsidR="006A5B2D">
        <w:rPr>
          <w:rFonts w:ascii="Times New Roman" w:eastAsiaTheme="minorEastAsia" w:hAnsi="Times New Roman" w:cs="Times New Roman"/>
          <w:sz w:val="24"/>
          <w:szCs w:val="24"/>
        </w:rPr>
        <w:fldChar w:fldCharType="begin" w:fldLock="1"/>
      </w:r>
      <w:r w:rsidR="00FE009A">
        <w:rPr>
          <w:rFonts w:ascii="Times New Roman" w:eastAsiaTheme="minorEastAsia" w:hAnsi="Times New Roman" w:cs="Times New Roman"/>
          <w:sz w:val="24"/>
          <w:szCs w:val="24"/>
        </w:rPr>
        <w:instrText>ADDIN CSL_CITATION { "citationItems" : [ { "id" : "ITEM-1", "itemData" : { "author" : [ { "dropping-particle" : "", "family" : "Morse", "given" : "A", "non-dropping-particle" : "", "parse-names" : false, "suffix" : "" }, { "dropping-particle" : "", "family" : "Tasumi", "given" : "M", "non-dropping-particle" : "", "parse-names" : false, "suffix" : "" }, { "dropping-particle" : "", "family" : "Allen", "given" : "R G", "non-dropping-particle" : "", "parse-names" : false, "suffix" : "" }, { "dropping-particle" : "", "family" : "Kramber", "given" : "W J", "non-dropping-particle" : "", "parse-names" : false, "suffix" : "" } ], "id" : "ITEM-1", "issued" : { "date-parts" : [ [ "2000" ] ] }, "note" : "SEBAL, electronic", "publisher" : "Idaho Department of Water Resources", "publisher-place" : "University of Idaho", "title" : "Application of the SEBAL methodology for estimating consumptive use of water and streamflow depletion in the Bear River Basin of Idaho through remote sensing", "type" : "article" }, "uris" : [ "http://www.mendeley.com/documents/?uuid=f60f8ff7-0ac9-48eb-92fc-09847096e363" ] } ], "mendeley" : { "formattedCitation" : "(Morse et al., 2000)", "plainTextFormattedCitation" : "(Morse et al., 2000)", "previouslyFormattedCitation" : "(Morse et al., 2000)" }, "properties" : { "noteIndex" : 0 }, "schema" : "https://github.com/citation-style-language/schema/raw/master/csl-citation.json" }</w:instrText>
      </w:r>
      <w:r w:rsidR="006A5B2D">
        <w:rPr>
          <w:rFonts w:ascii="Times New Roman" w:eastAsiaTheme="minorEastAsia" w:hAnsi="Times New Roman" w:cs="Times New Roman"/>
          <w:sz w:val="24"/>
          <w:szCs w:val="24"/>
        </w:rPr>
        <w:fldChar w:fldCharType="separate"/>
      </w:r>
      <w:r w:rsidR="006A5B2D" w:rsidRPr="006A5B2D">
        <w:rPr>
          <w:rFonts w:ascii="Times New Roman" w:eastAsiaTheme="minorEastAsia" w:hAnsi="Times New Roman" w:cs="Times New Roman"/>
          <w:noProof/>
          <w:sz w:val="24"/>
          <w:szCs w:val="24"/>
        </w:rPr>
        <w:t>(Morse et al., 2000)</w:t>
      </w:r>
      <w:r w:rsidR="006A5B2D">
        <w:rPr>
          <w:rFonts w:ascii="Times New Roman" w:eastAsiaTheme="minorEastAsia" w:hAnsi="Times New Roman" w:cs="Times New Roman"/>
          <w:sz w:val="24"/>
          <w:szCs w:val="24"/>
        </w:rPr>
        <w:fldChar w:fldCharType="end"/>
      </w:r>
      <w:r w:rsidRPr="00E9300A">
        <w:rPr>
          <w:rFonts w:ascii="Times New Roman" w:eastAsiaTheme="minorEastAsia" w:hAnsi="Times New Roman" w:cs="Times New Roman"/>
          <w:sz w:val="24"/>
          <w:szCs w:val="24"/>
        </w:rPr>
        <w:t xml:space="preserve">.  </w:t>
      </w:r>
      <w:r w:rsidR="00AE26C9">
        <w:rPr>
          <w:rFonts w:ascii="Times New Roman" w:eastAsiaTheme="minorEastAsia" w:hAnsi="Times New Roman" w:cs="Times New Roman"/>
          <w:sz w:val="24"/>
          <w:szCs w:val="24"/>
        </w:rPr>
        <w:t xml:space="preserve">In our application of SEBAL, </w:t>
      </w:r>
      <w:r w:rsidR="00FA7F57" w:rsidRPr="00E9300A">
        <w:rPr>
          <w:rFonts w:ascii="Times New Roman" w:eastAsiaTheme="minorEastAsia" w:hAnsi="Times New Roman" w:cs="Times New Roman"/>
          <w:sz w:val="24"/>
          <w:szCs w:val="24"/>
        </w:rPr>
        <w:t>land cover</w:t>
      </w:r>
      <w:r w:rsidRPr="00E9300A">
        <w:rPr>
          <w:rFonts w:ascii="Times New Roman" w:eastAsiaTheme="minorEastAsia" w:hAnsi="Times New Roman" w:cs="Times New Roman"/>
          <w:sz w:val="24"/>
          <w:szCs w:val="24"/>
        </w:rPr>
        <w:t xml:space="preserve"> data</w:t>
      </w:r>
      <w:r w:rsidR="00FA7F57" w:rsidRPr="00E9300A">
        <w:rPr>
          <w:rFonts w:ascii="Times New Roman" w:eastAsiaTheme="minorEastAsia" w:hAnsi="Times New Roman" w:cs="Times New Roman"/>
          <w:sz w:val="24"/>
          <w:szCs w:val="24"/>
        </w:rPr>
        <w:t xml:space="preserve"> (MCD12Q1) </w:t>
      </w:r>
      <w:r w:rsidRPr="00E9300A">
        <w:rPr>
          <w:rFonts w:ascii="Times New Roman" w:eastAsiaTheme="minorEastAsia" w:hAnsi="Times New Roman" w:cs="Times New Roman"/>
          <w:sz w:val="24"/>
          <w:szCs w:val="24"/>
        </w:rPr>
        <w:t xml:space="preserve">was used </w:t>
      </w:r>
      <w:r w:rsidR="00FA7F57" w:rsidRPr="00E9300A">
        <w:rPr>
          <w:rFonts w:ascii="Times New Roman" w:eastAsiaTheme="minorEastAsia" w:hAnsi="Times New Roman" w:cs="Times New Roman"/>
          <w:sz w:val="24"/>
          <w:szCs w:val="24"/>
        </w:rPr>
        <w:t>to</w:t>
      </w:r>
      <w:r w:rsidRPr="00E9300A">
        <w:rPr>
          <w:rFonts w:ascii="Times New Roman" w:eastAsiaTheme="minorEastAsia" w:hAnsi="Times New Roman" w:cs="Times New Roman"/>
          <w:sz w:val="24"/>
          <w:szCs w:val="24"/>
        </w:rPr>
        <w:t xml:space="preserve"> remo</w:t>
      </w:r>
      <w:r w:rsidR="00AE26C9">
        <w:rPr>
          <w:rFonts w:ascii="Times New Roman" w:eastAsiaTheme="minorEastAsia" w:hAnsi="Times New Roman" w:cs="Times New Roman"/>
          <w:sz w:val="24"/>
          <w:szCs w:val="24"/>
        </w:rPr>
        <w:t xml:space="preserve">ve </w:t>
      </w:r>
      <w:r w:rsidR="00A829D6">
        <w:rPr>
          <w:rFonts w:ascii="Times New Roman" w:eastAsiaTheme="minorEastAsia" w:hAnsi="Times New Roman" w:cs="Times New Roman"/>
          <w:sz w:val="24"/>
          <w:szCs w:val="24"/>
        </w:rPr>
        <w:t xml:space="preserve">both </w:t>
      </w:r>
      <w:r w:rsidR="00AE26C9">
        <w:rPr>
          <w:rFonts w:ascii="Times New Roman" w:eastAsiaTheme="minorEastAsia" w:hAnsi="Times New Roman" w:cs="Times New Roman"/>
          <w:sz w:val="24"/>
          <w:szCs w:val="24"/>
        </w:rPr>
        <w:t>urban areas and water.</w:t>
      </w:r>
    </w:p>
    <w:p w14:paraId="403254BE" w14:textId="62D2CDFE" w:rsidR="00A53890" w:rsidRPr="00F02F7D" w:rsidRDefault="008858ED" w:rsidP="006E3BA8">
      <w:pPr>
        <w:spacing w:after="0" w:line="240" w:lineRule="auto"/>
        <w:ind w:firstLine="720"/>
        <w:rPr>
          <w:rFonts w:ascii="Times New Roman" w:eastAsiaTheme="minorEastAsia" w:hAnsi="Times New Roman" w:cs="Times New Roman"/>
          <w:sz w:val="24"/>
          <w:szCs w:val="24"/>
        </w:rPr>
      </w:pPr>
      <w:r w:rsidRPr="00E9300A">
        <w:rPr>
          <w:rFonts w:ascii="Times New Roman" w:eastAsiaTheme="minorEastAsia" w:hAnsi="Times New Roman" w:cs="Times New Roman"/>
          <w:sz w:val="24"/>
          <w:szCs w:val="24"/>
        </w:rPr>
        <w:t>The</w:t>
      </w:r>
      <w:r w:rsidR="00E26C1B">
        <w:rPr>
          <w:rFonts w:ascii="Times New Roman" w:eastAsiaTheme="minorEastAsia" w:hAnsi="Times New Roman" w:cs="Times New Roman"/>
          <w:sz w:val="24"/>
          <w:szCs w:val="24"/>
        </w:rPr>
        <w:t xml:space="preserve"> spatial</w:t>
      </w:r>
      <w:r w:rsidRPr="00E9300A">
        <w:rPr>
          <w:rFonts w:ascii="Times New Roman" w:eastAsiaTheme="minorEastAsia" w:hAnsi="Times New Roman" w:cs="Times New Roman"/>
          <w:sz w:val="24"/>
          <w:szCs w:val="24"/>
        </w:rPr>
        <w:t xml:space="preserve"> domain of implementation of SEBAL can have important impacts on the resulting ET values.  If a dom</w:t>
      </w:r>
      <w:r w:rsidR="00627D14" w:rsidRPr="00E9300A">
        <w:rPr>
          <w:rFonts w:ascii="Times New Roman" w:eastAsiaTheme="minorEastAsia" w:hAnsi="Times New Roman" w:cs="Times New Roman"/>
          <w:sz w:val="24"/>
          <w:szCs w:val="24"/>
        </w:rPr>
        <w:t xml:space="preserve">ain includes a large area, </w:t>
      </w:r>
      <w:r w:rsidRPr="00E9300A">
        <w:rPr>
          <w:rFonts w:ascii="Times New Roman" w:eastAsiaTheme="minorEastAsia" w:hAnsi="Times New Roman" w:cs="Times New Roman"/>
          <w:sz w:val="24"/>
          <w:szCs w:val="24"/>
        </w:rPr>
        <w:t xml:space="preserve">Rn-G and </w:t>
      </w:r>
      <w:r w:rsidR="00627D14" w:rsidRPr="00E9300A">
        <w:rPr>
          <w:rFonts w:ascii="Times New Roman" w:eastAsiaTheme="minorEastAsia" w:hAnsi="Times New Roman" w:cs="Times New Roman"/>
          <w:sz w:val="24"/>
          <w:szCs w:val="24"/>
        </w:rPr>
        <w:t>temperature may vary with latitude, causing underestimation of ET</w:t>
      </w:r>
      <w:r w:rsidRPr="00E9300A">
        <w:rPr>
          <w:rFonts w:ascii="Times New Roman" w:eastAsiaTheme="minorEastAsia" w:hAnsi="Times New Roman" w:cs="Times New Roman"/>
          <w:sz w:val="24"/>
          <w:szCs w:val="24"/>
        </w:rPr>
        <w:t xml:space="preserve"> in locations </w:t>
      </w:r>
      <w:r w:rsidR="00627D14" w:rsidRPr="00E9300A">
        <w:rPr>
          <w:rFonts w:ascii="Times New Roman" w:eastAsiaTheme="minorEastAsia" w:hAnsi="Times New Roman" w:cs="Times New Roman"/>
          <w:sz w:val="24"/>
          <w:szCs w:val="24"/>
        </w:rPr>
        <w:t>with high Rn-G, since the relationship between T</w:t>
      </w:r>
      <w:r w:rsidR="00627D14" w:rsidRPr="00E9300A">
        <w:rPr>
          <w:rFonts w:ascii="Times New Roman" w:eastAsiaTheme="minorEastAsia" w:hAnsi="Times New Roman" w:cs="Times New Roman"/>
          <w:sz w:val="24"/>
          <w:szCs w:val="24"/>
          <w:vertAlign w:val="subscript"/>
        </w:rPr>
        <w:t>R</w:t>
      </w:r>
      <w:r w:rsidR="00627D14" w:rsidRPr="00E9300A">
        <w:rPr>
          <w:rFonts w:ascii="Times New Roman" w:eastAsiaTheme="minorEastAsia" w:hAnsi="Times New Roman" w:cs="Times New Roman"/>
          <w:sz w:val="24"/>
          <w:szCs w:val="24"/>
        </w:rPr>
        <w:t xml:space="preserve"> and dT is assumed constant over the image.  In order to test the impact of study area size, we first implemented SEBAL over the area that includes all towers</w:t>
      </w:r>
      <w:r w:rsidR="00F02F7D">
        <w:rPr>
          <w:rFonts w:ascii="Times New Roman" w:eastAsiaTheme="minorEastAsia" w:hAnsi="Times New Roman" w:cs="Times New Roman"/>
          <w:sz w:val="24"/>
          <w:szCs w:val="24"/>
        </w:rPr>
        <w:t xml:space="preserve"> and elevations between -20 and +100 m</w:t>
      </w:r>
      <w:r w:rsidR="00CD5A54">
        <w:rPr>
          <w:rFonts w:ascii="Times New Roman" w:eastAsiaTheme="minorEastAsia" w:hAnsi="Times New Roman" w:cs="Times New Roman"/>
          <w:sz w:val="24"/>
          <w:szCs w:val="24"/>
        </w:rPr>
        <w:t xml:space="preserve"> (</w:t>
      </w:r>
      <w:r w:rsidR="00CD5A54">
        <w:rPr>
          <w:rFonts w:ascii="Times New Roman" w:eastAsiaTheme="minorEastAsia" w:hAnsi="Times New Roman" w:cs="Times New Roman"/>
          <w:sz w:val="24"/>
          <w:szCs w:val="24"/>
        </w:rPr>
        <w:fldChar w:fldCharType="begin"/>
      </w:r>
      <w:r w:rsidR="00CD5A54">
        <w:rPr>
          <w:rFonts w:ascii="Times New Roman" w:eastAsiaTheme="minorEastAsia" w:hAnsi="Times New Roman" w:cs="Times New Roman"/>
          <w:sz w:val="24"/>
          <w:szCs w:val="24"/>
        </w:rPr>
        <w:instrText xml:space="preserve"> REF _Ref408409332 \h </w:instrText>
      </w:r>
      <w:r w:rsidR="00CD5A54">
        <w:rPr>
          <w:rFonts w:ascii="Times New Roman" w:eastAsiaTheme="minorEastAsia" w:hAnsi="Times New Roman" w:cs="Times New Roman"/>
          <w:sz w:val="24"/>
          <w:szCs w:val="24"/>
        </w:rPr>
      </w:r>
      <w:r w:rsidR="00CD5A54">
        <w:rPr>
          <w:rFonts w:ascii="Times New Roman" w:eastAsiaTheme="minorEastAsia"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CD5A54">
        <w:rPr>
          <w:rFonts w:ascii="Times New Roman" w:eastAsiaTheme="minorEastAsia" w:hAnsi="Times New Roman" w:cs="Times New Roman"/>
          <w:sz w:val="24"/>
          <w:szCs w:val="24"/>
        </w:rPr>
        <w:fldChar w:fldCharType="end"/>
      </w:r>
      <w:r w:rsidR="00627D14" w:rsidRPr="00E9300A">
        <w:rPr>
          <w:rFonts w:ascii="Times New Roman" w:eastAsiaTheme="minorEastAsia" w:hAnsi="Times New Roman" w:cs="Times New Roman"/>
          <w:sz w:val="24"/>
          <w:szCs w:val="24"/>
        </w:rPr>
        <w:t>).  Then we performed SEBAL over just the northern a</w:t>
      </w:r>
      <w:r w:rsidR="00F02F7D">
        <w:rPr>
          <w:rFonts w:ascii="Times New Roman" w:eastAsiaTheme="minorEastAsia" w:hAnsi="Times New Roman" w:cs="Times New Roman"/>
          <w:sz w:val="24"/>
          <w:szCs w:val="24"/>
        </w:rPr>
        <w:t>nd southern sections separately</w:t>
      </w:r>
      <w:r w:rsidR="002A4F43">
        <w:rPr>
          <w:rFonts w:ascii="Times New Roman" w:eastAsiaTheme="minorEastAsia" w:hAnsi="Times New Roman" w:cs="Times New Roman"/>
          <w:sz w:val="24"/>
          <w:szCs w:val="24"/>
        </w:rPr>
        <w:t xml:space="preserve"> as defined by the spatial distribution of the towers</w:t>
      </w:r>
      <w:r w:rsidR="00F02F7D">
        <w:rPr>
          <w:rFonts w:ascii="Times New Roman" w:eastAsiaTheme="minorEastAsia" w:hAnsi="Times New Roman" w:cs="Times New Roman"/>
          <w:sz w:val="24"/>
          <w:szCs w:val="24"/>
        </w:rPr>
        <w:t>.  An additional subset of the southern section that covers 1 degree latitude by 1 degree longitude was created</w:t>
      </w:r>
      <w:r w:rsidR="00E37947">
        <w:rPr>
          <w:rFonts w:ascii="Times New Roman" w:eastAsiaTheme="minorEastAsia" w:hAnsi="Times New Roman" w:cs="Times New Roman"/>
          <w:sz w:val="24"/>
          <w:szCs w:val="24"/>
        </w:rPr>
        <w:t>, hereafter referred to as the “small southern” domain,</w:t>
      </w:r>
      <w:r w:rsidR="00F02F7D">
        <w:rPr>
          <w:rFonts w:ascii="Times New Roman" w:eastAsiaTheme="minorEastAsia" w:hAnsi="Times New Roman" w:cs="Times New Roman"/>
          <w:sz w:val="24"/>
          <w:szCs w:val="24"/>
        </w:rPr>
        <w:t xml:space="preserve"> due in part to an observed discontinuity in T</w:t>
      </w:r>
      <w:r w:rsidR="00F02F7D">
        <w:rPr>
          <w:rFonts w:ascii="Times New Roman" w:eastAsiaTheme="minorEastAsia" w:hAnsi="Times New Roman" w:cs="Times New Roman"/>
          <w:sz w:val="24"/>
          <w:szCs w:val="24"/>
          <w:vertAlign w:val="subscript"/>
        </w:rPr>
        <w:t>R</w:t>
      </w:r>
      <w:r w:rsidR="00F02F7D">
        <w:rPr>
          <w:rFonts w:ascii="Times New Roman" w:eastAsiaTheme="minorEastAsia" w:hAnsi="Times New Roman" w:cs="Times New Roman"/>
          <w:sz w:val="24"/>
          <w:szCs w:val="24"/>
        </w:rPr>
        <w:t xml:space="preserve"> values at 37º</w:t>
      </w:r>
      <w:r w:rsidR="006438C6">
        <w:rPr>
          <w:rFonts w:ascii="Times New Roman" w:eastAsiaTheme="minorEastAsia" w:hAnsi="Times New Roman" w:cs="Times New Roman"/>
          <w:sz w:val="24"/>
          <w:szCs w:val="24"/>
        </w:rPr>
        <w:t xml:space="preserve"> N</w:t>
      </w:r>
      <w:r w:rsidR="00CD5A54">
        <w:rPr>
          <w:rFonts w:ascii="Times New Roman" w:eastAsiaTheme="minorEastAsia" w:hAnsi="Times New Roman" w:cs="Times New Roman"/>
          <w:sz w:val="24"/>
          <w:szCs w:val="24"/>
        </w:rPr>
        <w:t>.</w:t>
      </w:r>
    </w:p>
    <w:p w14:paraId="65E9D2BD" w14:textId="77777777" w:rsidR="006E3BA8" w:rsidRDefault="006E3BA8" w:rsidP="006E3BA8">
      <w:pPr>
        <w:spacing w:after="0" w:line="240" w:lineRule="auto"/>
        <w:rPr>
          <w:rFonts w:ascii="Times New Roman" w:hAnsi="Times New Roman" w:cs="Times New Roman"/>
          <w:i/>
          <w:sz w:val="24"/>
          <w:szCs w:val="24"/>
        </w:rPr>
      </w:pPr>
    </w:p>
    <w:p w14:paraId="56469512" w14:textId="77777777" w:rsidR="00EC15D6" w:rsidRPr="00E9300A" w:rsidRDefault="00627D14" w:rsidP="006E3BA8">
      <w:pPr>
        <w:spacing w:after="0" w:line="240" w:lineRule="auto"/>
        <w:rPr>
          <w:rFonts w:ascii="Times New Roman" w:hAnsi="Times New Roman" w:cs="Times New Roman"/>
          <w:i/>
          <w:sz w:val="24"/>
          <w:szCs w:val="24"/>
        </w:rPr>
      </w:pPr>
      <w:r w:rsidRPr="00E9300A">
        <w:rPr>
          <w:rFonts w:ascii="Times New Roman" w:hAnsi="Times New Roman" w:cs="Times New Roman"/>
          <w:i/>
          <w:sz w:val="24"/>
          <w:szCs w:val="24"/>
        </w:rPr>
        <w:t>Comparison of SEBAL and MOD16 with tower data</w:t>
      </w:r>
    </w:p>
    <w:p w14:paraId="6CD1A968" w14:textId="76E8581B" w:rsidR="00627D14" w:rsidRPr="00E9300A" w:rsidRDefault="00627D14" w:rsidP="00E475E5">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ET estima</w:t>
      </w:r>
      <w:r w:rsidR="006438C6">
        <w:rPr>
          <w:rFonts w:ascii="Times New Roman" w:hAnsi="Times New Roman" w:cs="Times New Roman"/>
          <w:sz w:val="24"/>
          <w:szCs w:val="24"/>
        </w:rPr>
        <w:t>ted by both SEBAL and MOD16 was</w:t>
      </w:r>
      <w:r w:rsidRPr="00E9300A">
        <w:rPr>
          <w:rFonts w:ascii="Times New Roman" w:hAnsi="Times New Roman" w:cs="Times New Roman"/>
          <w:sz w:val="24"/>
          <w:szCs w:val="24"/>
        </w:rPr>
        <w:t xml:space="preserve"> compared with ET estimated </w:t>
      </w:r>
      <w:r w:rsidR="00F02F7D">
        <w:rPr>
          <w:rFonts w:ascii="Times New Roman" w:hAnsi="Times New Roman" w:cs="Times New Roman"/>
          <w:sz w:val="24"/>
          <w:szCs w:val="24"/>
        </w:rPr>
        <w:t>at</w:t>
      </w:r>
      <w:r w:rsidRPr="00E9300A">
        <w:rPr>
          <w:rFonts w:ascii="Times New Roman" w:hAnsi="Times New Roman" w:cs="Times New Roman"/>
          <w:sz w:val="24"/>
          <w:szCs w:val="24"/>
        </w:rPr>
        <w:t xml:space="preserve"> the towers.  We used both a 1x1 pixel window and a 3x3 pixel window.  A 3x3 pixel window has been used in several other studies, including the primary validation study for MOD16 </w:t>
      </w:r>
      <w:r w:rsidRPr="00E9300A">
        <w:rPr>
          <w:rFonts w:ascii="Times New Roman" w:hAnsi="Times New Roman" w:cs="Times New Roman"/>
          <w:sz w:val="24"/>
          <w:szCs w:val="24"/>
        </w:rPr>
        <w:fldChar w:fldCharType="begin" w:fldLock="1"/>
      </w:r>
      <w:r w:rsidR="00C27BD5" w:rsidRPr="00E73B32">
        <w:rPr>
          <w:rFonts w:ascii="Times New Roman" w:hAnsi="Times New Roman" w:cs="Times New Roman"/>
          <w:sz w:val="24"/>
          <w:szCs w:val="24"/>
        </w:rPr>
        <w:instrText>ADDIN CSL_CITATION { "citationItems" : [ { "id" : "ITEM-1", "itemData" : { "ISSN" : "00344257", "abstract" : "MODIS global evapotranspiration (ET) products by Mu et al. [Mu, Q., Heinsch, F. A., Zhao, M., Running, S. W. (2007). Development of a global evapotranspiration algorithm based on MODIS and global meteorology data. Remote Sensing of Environment, 111, 519-536. doi: 10.1016/j.rse.2007.04.015] are the first regular 1-km\n                        2 land surface ET dataset for the 109.03Millionkm\n                        2 global vegetated land areas at an 8-day interval. In this study, we have further improved the ET algorithm in Mu et al. (2007a, hereafter called old algorithm) by 1) simplifying the calculation of vegetation cover fraction; 2) calculating ET as the sum of daytime and nighttime components; 3) adding soil heat flux calculation; 4) improving estimates of stomatal conductance, aerodynamic resistance and boundary layer resistance; 5) separating dry canopy surface from the wet; and 6) dividing soil surface into saturated wet surface and moist surface. We compared the improved algorithm with the old one both globally and locally at 46 eddy flux towers. The global annual total ET over the vegetated land surface is 62.8??10\n                        3km\n                        3, agrees very well with other reported estimates of 65.5??10\n                        3km\n                        3 over the terrestrial land surface, which is much higher than 45.8??10\n                        3km\n                        3 estimated with the old algorithm. For ET evaluation at eddy flux towers, the improved algorithm reduces mean absolute bias (MAE) of daily ET from 0.39mm day\n                        -1 to 0.33mmday\n                        -1 driven by tower meteorological data, and from 0.40mmday\n                        -1 to 0.31mmday\n                        -1 driven by GMAO data, a global meteorological reanalysis dataset. MAE values by the improved ET algorithm are 24.6% and 24.1% of the ET measured from towers, within the range (10-30%) of the reported uncertainties in ET measurements, implying an enhanced accuracy of the improved algorithm. Compared to the old algorithm, the improved algorithm increases the skill score with tower-driven ET estimates from 0.50 to 0.55, and from 0.46 to 0.53 with GMAO-driven ET. Based on these results, the improved ET algorithm has a better performance in generating global ET data products, providing critical information on global terrestrial water and energy cycles and environmental changes. ?? 2011 Elsevier Inc.", "author" : [ { "dropping-particle" : "", "family" : "Mu", "given" : "Qiaozhen", "non-dropping-particle" : "", "parse-names" : false, "suffix" : "" }, { "dropping-particle" : "", "family" : "Zhao", "given" : "Maosheng", "non-dropping-particle" : "", "parse-names" : false, "suffix" : "" }, { "dropping-particle" : "", "family" : "Running", "given" : "Steven W.", "non-dropping-particle" : "", "parse-names" : false, "suffix" : "" } ], "container-title" : "Remote Sensing of Environment", "id" : "ITEM-1", "issued" : { "date-parts" : [ [ "2011" ] ] }, "page" : "1781-1800", "title" : "Improvements to a MODIS global terrestrial evapotranspiration algorithm", "type" : "article-journal", "volume" : "115" }, "uris" : [ "http://www.mendeley.com/documents/?uuid=75a32b48-8ced-4f37-979c-cf4cc0248e02" ] } ], "mendeley" : { "formattedCitation" : "(Mu et al., 2011)", "plainTextFormattedCitation" : "(Mu et al., 2011)", "previouslyFormattedCitation" : "(Mu et al., 2011)" }, "properties" : { "noteIndex" : 0 }, "schema" : "https://github.com/citation-style-language/schema/raw/master/csl-citation.json" }</w:instrText>
      </w:r>
      <w:r w:rsidRPr="00E9300A">
        <w:rPr>
          <w:rFonts w:ascii="Times New Roman" w:hAnsi="Times New Roman" w:cs="Times New Roman"/>
          <w:sz w:val="24"/>
          <w:szCs w:val="24"/>
        </w:rPr>
        <w:fldChar w:fldCharType="separate"/>
      </w:r>
      <w:r w:rsidR="00C27BD5" w:rsidRPr="00C27BD5">
        <w:rPr>
          <w:rFonts w:ascii="Times New Roman" w:hAnsi="Times New Roman" w:cs="Times New Roman"/>
          <w:noProof/>
          <w:sz w:val="24"/>
          <w:szCs w:val="24"/>
        </w:rPr>
        <w:t>(Mu et al., 2011)</w:t>
      </w:r>
      <w:r w:rsidRPr="00E9300A">
        <w:rPr>
          <w:rFonts w:ascii="Times New Roman" w:hAnsi="Times New Roman" w:cs="Times New Roman"/>
          <w:sz w:val="24"/>
          <w:szCs w:val="24"/>
        </w:rPr>
        <w:fldChar w:fldCharType="end"/>
      </w:r>
      <w:r w:rsidR="006438C6">
        <w:rPr>
          <w:rFonts w:ascii="Times New Roman" w:hAnsi="Times New Roman" w:cs="Times New Roman"/>
          <w:sz w:val="24"/>
          <w:szCs w:val="24"/>
        </w:rPr>
        <w:t xml:space="preserve"> </w:t>
      </w:r>
      <w:r w:rsidRPr="00E9300A">
        <w:rPr>
          <w:rFonts w:ascii="Times New Roman" w:hAnsi="Times New Roman" w:cs="Times New Roman"/>
          <w:sz w:val="24"/>
          <w:szCs w:val="24"/>
        </w:rPr>
        <w:t>to compensate for any issues with georeferencing of imagery, location of the tower near boundaries between two or more pixels, or heterogeneity of the land surface near the tower.</w:t>
      </w:r>
      <w:r w:rsidR="009E6157">
        <w:rPr>
          <w:rFonts w:ascii="Times New Roman" w:hAnsi="Times New Roman" w:cs="Times New Roman"/>
          <w:sz w:val="24"/>
          <w:szCs w:val="24"/>
        </w:rPr>
        <w:t xml:space="preserve">  Errors using a 3x3 window were slightly lower than those for a 1x1 window, though the change differed by tower; here we present the results for the 3x3 window</w:t>
      </w:r>
      <w:r w:rsidRPr="00E9300A">
        <w:rPr>
          <w:rFonts w:ascii="Times New Roman" w:hAnsi="Times New Roman" w:cs="Times New Roman"/>
          <w:sz w:val="24"/>
          <w:szCs w:val="24"/>
        </w:rPr>
        <w:t>.</w:t>
      </w:r>
    </w:p>
    <w:p w14:paraId="425CDAC4" w14:textId="10DC90E9" w:rsidR="00627D14" w:rsidRDefault="00797395" w:rsidP="00E475E5">
      <w:pPr>
        <w:spacing w:after="0" w:line="240" w:lineRule="auto"/>
        <w:ind w:firstLine="720"/>
        <w:rPr>
          <w:rFonts w:ascii="Times New Roman" w:hAnsi="Times New Roman" w:cs="Times New Roman"/>
          <w:sz w:val="24"/>
          <w:szCs w:val="24"/>
        </w:rPr>
      </w:pPr>
      <w:r w:rsidRPr="00E9300A">
        <w:rPr>
          <w:rFonts w:ascii="Times New Roman" w:hAnsi="Times New Roman" w:cs="Times New Roman"/>
          <w:sz w:val="24"/>
          <w:szCs w:val="24"/>
        </w:rPr>
        <w:t xml:space="preserve">Errors in ET can be due to either errors in Rn or errors in Λ.  In order to remove the impact of </w:t>
      </w:r>
      <w:r w:rsidR="00600B2F">
        <w:rPr>
          <w:rFonts w:ascii="Times New Roman" w:hAnsi="Times New Roman" w:cs="Times New Roman"/>
          <w:sz w:val="24"/>
          <w:szCs w:val="24"/>
        </w:rPr>
        <w:t>errors in Rn</w:t>
      </w:r>
      <w:r w:rsidRPr="00E9300A">
        <w:rPr>
          <w:rFonts w:ascii="Times New Roman" w:hAnsi="Times New Roman" w:cs="Times New Roman"/>
          <w:sz w:val="24"/>
          <w:szCs w:val="24"/>
        </w:rPr>
        <w:t>, we also comp</w:t>
      </w:r>
      <w:r w:rsidR="00D2231C">
        <w:rPr>
          <w:rFonts w:ascii="Times New Roman" w:hAnsi="Times New Roman" w:cs="Times New Roman"/>
          <w:sz w:val="24"/>
          <w:szCs w:val="24"/>
        </w:rPr>
        <w:t xml:space="preserve">ared Λ from SEBAL </w:t>
      </w:r>
      <w:r w:rsidR="00C96BB1">
        <w:rPr>
          <w:rFonts w:ascii="Times New Roman" w:hAnsi="Times New Roman" w:cs="Times New Roman"/>
          <w:sz w:val="24"/>
          <w:szCs w:val="24"/>
        </w:rPr>
        <w:t xml:space="preserve">and MOD16 </w:t>
      </w:r>
      <w:r w:rsidR="00D2231C">
        <w:rPr>
          <w:rFonts w:ascii="Times New Roman" w:hAnsi="Times New Roman" w:cs="Times New Roman"/>
          <w:sz w:val="24"/>
          <w:szCs w:val="24"/>
        </w:rPr>
        <w:t>with Λ</w:t>
      </w:r>
      <w:r w:rsidRPr="00E9300A">
        <w:rPr>
          <w:rFonts w:ascii="Times New Roman" w:hAnsi="Times New Roman" w:cs="Times New Roman"/>
          <w:sz w:val="24"/>
          <w:szCs w:val="24"/>
        </w:rPr>
        <w:t xml:space="preserve"> </w:t>
      </w:r>
      <w:r w:rsidR="00D2231C">
        <w:rPr>
          <w:rFonts w:ascii="Times New Roman" w:hAnsi="Times New Roman" w:cs="Times New Roman"/>
          <w:sz w:val="24"/>
          <w:szCs w:val="24"/>
        </w:rPr>
        <w:t xml:space="preserve">from </w:t>
      </w:r>
      <w:r w:rsidR="00C96BB1">
        <w:rPr>
          <w:rFonts w:ascii="Times New Roman" w:hAnsi="Times New Roman" w:cs="Times New Roman"/>
          <w:sz w:val="24"/>
          <w:szCs w:val="24"/>
        </w:rPr>
        <w:t>the towers.</w:t>
      </w:r>
    </w:p>
    <w:p w14:paraId="7F415EE6" w14:textId="77777777" w:rsidR="006E3BA8" w:rsidRDefault="006E3BA8" w:rsidP="006E3BA8">
      <w:pPr>
        <w:spacing w:after="0" w:line="240" w:lineRule="auto"/>
        <w:rPr>
          <w:rFonts w:ascii="Times New Roman" w:hAnsi="Times New Roman" w:cs="Times New Roman"/>
          <w:sz w:val="24"/>
          <w:szCs w:val="24"/>
        </w:rPr>
      </w:pPr>
    </w:p>
    <w:p w14:paraId="09E2AB9F" w14:textId="77777777" w:rsidR="008D4079" w:rsidRPr="008D4079" w:rsidRDefault="008D4079" w:rsidP="006E3BA8">
      <w:pPr>
        <w:spacing w:after="0" w:line="240" w:lineRule="auto"/>
        <w:rPr>
          <w:rFonts w:ascii="Times New Roman" w:hAnsi="Times New Roman" w:cs="Times New Roman"/>
          <w:i/>
          <w:sz w:val="24"/>
          <w:szCs w:val="24"/>
        </w:rPr>
      </w:pPr>
      <w:r w:rsidRPr="008D4079">
        <w:rPr>
          <w:rFonts w:ascii="Times New Roman" w:hAnsi="Times New Roman" w:cs="Times New Roman"/>
          <w:i/>
          <w:sz w:val="24"/>
          <w:szCs w:val="24"/>
        </w:rPr>
        <w:t>Vegetation and wetness indices</w:t>
      </w:r>
    </w:p>
    <w:p w14:paraId="57DEB539" w14:textId="77777777" w:rsidR="007B7CBD" w:rsidRPr="007B7CBD" w:rsidRDefault="008D4079" w:rsidP="007B7C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Vegetation and wetness indices were used to interpret the differences between MOD16 and SEBAL estimates of ET over the growing season.  The enhanced vegetation index (EVI) from 16-day MOD13A2 were used as a proxy for vegetation growth.  EVI was used instead of NDVI because NDVI saturates over dense vegetation.  The Land Surface Water Index (LSWI) </w:t>
      </w:r>
      <w:r w:rsidR="006E7B70">
        <w:rPr>
          <w:rFonts w:ascii="Times New Roman" w:hAnsi="Times New Roman" w:cs="Times New Roman"/>
          <w:sz w:val="24"/>
          <w:szCs w:val="24"/>
        </w:rPr>
        <w:t>was used as a proxy for moisture in both vegetation and soil</w:t>
      </w:r>
      <w:r w:rsidR="00FE009A">
        <w:rPr>
          <w:rFonts w:ascii="Times New Roman" w:hAnsi="Times New Roman" w:cs="Times New Roman"/>
          <w:sz w:val="24"/>
          <w:szCs w:val="24"/>
        </w:rPr>
        <w:t xml:space="preserve"> </w:t>
      </w:r>
      <w:r w:rsidR="00FE009A">
        <w:rPr>
          <w:rFonts w:ascii="Times New Roman" w:hAnsi="Times New Roman" w:cs="Times New Roman"/>
          <w:sz w:val="24"/>
          <w:szCs w:val="24"/>
        </w:rPr>
        <w:fldChar w:fldCharType="begin" w:fldLock="1"/>
      </w:r>
      <w:r w:rsidR="00052FE2">
        <w:rPr>
          <w:rFonts w:ascii="Times New Roman" w:hAnsi="Times New Roman" w:cs="Times New Roman"/>
          <w:sz w:val="24"/>
          <w:szCs w:val="24"/>
        </w:rPr>
        <w:instrText>ADDIN CSL_CITATION { "citationItems" : [ { "id" : "ITEM-1", "itemData" : { "ISBN" : "0034-4257", "abstract" : "Information on the area and spatial distribution of paddy rice fields is needed for trace gas emission estimates, management of water resources, and food security. Paddy rice fields are characterized by an initial period of flooding and transplanting, during which period open canopy (a mixture of surface water and rice crops) exists. The Moderate Resolution Imaging Spectroradiometer (MODIS) sensor onboard the NASA EOS Terra satellite has visible, near infrared and shortwave infrared bands; and therefore, a number of vegetation indices can be calculated, including Normalized Difference Vegetation Index (NDVI), Enhanced Vegetation Index (EVI) and Land Surface Water Index (LSWI) that is sensitive to leaf water and soil moisture. In this study, we developed a paddy rice mapping algorithm that uses time series of three vegetation indices (LSWI, EVI, and NDVI) derived from MODIS images to identify that initial period of flooding and transplanting in paddy rice fields, based on the sensitivity of LSWI to the increased surface moisture during the period of flooding and rice transplanting. We ran the algorithm to map paddy rice fields in 13 provinces of southern China, using the 8-day composite MODIS Surface Reflectance products (500-m spatial resolution) in 2002. The resultant MODIS-derived paddy rice map was evaluated, using the National Land Cover Dataset (1:100,000 scale) derived from analysis of Landsat ETM+ images in 1999/2000. There were reasonable agreements in area estimates of paddy rice fields between the MODIS-derived map and the Landsat-based dataset at the provincial and county levels. The results of this study indicated that the MODIS-based paddy rice mapping algorithm could potentially be applied at large spatial scales to monitor paddy rice agriculture on a timely and frequent basis.", "author" : [ { "dropping-particle" : "", "family" : "Xiao", "given" : "Xiangming", "non-dropping-particle" : "", "parse-names" : false, "suffix" : "" }, { "dropping-particle" : "", "family" : "Boles", "given" : "Stephen", "non-dropping-particle" : "", "parse-names" : false, "suffix" : "" }, { "dropping-particle" : "", "family" : "Liu", "given" : "Jiyuan", "non-dropping-particle" : "", "parse-names" : false, "suffix" : "" }, { "dropping-particle" : "", "family" : "Zhuang", "given" : "Dafang", "non-dropping-particle" : "", "parse-names" : false, "suffix" : "" }, { "dropping-particle" : "", "family" : "Frolking", "given" : "Steve", "non-dropping-particle" : "", "parse-names" : false, "suffix" : "" }, { "dropping-particle" : "", "family" : "Li", "given" : "Changsheng", "non-dropping-particle" : "", "parse-names" : false, "suffix" : "" }, { "dropping-particle" : "", "family" : "Salas", "given" : "William", "non-dropping-particle" : "", "parse-names" : false, "suffix" : "" }, { "dropping-particle" : "", "family" : "Moore Iii", "given" : "Berrien", "non-dropping-particle" : "", "parse-names" : false, "suffix" : "" } ], "container-title" : "Remote Sensing of Environment", "id" : "ITEM-1", "issue" : "4", "issued" : { "date-parts" : [ [ "2005" ] ] }, "note" : "doi: DOI: 10.1016/j.rse.2004.12.009", "page" : "480-492", "title" : "Mapping paddy rice agriculture in southern China using multi-temporal MODIS images", "type" : "article-journal", "volume" : "95" }, "uris" : [ "http://www.mendeley.com/documents/?uuid=95ea620e-6f3a-4279-9600-228100ea0b12" ] } ], "mendeley" : { "formattedCitation" : "(Xiao et al., 2005)", "plainTextFormattedCitation" : "(Xiao et al., 2005)", "previouslyFormattedCitation" : "(Xiao et al., 2005)" }, "properties" : { "noteIndex" : 0 }, "schema" : "https://github.com/citation-style-language/schema/raw/master/csl-citation.json" }</w:instrText>
      </w:r>
      <w:r w:rsidR="00FE009A">
        <w:rPr>
          <w:rFonts w:ascii="Times New Roman" w:hAnsi="Times New Roman" w:cs="Times New Roman"/>
          <w:sz w:val="24"/>
          <w:szCs w:val="24"/>
        </w:rPr>
        <w:fldChar w:fldCharType="separate"/>
      </w:r>
      <w:r w:rsidR="00FE009A" w:rsidRPr="00FE009A">
        <w:rPr>
          <w:rFonts w:ascii="Times New Roman" w:hAnsi="Times New Roman" w:cs="Times New Roman"/>
          <w:noProof/>
          <w:sz w:val="24"/>
          <w:szCs w:val="24"/>
        </w:rPr>
        <w:t>(Xiao et al., 2005)</w:t>
      </w:r>
      <w:r w:rsidR="00FE009A">
        <w:rPr>
          <w:rFonts w:ascii="Times New Roman" w:hAnsi="Times New Roman" w:cs="Times New Roman"/>
          <w:sz w:val="24"/>
          <w:szCs w:val="24"/>
        </w:rPr>
        <w:fldChar w:fldCharType="end"/>
      </w:r>
      <w:r w:rsidR="006E7B70">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810"/>
      </w:tblGrid>
      <w:tr w:rsidR="007B7CBD" w14:paraId="734BCB58" w14:textId="77777777" w:rsidTr="007B7CBD">
        <w:tc>
          <w:tcPr>
            <w:tcW w:w="7128" w:type="dxa"/>
          </w:tcPr>
          <w:p w14:paraId="15DB29F8" w14:textId="77777777" w:rsidR="007B7CBD" w:rsidRPr="007B7CBD" w:rsidRDefault="007B7CBD" w:rsidP="00EF0D76">
            <w:pPr>
              <w:pStyle w:val="Caption"/>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LSWI=</m:t>
                </m:r>
                <m:f>
                  <m:fPr>
                    <m:ctrlPr>
                      <w:rPr>
                        <w:rFonts w:ascii="Cambria Math" w:hAnsi="Cambria Math" w:cs="Times New Roman"/>
                        <w:i w:val="0"/>
                        <w:sz w:val="24"/>
                        <w:szCs w:val="24"/>
                      </w:rPr>
                    </m:ctrlPr>
                  </m:fPr>
                  <m:num>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nir1</m:t>
                        </m:r>
                      </m:sub>
                    </m:sSub>
                    <m:r>
                      <w:rPr>
                        <w:rFonts w:ascii="Cambria Math" w:hAnsi="Cambria Math" w:cs="Times New Roman"/>
                        <w:sz w:val="24"/>
                        <w:szCs w:val="24"/>
                      </w:rPr>
                      <m:t>-</m:t>
                    </m:r>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swir2</m:t>
                        </m:r>
                      </m:sub>
                    </m:sSub>
                  </m:num>
                  <m:den>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nir1</m:t>
                        </m:r>
                      </m:sub>
                    </m:sSub>
                    <m:r>
                      <w:rPr>
                        <w:rFonts w:ascii="Cambria Math" w:hAnsi="Cambria Math" w:cs="Times New Roman"/>
                        <w:sz w:val="24"/>
                        <w:szCs w:val="24"/>
                      </w:rPr>
                      <m:t>+</m:t>
                    </m:r>
                    <m:sSub>
                      <m:sSubPr>
                        <m:ctrlPr>
                          <w:rPr>
                            <w:rFonts w:ascii="Cambria Math" w:hAnsi="Cambria Math" w:cs="Times New Roman"/>
                            <w:i w:val="0"/>
                            <w:sz w:val="24"/>
                            <w:szCs w:val="24"/>
                          </w:rPr>
                        </m:ctrlPr>
                      </m:sSubPr>
                      <m:e>
                        <m:r>
                          <w:rPr>
                            <w:rFonts w:ascii="Cambria Math" w:hAnsi="Cambria Math" w:cs="Times New Roman"/>
                            <w:sz w:val="24"/>
                            <w:szCs w:val="24"/>
                          </w:rPr>
                          <m:t>ρ</m:t>
                        </m:r>
                      </m:e>
                      <m:sub>
                        <m:r>
                          <w:rPr>
                            <w:rFonts w:ascii="Cambria Math" w:hAnsi="Cambria Math" w:cs="Times New Roman"/>
                            <w:sz w:val="24"/>
                            <w:szCs w:val="24"/>
                          </w:rPr>
                          <m:t>swir2</m:t>
                        </m:r>
                      </m:sub>
                    </m:sSub>
                  </m:den>
                </m:f>
              </m:oMath>
            </m:oMathPara>
          </w:p>
        </w:tc>
        <w:tc>
          <w:tcPr>
            <w:tcW w:w="810" w:type="dxa"/>
          </w:tcPr>
          <w:p w14:paraId="13E5D5E7" w14:textId="77777777" w:rsidR="007B7CBD" w:rsidRDefault="007B7CBD" w:rsidP="00EF0D76">
            <w:pPr>
              <w:pStyle w:val="Caption"/>
              <w:rPr>
                <w:rFonts w:ascii="Times New Roman" w:eastAsiaTheme="minorEastAsia" w:hAnsi="Times New Roman" w:cs="Times New Roman"/>
                <w:sz w:val="24"/>
                <w:szCs w:val="24"/>
              </w:rPr>
            </w:pPr>
            <w:r w:rsidRPr="007B7CBD">
              <w:t xml:space="preserve">( </w:t>
            </w:r>
            <w:r w:rsidR="008C46B6">
              <w:fldChar w:fldCharType="begin"/>
            </w:r>
            <w:r w:rsidR="008C46B6" w:rsidRPr="008F6276">
              <w:instrText xml:space="preserve"> SEQ ( \* ARABIC </w:instrText>
            </w:r>
            <w:r w:rsidR="008C46B6">
              <w:fldChar w:fldCharType="separate"/>
            </w:r>
            <w:r w:rsidR="0005491B">
              <w:rPr>
                <w:noProof/>
              </w:rPr>
              <w:t>7</w:t>
            </w:r>
            <w:r w:rsidR="008C46B6">
              <w:rPr>
                <w:noProof/>
              </w:rPr>
              <w:fldChar w:fldCharType="end"/>
            </w:r>
            <w:r w:rsidRPr="007B7CBD">
              <w:t xml:space="preserve"> )</w:t>
            </w:r>
          </w:p>
        </w:tc>
      </w:tr>
    </w:tbl>
    <w:p w14:paraId="3DC4D34C" w14:textId="77777777" w:rsidR="006E7B70" w:rsidRDefault="006E3BA8" w:rsidP="006E3BA8">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6E7B70">
        <w:rPr>
          <w:rFonts w:ascii="Times New Roman" w:eastAsiaTheme="minorEastAsia" w:hAnsi="Times New Roman" w:cs="Times New Roman"/>
          <w:sz w:val="24"/>
          <w:szCs w:val="24"/>
        </w:rPr>
        <w:t>here ρ is reflectance and nir</w:t>
      </w:r>
      <w:r w:rsidR="006438C6">
        <w:rPr>
          <w:rFonts w:ascii="Times New Roman" w:eastAsiaTheme="minorEastAsia" w:hAnsi="Times New Roman" w:cs="Times New Roman"/>
          <w:sz w:val="24"/>
          <w:szCs w:val="24"/>
        </w:rPr>
        <w:t>1</w:t>
      </w:r>
      <w:r w:rsidR="006E7B70">
        <w:rPr>
          <w:rFonts w:ascii="Times New Roman" w:eastAsiaTheme="minorEastAsia" w:hAnsi="Times New Roman" w:cs="Times New Roman"/>
          <w:sz w:val="24"/>
          <w:szCs w:val="24"/>
        </w:rPr>
        <w:t xml:space="preserve"> and swir</w:t>
      </w:r>
      <w:r w:rsidR="006438C6">
        <w:rPr>
          <w:rFonts w:ascii="Times New Roman" w:eastAsiaTheme="minorEastAsia" w:hAnsi="Times New Roman" w:cs="Times New Roman"/>
          <w:sz w:val="24"/>
          <w:szCs w:val="24"/>
        </w:rPr>
        <w:t>2</w:t>
      </w:r>
      <w:r w:rsidR="006E7B70">
        <w:rPr>
          <w:rFonts w:ascii="Times New Roman" w:eastAsiaTheme="minorEastAsia" w:hAnsi="Times New Roman" w:cs="Times New Roman"/>
          <w:sz w:val="24"/>
          <w:szCs w:val="24"/>
        </w:rPr>
        <w:t xml:space="preserve"> indicate near infrared (841-876 nm, MODIS band 2) and shortwave infrared (2105-2155 nm, MODIS band 7).  The net difference water index (NDWI)</w:t>
      </w:r>
      <w:r w:rsidR="00052FE2">
        <w:rPr>
          <w:rFonts w:ascii="Times New Roman" w:eastAsiaTheme="minorEastAsia" w:hAnsi="Times New Roman" w:cs="Times New Roman"/>
          <w:sz w:val="24"/>
          <w:szCs w:val="24"/>
        </w:rPr>
        <w:t xml:space="preserve"> </w:t>
      </w:r>
      <w:r w:rsidR="00052FE2">
        <w:rPr>
          <w:rFonts w:ascii="Times New Roman" w:eastAsiaTheme="minorEastAsia" w:hAnsi="Times New Roman" w:cs="Times New Roman"/>
          <w:sz w:val="24"/>
          <w:szCs w:val="24"/>
        </w:rPr>
        <w:fldChar w:fldCharType="begin" w:fldLock="1"/>
      </w:r>
      <w:r w:rsidR="00887A1A">
        <w:rPr>
          <w:rFonts w:ascii="Times New Roman" w:eastAsiaTheme="minorEastAsia" w:hAnsi="Times New Roman" w:cs="Times New Roman"/>
          <w:sz w:val="24"/>
          <w:szCs w:val="24"/>
        </w:rPr>
        <w:instrText>ADDIN CSL_CITATION { "citationItems" : [ { "id" : "ITEM-1", "itemData" : { "DOI" : "10.1080/01431160110106069", "ISSN" : "0143-1161", "abstract" : "In this landscape-scale study we explored the potential for multitemporal 10-day composite data from the Vegetation sensor to characterize land cover types, in combination with Landsat TM image and agricultural census data. The study area (175 km by 165 km) is located in eastern Jiangsu Province, China. The Normalized Difference Vegetation Index (NDVI ) and the Normalized Difference Water Index (NDWI ) were calculated for seven 10-day composite (VGT-S10) data from 11 March to 20 May 1999. Multi-temporal NDVI and NDWI were visually examined and used for unsupervised classification. The resultant VGT classification map at 1 km resolution was compared to the TM classification map derived from unsupervised classification of a Landsat 5 TM image acquired on 26 April 1996 at 30 m resolution to quantify percent fraction of cropland within a 1 km VGT pixel; resulting in a mean of 60% for pixels classified as cropland, and 47% for pixels classified as cropland/natural vegetation mosaic. The estimates of cropland area from VGT data and TM image were also aggregated to county-level, using an administrative county map, and then compared to the 1995 county-level agricultural census data. This landscape-scale analysis incorporated image classification (e.g. coarse-resolution VGT data, fineresolution TM data), statistical census data (e.g. county-level agricultural census data) and a geographical information system (e.g. an administrative county map), and demonstrated the potential of multi-temporal VGT data for mapping of croplands across various spatial scales from landscape to region. This analysis also illustrated some of the limitations of per-pixel classification at the 1 km resolution for a heterogeneous landscape.", "author" : [ { "dropping-particle" : "", "family" : "Xiao", "given" : "X", "non-dropping-particle" : "", "parse-names" : false, "suffix" : "" }, { "dropping-particle" : "", "family" : "Boles", "given" : "S", "non-dropping-particle" : "", "parse-names" : false, "suffix" : "" }, { "dropping-particle" : "", "family" : "Frolking", "given" : "S", "non-dropping-particle" : "", "parse-names" : false, "suffix" : "" }, { "dropping-particle" : "", "family" : "Salas", "given" : "W", "non-dropping-particle" : "", "parse-names" : false, "suffix" : "" }, { "dropping-particle" : "", "family" : "Moore", "given" : "B", "non-dropping-particle" : "", "parse-names" : false, "suffix" : "" }, { "dropping-particle" : "", "family" : "Li", "given" : "C", "non-dropping-particle" : "", "parse-names" : false, "suffix" : "" }, { "dropping-particle" : "", "family" : "He", "given" : "L", "non-dropping-particle" : "", "parse-names" : false, "suffix" : "" }, { "dropping-particle" : "", "family" : "Zhao", "given" : "R", "non-dropping-particle" : "", "parse-names" : false, "suffix" : "" } ], "container-title" : "International Journal of Remote Sensing", "id" : "ITEM-1", "issue" : "18", "issued" : { "date-parts" : [ [ "2002", "1", "1" ] ] }, "note" : "doi: 10.1080/01431160110106069", "page" : "3579-3594", "publisher" : "Taylor &amp; Francis", "title" : "Landscape-scale characterization of cropland in China using Vegetation and Landsat TM images", "type" : "article-journal", "volume" : "23" }, "uris" : [ "http://www.mendeley.com/documents/?uuid=4eca8d10-cf40-4802-b502-be0a8a440382", "http://www.mendeley.com/documents/?uuid=e07ac545-4edf-4aba-98d1-e7ba3d0a39a4" ] } ], "mendeley" : { "formattedCitation" : "(X Xiao et al., 2002)", "plainTextFormattedCitation" : "(X Xiao et al., 2002)", "previouslyFormattedCitation" : "(X Xiao et al., 2002)" }, "properties" : { "noteIndex" : 0 }, "schema" : "https://github.com/citation-style-language/schema/raw/master/csl-citation.json" }</w:instrText>
      </w:r>
      <w:r w:rsidR="00052FE2">
        <w:rPr>
          <w:rFonts w:ascii="Times New Roman" w:eastAsiaTheme="minorEastAsia" w:hAnsi="Times New Roman" w:cs="Times New Roman"/>
          <w:sz w:val="24"/>
          <w:szCs w:val="24"/>
        </w:rPr>
        <w:fldChar w:fldCharType="separate"/>
      </w:r>
      <w:r w:rsidR="00052FE2" w:rsidRPr="00052FE2">
        <w:rPr>
          <w:rFonts w:ascii="Times New Roman" w:eastAsiaTheme="minorEastAsia" w:hAnsi="Times New Roman" w:cs="Times New Roman"/>
          <w:noProof/>
          <w:sz w:val="24"/>
          <w:szCs w:val="24"/>
        </w:rPr>
        <w:t>(X Xiao et al., 2002)</w:t>
      </w:r>
      <w:r w:rsidR="00052FE2">
        <w:rPr>
          <w:rFonts w:ascii="Times New Roman" w:eastAsiaTheme="minorEastAsia" w:hAnsi="Times New Roman" w:cs="Times New Roman"/>
          <w:sz w:val="24"/>
          <w:szCs w:val="24"/>
        </w:rPr>
        <w:fldChar w:fldCharType="end"/>
      </w:r>
      <w:r w:rsidR="006E7B70">
        <w:rPr>
          <w:rFonts w:ascii="Times New Roman" w:eastAsiaTheme="minorEastAsia" w:hAnsi="Times New Roman" w:cs="Times New Roman"/>
          <w:sz w:val="24"/>
          <w:szCs w:val="24"/>
        </w:rPr>
        <w:t xml:space="preserve"> substitutes ρ</w:t>
      </w:r>
      <w:r w:rsidR="006E7B70">
        <w:rPr>
          <w:rFonts w:ascii="Times New Roman" w:eastAsiaTheme="minorEastAsia" w:hAnsi="Times New Roman" w:cs="Times New Roman"/>
          <w:sz w:val="24"/>
          <w:szCs w:val="24"/>
          <w:vertAlign w:val="subscript"/>
        </w:rPr>
        <w:t>nir2</w:t>
      </w:r>
      <w:r w:rsidR="006E7B70">
        <w:rPr>
          <w:rFonts w:ascii="Times New Roman" w:eastAsiaTheme="minorEastAsia" w:hAnsi="Times New Roman" w:cs="Times New Roman"/>
          <w:sz w:val="24"/>
          <w:szCs w:val="24"/>
        </w:rPr>
        <w:t xml:space="preserve"> (1230-1250 nm, MODIS band 5) </w:t>
      </w:r>
      <w:r w:rsidR="0007129C">
        <w:rPr>
          <w:rFonts w:ascii="Times New Roman" w:eastAsiaTheme="minorEastAsia" w:hAnsi="Times New Roman" w:cs="Times New Roman"/>
          <w:sz w:val="24"/>
          <w:szCs w:val="24"/>
        </w:rPr>
        <w:t>for ρ</w:t>
      </w:r>
      <w:r w:rsidR="0007129C">
        <w:rPr>
          <w:rFonts w:ascii="Times New Roman" w:eastAsiaTheme="minorEastAsia" w:hAnsi="Times New Roman" w:cs="Times New Roman"/>
          <w:sz w:val="24"/>
          <w:szCs w:val="24"/>
          <w:vertAlign w:val="subscript"/>
        </w:rPr>
        <w:t>swir2</w:t>
      </w:r>
      <w:r w:rsidR="006E7B70">
        <w:rPr>
          <w:rFonts w:ascii="Times New Roman" w:eastAsiaTheme="minorEastAsia" w:hAnsi="Times New Roman" w:cs="Times New Roman"/>
          <w:sz w:val="24"/>
          <w:szCs w:val="24"/>
        </w:rPr>
        <w:t xml:space="preserve">. </w:t>
      </w:r>
      <w:r w:rsidR="00FE009A">
        <w:rPr>
          <w:rFonts w:ascii="Times New Roman" w:eastAsiaTheme="minorEastAsia" w:hAnsi="Times New Roman" w:cs="Times New Roman"/>
          <w:sz w:val="24"/>
          <w:szCs w:val="24"/>
        </w:rPr>
        <w:t xml:space="preserve"> LSWI and NDWI correlate with NDVI, EVI, and vegetation cover, but LSWI and NDWI are also high over wet surfaces, such as rice paddy during the flooding and transplanting stages </w:t>
      </w:r>
      <w:r w:rsidR="00FE009A">
        <w:rPr>
          <w:rFonts w:ascii="Times New Roman" w:eastAsiaTheme="minorEastAsia" w:hAnsi="Times New Roman" w:cs="Times New Roman"/>
          <w:sz w:val="24"/>
          <w:szCs w:val="24"/>
        </w:rPr>
        <w:fldChar w:fldCharType="begin" w:fldLock="1"/>
      </w:r>
      <w:r w:rsidR="00013482">
        <w:rPr>
          <w:rFonts w:ascii="Times New Roman" w:eastAsiaTheme="minorEastAsia" w:hAnsi="Times New Roman" w:cs="Times New Roman"/>
          <w:sz w:val="24"/>
          <w:szCs w:val="24"/>
        </w:rPr>
        <w:instrText>ADDIN CSL_CITATION { "citationItems" : [ { "id" : "ITEM-1", "itemData" : { "ISSN" : "0143-1161", "author" : [ { "dropping-particle" : "", "family" : "Xiao", "given" : "Xiangming", "non-dropping-particle" : "", "parse-names" : false, "suffix" : "" }, { "dropping-particle" : "", "family" : "Boles", "given" : "Stephen", "non-dropping-particle" : "", "parse-names" : false, "suffix" : "" }, { "dropping-particle" : "", "family" : "Frolking", "given" : "S", "non-dropping-particle" : "", "parse-names" : false, "suffix" : "" }, { "dropping-particle" : "", "family" : "Salas", "given" : "W", "non-dropping-particle" : "", "parse-names" : false, "suffix" : "" }, { "dropping-particle" : "", "family" : "Moore Iii", "given" : "B", "non-dropping-particle" : "", "parse-names" : false, "suffix" : "" }, { "dropping-particle" : "", "family" : "Li", "given" : "C", "non-dropping-particle" : "", "parse-names" : false, "suffix" : "" }, { "dropping-particle" : "", "family" : "He", "given" : "L", "non-dropping-particle" : "", "parse-names" : false, "suffix" : "" }, { "dropping-particle" : "", "family" : "Zhao", "given" : "R", "non-dropping-particle" : "", "parse-names" : false, "suffix" : "" } ], "container-title" : "International Journal of Remote Sensing", "id" : "ITEM-1", "issue" : "15", "issued" : { "date-parts" : [ [ "2002" ] ] }, "page" : "3009-3022", "publisher" : "Taylor &amp; Francis", "title" : "Observation of flooding and rice transplanting of paddy rice fields at the site to landscape scales in China using VEGETATION sensor data", "type" : "article-journal", "volume" : "23" }, "uris" : [ "http://www.mendeley.com/documents/?uuid=a192f89d-6547-443d-9c37-5316c7810ce1", "http://www.mendeley.com/documents/?uuid=a00610c8-6c1d-44cb-9b1c-0f753cfec897" ] } ], "mendeley" : { "formattedCitation" : "(Xiangming Xiao et al., 2002)", "plainTextFormattedCitation" : "(Xiangming Xiao et al., 2002)", "previouslyFormattedCitation" : "(Xiangming Xiao et al., 2002)" }, "properties" : { "noteIndex" : 0 }, "schema" : "https://github.com/citation-style-language/schema/raw/master/csl-citation.json" }</w:instrText>
      </w:r>
      <w:r w:rsidR="00FE009A">
        <w:rPr>
          <w:rFonts w:ascii="Times New Roman" w:eastAsiaTheme="minorEastAsia" w:hAnsi="Times New Roman" w:cs="Times New Roman"/>
          <w:sz w:val="24"/>
          <w:szCs w:val="24"/>
        </w:rPr>
        <w:fldChar w:fldCharType="separate"/>
      </w:r>
      <w:r w:rsidR="00052FE2" w:rsidRPr="00052FE2">
        <w:rPr>
          <w:rFonts w:ascii="Times New Roman" w:eastAsiaTheme="minorEastAsia" w:hAnsi="Times New Roman" w:cs="Times New Roman"/>
          <w:noProof/>
          <w:sz w:val="24"/>
          <w:szCs w:val="24"/>
        </w:rPr>
        <w:t>(Xiangming Xiao et al., 2002)</w:t>
      </w:r>
      <w:r w:rsidR="00FE009A">
        <w:rPr>
          <w:rFonts w:ascii="Times New Roman" w:eastAsiaTheme="minorEastAsia" w:hAnsi="Times New Roman" w:cs="Times New Roman"/>
          <w:sz w:val="24"/>
          <w:szCs w:val="24"/>
        </w:rPr>
        <w:fldChar w:fldCharType="end"/>
      </w:r>
      <w:r w:rsidR="00F02F7D">
        <w:rPr>
          <w:rFonts w:ascii="Times New Roman" w:eastAsiaTheme="minorEastAsia" w:hAnsi="Times New Roman" w:cs="Times New Roman"/>
          <w:sz w:val="24"/>
          <w:szCs w:val="24"/>
        </w:rPr>
        <w:t>.</w:t>
      </w:r>
    </w:p>
    <w:p w14:paraId="42EAECD7" w14:textId="77777777" w:rsidR="00BB6CDF" w:rsidRDefault="00BB6CDF" w:rsidP="006E3BA8">
      <w:pPr>
        <w:spacing w:after="0" w:line="240" w:lineRule="auto"/>
        <w:rPr>
          <w:rFonts w:ascii="Times New Roman" w:eastAsiaTheme="minorEastAsia" w:hAnsi="Times New Roman" w:cs="Times New Roman"/>
          <w:sz w:val="24"/>
          <w:szCs w:val="24"/>
        </w:rPr>
      </w:pPr>
    </w:p>
    <w:p w14:paraId="498CD2F7" w14:textId="77777777" w:rsidR="00DD1C87" w:rsidRDefault="00DD1C87" w:rsidP="00BB6CDF">
      <w:pPr>
        <w:spacing w:after="0" w:line="240" w:lineRule="auto"/>
        <w:rPr>
          <w:rFonts w:ascii="Times New Roman" w:hAnsi="Times New Roman" w:cs="Times New Roman"/>
          <w:i/>
          <w:sz w:val="24"/>
          <w:szCs w:val="24"/>
        </w:rPr>
      </w:pPr>
      <w:r>
        <w:rPr>
          <w:rFonts w:ascii="Times New Roman" w:hAnsi="Times New Roman" w:cs="Times New Roman"/>
          <w:i/>
          <w:sz w:val="24"/>
          <w:szCs w:val="24"/>
        </w:rPr>
        <w:t>Field data</w:t>
      </w:r>
    </w:p>
    <w:p w14:paraId="3A8625EC" w14:textId="77777777" w:rsidR="00DD1C87" w:rsidRDefault="00DD1C87" w:rsidP="00BB6CDF">
      <w:pPr>
        <w:spacing w:after="0" w:line="240" w:lineRule="auto"/>
        <w:rPr>
          <w:rFonts w:ascii="Times New Roman" w:hAnsi="Times New Roman" w:cs="Times New Roman"/>
          <w:i/>
          <w:sz w:val="24"/>
          <w:szCs w:val="24"/>
        </w:rPr>
      </w:pPr>
    </w:p>
    <w:p w14:paraId="6445D9A5" w14:textId="1D0ED48B" w:rsidR="004F2041" w:rsidRDefault="00DD1C87"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Crop height, aboveground wet biomass (</w:t>
      </w:r>
      <w:r w:rsidR="009276C2">
        <w:rPr>
          <w:rFonts w:ascii="Times New Roman" w:hAnsi="Times New Roman" w:cs="Times New Roman"/>
          <w:sz w:val="24"/>
          <w:szCs w:val="24"/>
        </w:rPr>
        <w:t>AWB</w:t>
      </w:r>
      <w:r>
        <w:rPr>
          <w:rFonts w:ascii="Times New Roman" w:hAnsi="Times New Roman" w:cs="Times New Roman"/>
          <w:sz w:val="24"/>
          <w:szCs w:val="24"/>
        </w:rPr>
        <w:t xml:space="preserve">) and fractional crop cover were measured in the </w:t>
      </w:r>
      <w:r w:rsidR="009276C2">
        <w:rPr>
          <w:rFonts w:ascii="Times New Roman" w:hAnsi="Times New Roman" w:cs="Times New Roman"/>
          <w:sz w:val="24"/>
          <w:szCs w:val="24"/>
        </w:rPr>
        <w:t xml:space="preserve">fetch of each tower </w:t>
      </w:r>
      <w:r>
        <w:rPr>
          <w:rFonts w:ascii="Times New Roman" w:hAnsi="Times New Roman" w:cs="Times New Roman"/>
          <w:sz w:val="24"/>
          <w:szCs w:val="24"/>
        </w:rPr>
        <w:t>for three dates corresponding to sprouting, flowering, and grain- or bud-filling stages</w:t>
      </w:r>
      <w:r w:rsidR="009276C2">
        <w:rPr>
          <w:rFonts w:ascii="Times New Roman" w:hAnsi="Times New Roman" w:cs="Times New Roman"/>
          <w:sz w:val="24"/>
          <w:szCs w:val="24"/>
        </w:rPr>
        <w:t xml:space="preserve"> in 2011 and 2012</w:t>
      </w:r>
      <w:r>
        <w:rPr>
          <w:rFonts w:ascii="Times New Roman" w:hAnsi="Times New Roman" w:cs="Times New Roman"/>
          <w:sz w:val="24"/>
          <w:szCs w:val="24"/>
        </w:rPr>
        <w:t>.</w:t>
      </w:r>
      <w:r w:rsidR="009276C2">
        <w:rPr>
          <w:rFonts w:ascii="Times New Roman" w:hAnsi="Times New Roman" w:cs="Times New Roman"/>
          <w:sz w:val="24"/>
          <w:szCs w:val="24"/>
        </w:rPr>
        <w:t xml:space="preserve">  The samples were taken at regularly spaced 20 meter intervals over 60 x 60 m transects in accordance with McCoy</w:t>
      </w:r>
      <w:r w:rsidR="004F2041">
        <w:rPr>
          <w:rFonts w:ascii="Times New Roman" w:hAnsi="Times New Roman" w:cs="Times New Roman"/>
          <w:sz w:val="24"/>
          <w:szCs w:val="24"/>
        </w:rPr>
        <w:t xml:space="preserve"> 2005.  The measurements were then averaged to produce areal estimates.  </w:t>
      </w:r>
      <w:r w:rsidR="004808C5">
        <w:rPr>
          <w:rFonts w:ascii="Times New Roman" w:hAnsi="Times New Roman" w:cs="Times New Roman"/>
          <w:sz w:val="24"/>
          <w:szCs w:val="24"/>
        </w:rPr>
        <w:t xml:space="preserve">The dimensions were chosen to account for geo-location </w:t>
      </w:r>
      <w:r w:rsidR="004808C5">
        <w:rPr>
          <w:rFonts w:ascii="Times New Roman" w:hAnsi="Times New Roman" w:cs="Times New Roman"/>
          <w:sz w:val="24"/>
          <w:szCs w:val="24"/>
        </w:rPr>
        <w:lastRenderedPageBreak/>
        <w:t xml:space="preserve">error attributed to Landsat (30 m) resolution imagery, which were used in a previous study to evaluate hyperspectral narrowband and multispectral broadband vegetation indices for crop biomass (Marshall and Thenkabail 2015a).  </w:t>
      </w:r>
      <w:r w:rsidR="004F2041">
        <w:rPr>
          <w:rFonts w:ascii="Times New Roman" w:hAnsi="Times New Roman" w:cs="Times New Roman"/>
          <w:sz w:val="24"/>
          <w:szCs w:val="24"/>
        </w:rPr>
        <w:t>A full description of the technique is detailed in Marshall and Thenkabail 2015</w:t>
      </w:r>
      <w:r w:rsidR="004808C5">
        <w:rPr>
          <w:rFonts w:ascii="Times New Roman" w:hAnsi="Times New Roman" w:cs="Times New Roman"/>
          <w:sz w:val="24"/>
          <w:szCs w:val="24"/>
        </w:rPr>
        <w:t>b</w:t>
      </w:r>
      <w:r w:rsidR="004F2041">
        <w:rPr>
          <w:rFonts w:ascii="Times New Roman" w:hAnsi="Times New Roman" w:cs="Times New Roman"/>
          <w:sz w:val="24"/>
          <w:szCs w:val="24"/>
        </w:rPr>
        <w:t>.  Each sample represents the average of replicates taken in 1 x 1 m</w:t>
      </w:r>
      <w:r w:rsidR="004F2041" w:rsidRPr="007825C2">
        <w:rPr>
          <w:rFonts w:ascii="Times New Roman" w:hAnsi="Times New Roman" w:cs="Times New Roman"/>
          <w:sz w:val="24"/>
          <w:szCs w:val="24"/>
          <w:vertAlign w:val="superscript"/>
        </w:rPr>
        <w:t>2</w:t>
      </w:r>
      <w:r w:rsidR="004F2041">
        <w:rPr>
          <w:rFonts w:ascii="Times New Roman" w:hAnsi="Times New Roman" w:cs="Times New Roman"/>
          <w:sz w:val="24"/>
          <w:szCs w:val="24"/>
        </w:rPr>
        <w:t xml:space="preserve"> quadrat.  </w:t>
      </w:r>
      <w:r w:rsidR="004808C5">
        <w:rPr>
          <w:rFonts w:ascii="Times New Roman" w:hAnsi="Times New Roman" w:cs="Times New Roman"/>
          <w:sz w:val="24"/>
          <w:szCs w:val="24"/>
        </w:rPr>
        <w:t>Replicate c</w:t>
      </w:r>
      <w:r w:rsidR="004F2041">
        <w:rPr>
          <w:rFonts w:ascii="Times New Roman" w:hAnsi="Times New Roman" w:cs="Times New Roman"/>
          <w:sz w:val="24"/>
          <w:szCs w:val="24"/>
        </w:rPr>
        <w:t>rop height was measured either with measuring tape (cotton and rice) or a telescoping measuring pole (maize)</w:t>
      </w:r>
      <w:r w:rsidR="004808C5">
        <w:rPr>
          <w:rFonts w:ascii="Times New Roman" w:hAnsi="Times New Roman" w:cs="Times New Roman"/>
          <w:sz w:val="24"/>
          <w:szCs w:val="24"/>
        </w:rPr>
        <w:t xml:space="preserve">; </w:t>
      </w:r>
      <w:r w:rsidR="004F2041">
        <w:rPr>
          <w:rFonts w:ascii="Times New Roman" w:hAnsi="Times New Roman" w:cs="Times New Roman"/>
          <w:sz w:val="24"/>
          <w:szCs w:val="24"/>
        </w:rPr>
        <w:t>AWB was measured with a spring scale</w:t>
      </w:r>
      <w:r w:rsidR="004808C5">
        <w:rPr>
          <w:rFonts w:ascii="Times New Roman" w:hAnsi="Times New Roman" w:cs="Times New Roman"/>
          <w:sz w:val="24"/>
          <w:szCs w:val="24"/>
        </w:rPr>
        <w:t>; and f</w:t>
      </w:r>
      <w:r w:rsidR="004F2041">
        <w:rPr>
          <w:rFonts w:ascii="Times New Roman" w:hAnsi="Times New Roman" w:cs="Times New Roman"/>
          <w:sz w:val="24"/>
          <w:szCs w:val="24"/>
        </w:rPr>
        <w:t>ractional crop cover was measured with a ceptometer (AccuPAR LP-80 from Decagon Devices, Inc. ®).  The ceptometer c</w:t>
      </w:r>
      <w:r w:rsidR="004808C5">
        <w:rPr>
          <w:rFonts w:ascii="Times New Roman" w:hAnsi="Times New Roman" w:cs="Times New Roman"/>
          <w:sz w:val="24"/>
          <w:szCs w:val="24"/>
        </w:rPr>
        <w:t>a</w:t>
      </w:r>
      <w:r w:rsidR="004F2041">
        <w:rPr>
          <w:rFonts w:ascii="Times New Roman" w:hAnsi="Times New Roman" w:cs="Times New Roman"/>
          <w:sz w:val="24"/>
          <w:szCs w:val="24"/>
        </w:rPr>
        <w:t>ptures the above and below canopy estimates of incoming shortwave radiation</w:t>
      </w:r>
      <w:r w:rsidR="004808C5">
        <w:rPr>
          <w:rFonts w:ascii="Times New Roman" w:hAnsi="Times New Roman" w:cs="Times New Roman"/>
          <w:sz w:val="24"/>
          <w:szCs w:val="24"/>
        </w:rPr>
        <w:t>, which is then used to estimate the fractional crop cover</w:t>
      </w:r>
      <w:r w:rsidR="004F2041">
        <w:rPr>
          <w:rFonts w:ascii="Times New Roman" w:hAnsi="Times New Roman" w:cs="Times New Roman"/>
          <w:sz w:val="24"/>
          <w:szCs w:val="24"/>
        </w:rPr>
        <w:t>.  For row crops, such as these, the fractional crop cover approximately equals the green (photosynthesizing portion)</w:t>
      </w:r>
      <w:r w:rsidR="004808C5">
        <w:rPr>
          <w:rFonts w:ascii="Times New Roman" w:hAnsi="Times New Roman" w:cs="Times New Roman"/>
          <w:sz w:val="24"/>
          <w:szCs w:val="24"/>
        </w:rPr>
        <w:t xml:space="preserve"> fraction</w:t>
      </w:r>
      <w:r w:rsidR="004F2041">
        <w:rPr>
          <w:rFonts w:ascii="Times New Roman" w:hAnsi="Times New Roman" w:cs="Times New Roman"/>
          <w:sz w:val="24"/>
          <w:szCs w:val="24"/>
        </w:rPr>
        <w:t xml:space="preserve"> of the plant canopy</w:t>
      </w:r>
      <w:r w:rsidR="004808C5">
        <w:rPr>
          <w:rFonts w:ascii="Times New Roman" w:hAnsi="Times New Roman" w:cs="Times New Roman"/>
          <w:sz w:val="24"/>
          <w:szCs w:val="24"/>
        </w:rPr>
        <w:t xml:space="preserve"> as well</w:t>
      </w:r>
      <w:r w:rsidR="004F2041">
        <w:rPr>
          <w:rFonts w:ascii="Times New Roman" w:hAnsi="Times New Roman" w:cs="Times New Roman"/>
          <w:sz w:val="24"/>
          <w:szCs w:val="24"/>
        </w:rPr>
        <w:t>.</w:t>
      </w:r>
    </w:p>
    <w:p w14:paraId="4769A08E" w14:textId="66BB809B" w:rsidR="00DD1C87" w:rsidRDefault="009276C2"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D1C87">
        <w:rPr>
          <w:rFonts w:ascii="Times New Roman" w:hAnsi="Times New Roman" w:cs="Times New Roman"/>
          <w:sz w:val="24"/>
          <w:szCs w:val="24"/>
        </w:rPr>
        <w:t xml:space="preserve">  </w:t>
      </w:r>
    </w:p>
    <w:p w14:paraId="767D2CFD" w14:textId="77777777" w:rsidR="00DD1C87" w:rsidRDefault="00DD1C87" w:rsidP="00BB6CDF">
      <w:pPr>
        <w:spacing w:after="0" w:line="240" w:lineRule="auto"/>
        <w:rPr>
          <w:rFonts w:ascii="Times New Roman" w:hAnsi="Times New Roman" w:cs="Times New Roman"/>
          <w:i/>
          <w:sz w:val="24"/>
          <w:szCs w:val="24"/>
        </w:rPr>
      </w:pPr>
    </w:p>
    <w:p w14:paraId="3B33D8C7" w14:textId="77777777" w:rsidR="00BB6CDF" w:rsidRDefault="00BB6CDF" w:rsidP="00BB6CDF">
      <w:pPr>
        <w:spacing w:after="0" w:line="240" w:lineRule="auto"/>
        <w:rPr>
          <w:rFonts w:ascii="Times New Roman" w:hAnsi="Times New Roman" w:cs="Times New Roman"/>
          <w:i/>
          <w:sz w:val="24"/>
          <w:szCs w:val="24"/>
        </w:rPr>
      </w:pPr>
      <w:r>
        <w:rPr>
          <w:rFonts w:ascii="Times New Roman" w:hAnsi="Times New Roman" w:cs="Times New Roman"/>
          <w:i/>
          <w:sz w:val="24"/>
          <w:szCs w:val="24"/>
        </w:rPr>
        <w:t>Irrigation practices</w:t>
      </w:r>
    </w:p>
    <w:p w14:paraId="4F100F4D" w14:textId="77777777" w:rsidR="00BB6CDF" w:rsidRDefault="00BB6CDF" w:rsidP="00BB6CDF">
      <w:pPr>
        <w:spacing w:after="0" w:line="240" w:lineRule="auto"/>
        <w:rPr>
          <w:rFonts w:ascii="Times New Roman" w:hAnsi="Times New Roman" w:cs="Times New Roman"/>
          <w:i/>
          <w:sz w:val="24"/>
          <w:szCs w:val="24"/>
        </w:rPr>
      </w:pPr>
    </w:p>
    <w:p w14:paraId="3627E1FA" w14:textId="667F5588" w:rsidR="00BB6CDF" w:rsidRDefault="00BB6CDF"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Flooding and planting of rice fields occur in May.  The rice site with water level data (Twt) is flooded for approximately one month prior to planting, and then drained and planted in late April (2011) or mid-May (2012).  The field is flooded again within a week </w:t>
      </w:r>
      <w:r w:rsidR="00E26C1B">
        <w:rPr>
          <w:rFonts w:ascii="Times New Roman" w:hAnsi="Times New Roman" w:cs="Times New Roman"/>
          <w:sz w:val="24"/>
          <w:szCs w:val="24"/>
        </w:rPr>
        <w:t xml:space="preserve">after </w:t>
      </w:r>
      <w:r>
        <w:rPr>
          <w:rFonts w:ascii="Times New Roman" w:hAnsi="Times New Roman" w:cs="Times New Roman"/>
          <w:sz w:val="24"/>
          <w:szCs w:val="24"/>
        </w:rPr>
        <w:t xml:space="preserve">planting.  Flooded conditions are maintained until mid-(2011) or end-September (2012).  </w:t>
      </w:r>
    </w:p>
    <w:p w14:paraId="331507F7" w14:textId="77777777" w:rsidR="00774429" w:rsidRDefault="00774429" w:rsidP="00BB6CDF">
      <w:pPr>
        <w:spacing w:after="0" w:line="240" w:lineRule="auto"/>
        <w:rPr>
          <w:rFonts w:ascii="Times New Roman" w:hAnsi="Times New Roman" w:cs="Times New Roman"/>
          <w:sz w:val="24"/>
          <w:szCs w:val="24"/>
        </w:rPr>
      </w:pPr>
    </w:p>
    <w:p w14:paraId="48DF67E5" w14:textId="570AC629" w:rsidR="00774429" w:rsidRPr="000B76D0" w:rsidRDefault="00CA6BFA" w:rsidP="00BB6CDF">
      <w:pPr>
        <w:spacing w:after="0" w:line="240" w:lineRule="auto"/>
        <w:rPr>
          <w:rFonts w:ascii="Times New Roman" w:hAnsi="Times New Roman" w:cs="Times New Roman"/>
          <w:sz w:val="24"/>
          <w:szCs w:val="24"/>
        </w:rPr>
      </w:pPr>
      <w:r>
        <w:rPr>
          <w:rFonts w:ascii="Times New Roman" w:hAnsi="Times New Roman" w:cs="Times New Roman"/>
          <w:sz w:val="24"/>
          <w:szCs w:val="24"/>
        </w:rPr>
        <w:t>Maize</w:t>
      </w:r>
      <w:r w:rsidR="00774429">
        <w:rPr>
          <w:rFonts w:ascii="Times New Roman" w:hAnsi="Times New Roman" w:cs="Times New Roman"/>
          <w:sz w:val="24"/>
          <w:szCs w:val="24"/>
        </w:rPr>
        <w:t xml:space="preserve"> is planted in April, but not irrigated until July.  </w:t>
      </w:r>
      <w:r w:rsidR="00BC4B18">
        <w:rPr>
          <w:rFonts w:ascii="Times New Roman" w:hAnsi="Times New Roman" w:cs="Times New Roman"/>
          <w:sz w:val="24"/>
          <w:szCs w:val="24"/>
        </w:rPr>
        <w:t xml:space="preserve">Two of the maize sites are run by the </w:t>
      </w:r>
      <w:r w:rsidR="00BC4B18" w:rsidRPr="00BC4B18">
        <w:rPr>
          <w:rFonts w:ascii="Times New Roman" w:hAnsi="Times New Roman" w:cs="Times New Roman"/>
          <w:sz w:val="24"/>
          <w:szCs w:val="24"/>
        </w:rPr>
        <w:t>Nature Conservancy</w:t>
      </w:r>
      <w:r w:rsidR="00BC4B18">
        <w:rPr>
          <w:rFonts w:ascii="Times New Roman" w:hAnsi="Times New Roman" w:cs="Times New Roman"/>
          <w:sz w:val="24"/>
          <w:szCs w:val="24"/>
        </w:rPr>
        <w:t xml:space="preserve"> on S</w:t>
      </w:r>
      <w:r w:rsidR="007A4872">
        <w:rPr>
          <w:rFonts w:ascii="Times New Roman" w:hAnsi="Times New Roman" w:cs="Times New Roman"/>
          <w:sz w:val="24"/>
          <w:szCs w:val="24"/>
        </w:rPr>
        <w:t>t</w:t>
      </w:r>
      <w:r w:rsidR="00BC4B18">
        <w:rPr>
          <w:rFonts w:ascii="Times New Roman" w:hAnsi="Times New Roman" w:cs="Times New Roman"/>
          <w:sz w:val="24"/>
          <w:szCs w:val="24"/>
        </w:rPr>
        <w:t xml:space="preserve">aten Island in the </w:t>
      </w:r>
      <w:r w:rsidR="00BC4B18" w:rsidRPr="00BC4B18">
        <w:rPr>
          <w:rFonts w:ascii="Times New Roman" w:hAnsi="Times New Roman" w:cs="Times New Roman"/>
          <w:sz w:val="24"/>
          <w:szCs w:val="24"/>
        </w:rPr>
        <w:t>Sacramento-San Joaquin River Delta</w:t>
      </w:r>
      <w:r w:rsidR="00BC4B18">
        <w:rPr>
          <w:rFonts w:ascii="Times New Roman" w:hAnsi="Times New Roman" w:cs="Times New Roman"/>
          <w:sz w:val="24"/>
          <w:szCs w:val="24"/>
        </w:rPr>
        <w:t xml:space="preserve">.  </w:t>
      </w:r>
      <w:r w:rsidR="00774429">
        <w:rPr>
          <w:rFonts w:ascii="Times New Roman" w:hAnsi="Times New Roman" w:cs="Times New Roman"/>
          <w:sz w:val="24"/>
          <w:szCs w:val="24"/>
        </w:rPr>
        <w:t xml:space="preserve">One of the sites (StaW) was kept </w:t>
      </w:r>
      <w:r w:rsidR="00BC4B18">
        <w:rPr>
          <w:rFonts w:ascii="Times New Roman" w:hAnsi="Times New Roman" w:cs="Times New Roman"/>
          <w:sz w:val="24"/>
          <w:szCs w:val="24"/>
        </w:rPr>
        <w:t>flooded prior to the growing season to maintain a habitat for fowl and game for hunters,</w:t>
      </w:r>
      <w:r w:rsidR="00774429">
        <w:rPr>
          <w:rFonts w:ascii="Times New Roman" w:hAnsi="Times New Roman" w:cs="Times New Roman"/>
          <w:sz w:val="24"/>
          <w:szCs w:val="24"/>
        </w:rPr>
        <w:t xml:space="preserve"> while the second site (StaD) </w:t>
      </w:r>
      <w:r w:rsidR="00BC4B18">
        <w:rPr>
          <w:rFonts w:ascii="Times New Roman" w:hAnsi="Times New Roman" w:cs="Times New Roman"/>
          <w:sz w:val="24"/>
          <w:szCs w:val="24"/>
        </w:rPr>
        <w:t>was not flooded</w:t>
      </w:r>
      <w:r w:rsidR="00774429">
        <w:rPr>
          <w:rFonts w:ascii="Times New Roman" w:hAnsi="Times New Roman" w:cs="Times New Roman"/>
          <w:sz w:val="24"/>
          <w:szCs w:val="24"/>
        </w:rPr>
        <w:t>.</w:t>
      </w:r>
      <w:r w:rsidR="00C922DC">
        <w:rPr>
          <w:rFonts w:ascii="Times New Roman" w:hAnsi="Times New Roman" w:cs="Times New Roman"/>
          <w:sz w:val="24"/>
          <w:szCs w:val="24"/>
        </w:rPr>
        <w:t xml:space="preserve">  Cotton fields are planted in June and irrigated several times</w:t>
      </w:r>
      <w:r w:rsidR="00893E14">
        <w:rPr>
          <w:rFonts w:ascii="Times New Roman" w:hAnsi="Times New Roman" w:cs="Times New Roman"/>
          <w:sz w:val="24"/>
          <w:szCs w:val="24"/>
        </w:rPr>
        <w:t xml:space="preserve"> as needed</w:t>
      </w:r>
      <w:r w:rsidR="00C922DC">
        <w:rPr>
          <w:rFonts w:ascii="Times New Roman" w:hAnsi="Times New Roman" w:cs="Times New Roman"/>
          <w:sz w:val="24"/>
          <w:szCs w:val="24"/>
        </w:rPr>
        <w:t xml:space="preserve"> during the growing season.</w:t>
      </w:r>
    </w:p>
    <w:p w14:paraId="3DA19BE0" w14:textId="77777777" w:rsidR="006E3BA8" w:rsidRPr="00F02F7D" w:rsidRDefault="006E3BA8" w:rsidP="006E3BA8">
      <w:pPr>
        <w:spacing w:after="0" w:line="240" w:lineRule="auto"/>
        <w:rPr>
          <w:rFonts w:ascii="Times New Roman" w:eastAsiaTheme="minorEastAsia" w:hAnsi="Times New Roman" w:cs="Times New Roman"/>
          <w:sz w:val="24"/>
          <w:szCs w:val="24"/>
        </w:rPr>
      </w:pPr>
    </w:p>
    <w:p w14:paraId="7BE5B87D" w14:textId="77777777" w:rsidR="00290200" w:rsidRPr="00E9300A" w:rsidRDefault="00290200" w:rsidP="006E3BA8">
      <w:pPr>
        <w:spacing w:after="0" w:line="240" w:lineRule="auto"/>
        <w:rPr>
          <w:rFonts w:ascii="Times New Roman" w:hAnsi="Times New Roman" w:cs="Times New Roman"/>
          <w:b/>
          <w:sz w:val="24"/>
          <w:szCs w:val="24"/>
        </w:rPr>
      </w:pPr>
      <w:r w:rsidRPr="00E9300A">
        <w:rPr>
          <w:rFonts w:ascii="Times New Roman" w:hAnsi="Times New Roman" w:cs="Times New Roman"/>
          <w:b/>
          <w:sz w:val="24"/>
          <w:szCs w:val="24"/>
        </w:rPr>
        <w:t>Results</w:t>
      </w:r>
    </w:p>
    <w:p w14:paraId="36E384A1" w14:textId="77777777" w:rsidR="00290200" w:rsidRPr="0019502E" w:rsidRDefault="00290200" w:rsidP="006E3BA8">
      <w:pPr>
        <w:spacing w:after="0" w:line="240" w:lineRule="auto"/>
        <w:rPr>
          <w:rFonts w:ascii="Times New Roman" w:hAnsi="Times New Roman" w:cs="Times New Roman"/>
          <w:i/>
          <w:sz w:val="24"/>
          <w:szCs w:val="24"/>
        </w:rPr>
      </w:pPr>
      <w:r w:rsidRPr="0019502E">
        <w:rPr>
          <w:rFonts w:ascii="Times New Roman" w:hAnsi="Times New Roman" w:cs="Times New Roman"/>
          <w:i/>
          <w:sz w:val="24"/>
          <w:szCs w:val="24"/>
        </w:rPr>
        <w:t>Energ</w:t>
      </w:r>
      <w:r w:rsidR="00627D14">
        <w:rPr>
          <w:rFonts w:ascii="Times New Roman" w:hAnsi="Times New Roman" w:cs="Times New Roman"/>
          <w:i/>
          <w:sz w:val="24"/>
          <w:szCs w:val="24"/>
        </w:rPr>
        <w:t>y balance closure</w:t>
      </w:r>
    </w:p>
    <w:p w14:paraId="5163D9A5" w14:textId="273A2346" w:rsidR="00CB20DC" w:rsidRDefault="00BE1D0A"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w:t>
      </w:r>
      <w:r w:rsidR="00E26C1B">
        <w:rPr>
          <w:rFonts w:ascii="Times New Roman" w:hAnsi="Times New Roman" w:cs="Times New Roman"/>
          <w:sz w:val="24"/>
          <w:szCs w:val="24"/>
        </w:rPr>
        <w:t>Twt,</w:t>
      </w:r>
      <w:r w:rsidR="005B1D6D">
        <w:rPr>
          <w:rFonts w:ascii="Times New Roman" w:hAnsi="Times New Roman" w:cs="Times New Roman"/>
          <w:sz w:val="24"/>
          <w:szCs w:val="24"/>
        </w:rPr>
        <w:t xml:space="preserve"> wh</w:t>
      </w:r>
      <w:r w:rsidR="00627D14">
        <w:rPr>
          <w:rFonts w:ascii="Times New Roman" w:hAnsi="Times New Roman" w:cs="Times New Roman"/>
          <w:sz w:val="24"/>
          <w:szCs w:val="24"/>
        </w:rPr>
        <w:t xml:space="preserve">ere </w:t>
      </w:r>
      <w:r w:rsidR="005B1D6D">
        <w:rPr>
          <w:rFonts w:ascii="Times New Roman" w:hAnsi="Times New Roman" w:cs="Times New Roman"/>
          <w:sz w:val="24"/>
          <w:szCs w:val="24"/>
        </w:rPr>
        <w:t xml:space="preserve">the </w:t>
      </w:r>
      <w:r w:rsidR="00627D14">
        <w:rPr>
          <w:rFonts w:ascii="Times New Roman" w:hAnsi="Times New Roman" w:cs="Times New Roman"/>
          <w:sz w:val="24"/>
          <w:szCs w:val="24"/>
        </w:rPr>
        <w:t>energy balance was not closed</w:t>
      </w:r>
      <w:r w:rsidR="00290200" w:rsidRPr="00290200">
        <w:rPr>
          <w:rFonts w:ascii="Times New Roman" w:hAnsi="Times New Roman" w:cs="Times New Roman"/>
          <w:sz w:val="24"/>
          <w:szCs w:val="24"/>
        </w:rPr>
        <w:t>, the slope of the</w:t>
      </w:r>
      <w:r w:rsidR="00893E14">
        <w:rPr>
          <w:rFonts w:ascii="Times New Roman" w:hAnsi="Times New Roman" w:cs="Times New Roman"/>
          <w:sz w:val="24"/>
          <w:szCs w:val="24"/>
        </w:rPr>
        <w:t xml:space="preserve"> ordinary least square regression</w:t>
      </w:r>
      <w:r w:rsidR="00290200" w:rsidRPr="00290200">
        <w:rPr>
          <w:rFonts w:ascii="Times New Roman" w:hAnsi="Times New Roman" w:cs="Times New Roman"/>
          <w:sz w:val="24"/>
          <w:szCs w:val="24"/>
        </w:rPr>
        <w:t xml:space="preserve"> </w:t>
      </w:r>
      <w:r w:rsidR="005B1D6D">
        <w:rPr>
          <w:rFonts w:ascii="Times New Roman" w:hAnsi="Times New Roman" w:cs="Times New Roman"/>
          <w:sz w:val="24"/>
          <w:szCs w:val="24"/>
        </w:rPr>
        <w:t>(</w:t>
      </w:r>
      <w:r w:rsidR="00290200" w:rsidRPr="00290200">
        <w:rPr>
          <w:rFonts w:ascii="Times New Roman" w:hAnsi="Times New Roman" w:cs="Times New Roman"/>
          <w:sz w:val="24"/>
          <w:szCs w:val="24"/>
        </w:rPr>
        <w:t>OLR</w:t>
      </w:r>
      <w:r w:rsidR="005B1D6D">
        <w:rPr>
          <w:rFonts w:ascii="Times New Roman" w:hAnsi="Times New Roman" w:cs="Times New Roman"/>
          <w:sz w:val="24"/>
          <w:szCs w:val="24"/>
        </w:rPr>
        <w:t>)</w:t>
      </w:r>
      <w:r w:rsidR="00290200" w:rsidRPr="00290200">
        <w:rPr>
          <w:rFonts w:ascii="Times New Roman" w:hAnsi="Times New Roman" w:cs="Times New Roman"/>
          <w:sz w:val="24"/>
          <w:szCs w:val="24"/>
        </w:rPr>
        <w:t xml:space="preserve"> line between R</w:t>
      </w:r>
      <w:r w:rsidR="00290200" w:rsidRPr="00290200">
        <w:rPr>
          <w:rFonts w:ascii="Times New Roman" w:hAnsi="Times New Roman" w:cs="Times New Roman"/>
          <w:sz w:val="24"/>
          <w:szCs w:val="24"/>
          <w:vertAlign w:val="subscript"/>
        </w:rPr>
        <w:t>n</w:t>
      </w:r>
      <w:r w:rsidR="00290200" w:rsidRPr="00290200">
        <w:rPr>
          <w:rFonts w:ascii="Times New Roman" w:hAnsi="Times New Roman" w:cs="Times New Roman"/>
          <w:sz w:val="24"/>
          <w:szCs w:val="24"/>
        </w:rPr>
        <w:t>-G and H+LE was 0.58 with an intercept of 33.2</w:t>
      </w:r>
      <w:r>
        <w:rPr>
          <w:rFonts w:ascii="Times New Roman" w:hAnsi="Times New Roman" w:cs="Times New Roman"/>
          <w:sz w:val="24"/>
          <w:szCs w:val="24"/>
        </w:rPr>
        <w:t xml:space="preserve"> W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and an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of 0.76</w:t>
      </w:r>
      <w:r w:rsidR="00290200" w:rsidRPr="00290200">
        <w:rPr>
          <w:rFonts w:ascii="Times New Roman" w:hAnsi="Times New Roman" w:cs="Times New Roman"/>
          <w:sz w:val="24"/>
          <w:szCs w:val="24"/>
        </w:rPr>
        <w:t>.  Compared to OLR statistics from other FLUXNET sites</w:t>
      </w:r>
      <w:r w:rsidR="00A53890">
        <w:rPr>
          <w:rFonts w:ascii="Times New Roman" w:hAnsi="Times New Roman" w:cs="Times New Roman"/>
          <w:sz w:val="24"/>
          <w:szCs w:val="24"/>
        </w:rPr>
        <w:t xml:space="preserve"> </w:t>
      </w:r>
      <w:r w:rsidR="00A53890">
        <w:rPr>
          <w:rFonts w:ascii="Times New Roman" w:hAnsi="Times New Roman" w:cs="Times New Roman"/>
          <w:sz w:val="24"/>
          <w:szCs w:val="24"/>
        </w:rPr>
        <w:fldChar w:fldCharType="begin" w:fldLock="1"/>
      </w:r>
      <w:r w:rsidR="00FE009A">
        <w:rPr>
          <w:rFonts w:ascii="Times New Roman" w:hAnsi="Times New Roman" w:cs="Times New Roman"/>
          <w:sz w:val="24"/>
          <w:szCs w:val="24"/>
        </w:rPr>
        <w:instrText>ADDIN CSL_CITATION { "citationItems" : [ { "id" : "ITEM-1", "itemData" : { "ISSN" : "0168-1923", "author" : [ { "dropping-particle" : "", "family" : "Wilson", "given" : "Kell", "non-dropping-particle" : "", "parse-names" : false, "suffix" : "" }, { "dropping-particle" : "", "family" : "Goldstein", "given" : "Allen", "non-dropping-particle" : "", "parse-names" : false, "suffix" : "" }, { "dropping-particle" : "", "family" : "Falge", "given" : "Eva", "non-dropping-particle" : "", "parse-names" : false, "suffix" : "" }, { "dropping-particle" : "", "family" : "Aubinet", "given" : "Marc", "non-dropping-particle" : "", "parse-names" : false, "suffix" : "" }, { "dropping-particle" : "", "family" : "Baldocchi", "given" : "Dennis", "non-dropping-particle" : "", "parse-names" : false, "suffix" : "" }, { "dropping-particle" : "", "family" : "Berbigier", "given" : "Paul", "non-dropping-particle" : "", "parse-names" : false, "suffix" : "" }, { "dropping-particle" : "", "family" : "Bernhofer", "given" : "Christian", "non-dropping-particle" : "", "parse-names" : false, "suffix" : "" }, { "dropping-particle" : "", "family" : "Ceulemans", "given" : "Reinhart", "non-dropping-particle" : "", "parse-names" : false, "suffix" : "" }, { "dropping-particle" : "", "family" : "Dolman", "given" : "Han", "non-dropping-particle" : "", "parse-names" : false, "suffix" : "" }, { "dropping-particle" : "", "family" : "Field", "given" : "Chris", "non-dropping-particle" : "", "parse-names" : false, "suffix" : "" } ], "container-title" : "Agricultural and Forest Meteorology", "id" : "ITEM-1", "issue" : "1", "issued" : { "date-parts" : [ [ "2002" ] ] }, "page" : "223-243", "publisher" : "Elsevier", "title" : "Energy balance closure at FLUXNET sites", "type" : "article-journal", "volume" : "113" }, "uris" : [ "http://www.mendeley.com/documents/?uuid=b2bc7e80-0a41-4b77-93c1-efe43b959627" ] } ], "mendeley" : { "formattedCitation" : "(Wilson et al., 2002)", "plainTextFormattedCitation" : "(Wilson et al., 2002)", "previouslyFormattedCitation" : "(Wilson et al., 2002)" }, "properties" : { "noteIndex" : 0 }, "schema" : "https://github.com/citation-style-language/schema/raw/master/csl-citation.json" }</w:instrText>
      </w:r>
      <w:r w:rsidR="00A53890">
        <w:rPr>
          <w:rFonts w:ascii="Times New Roman" w:hAnsi="Times New Roman" w:cs="Times New Roman"/>
          <w:sz w:val="24"/>
          <w:szCs w:val="24"/>
        </w:rPr>
        <w:fldChar w:fldCharType="separate"/>
      </w:r>
      <w:r w:rsidR="00A53890" w:rsidRPr="00A53890">
        <w:rPr>
          <w:rFonts w:ascii="Times New Roman" w:hAnsi="Times New Roman" w:cs="Times New Roman"/>
          <w:noProof/>
          <w:sz w:val="24"/>
          <w:szCs w:val="24"/>
        </w:rPr>
        <w:t>(Wilson et al., 2002)</w:t>
      </w:r>
      <w:r w:rsidR="00A53890">
        <w:rPr>
          <w:rFonts w:ascii="Times New Roman" w:hAnsi="Times New Roman" w:cs="Times New Roman"/>
          <w:sz w:val="24"/>
          <w:szCs w:val="24"/>
        </w:rPr>
        <w:fldChar w:fldCharType="end"/>
      </w:r>
      <w:r w:rsidR="00290200" w:rsidRPr="00290200">
        <w:rPr>
          <w:rFonts w:ascii="Times New Roman" w:hAnsi="Times New Roman" w:cs="Times New Roman"/>
          <w:sz w:val="24"/>
          <w:szCs w:val="24"/>
        </w:rPr>
        <w:t>, the slope (0.58) is within the lower ranges of other sites (0.55-0.99, mean 0.79)</w:t>
      </w:r>
      <w:r>
        <w:rPr>
          <w:rFonts w:ascii="Times New Roman" w:hAnsi="Times New Roman" w:cs="Times New Roman"/>
          <w:sz w:val="24"/>
          <w:szCs w:val="24"/>
        </w:rPr>
        <w:t xml:space="preserve">, </w:t>
      </w:r>
      <w:r w:rsidR="00290200" w:rsidRPr="00290200">
        <w:rPr>
          <w:rFonts w:ascii="Times New Roman" w:hAnsi="Times New Roman" w:cs="Times New Roman"/>
          <w:sz w:val="24"/>
          <w:szCs w:val="24"/>
        </w:rPr>
        <w:t>the interce</w:t>
      </w:r>
      <w:r w:rsidR="005B1D6D">
        <w:rPr>
          <w:rFonts w:ascii="Times New Roman" w:hAnsi="Times New Roman" w:cs="Times New Roman"/>
          <w:sz w:val="24"/>
          <w:szCs w:val="24"/>
        </w:rPr>
        <w:t>pt (33.2) is in the upper range</w:t>
      </w:r>
      <w:r w:rsidR="00290200" w:rsidRPr="00290200">
        <w:rPr>
          <w:rFonts w:ascii="Times New Roman" w:hAnsi="Times New Roman" w:cs="Times New Roman"/>
          <w:sz w:val="24"/>
          <w:szCs w:val="24"/>
        </w:rPr>
        <w:t xml:space="preserve"> of other sites (-32.9 to 32.6, mean 3.7)</w:t>
      </w:r>
      <w:r>
        <w:rPr>
          <w:rFonts w:ascii="Times New Roman" w:hAnsi="Times New Roman" w:cs="Times New Roman"/>
          <w:sz w:val="24"/>
          <w:szCs w:val="24"/>
        </w:rPr>
        <w:t>, and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within the range (0.64-0.96) but lower than the average (0.86)</w:t>
      </w:r>
      <w:r w:rsidR="00290200" w:rsidRPr="00290200">
        <w:rPr>
          <w:rFonts w:ascii="Times New Roman" w:hAnsi="Times New Roman" w:cs="Times New Roman"/>
          <w:sz w:val="24"/>
          <w:szCs w:val="24"/>
        </w:rPr>
        <w:t>.  The</w:t>
      </w:r>
      <w:r w:rsidR="00893E14">
        <w:rPr>
          <w:rFonts w:ascii="Times New Roman" w:hAnsi="Times New Roman" w:cs="Times New Roman"/>
          <w:sz w:val="24"/>
          <w:szCs w:val="24"/>
        </w:rPr>
        <w:t xml:space="preserve"> energy balance ratio (</w:t>
      </w:r>
      <w:r w:rsidR="00290200" w:rsidRPr="00290200">
        <w:rPr>
          <w:rFonts w:ascii="Times New Roman" w:hAnsi="Times New Roman" w:cs="Times New Roman"/>
          <w:sz w:val="24"/>
          <w:szCs w:val="24"/>
        </w:rPr>
        <w:t>EBR</w:t>
      </w:r>
      <w:r w:rsidR="00893E14">
        <w:rPr>
          <w:rFonts w:ascii="Times New Roman" w:hAnsi="Times New Roman" w:cs="Times New Roman"/>
          <w:sz w:val="24"/>
          <w:szCs w:val="24"/>
        </w:rPr>
        <w:t>)</w:t>
      </w:r>
      <w:r w:rsidR="00290200" w:rsidRPr="00290200">
        <w:rPr>
          <w:rFonts w:ascii="Times New Roman" w:hAnsi="Times New Roman" w:cs="Times New Roman"/>
          <w:sz w:val="24"/>
          <w:szCs w:val="24"/>
        </w:rPr>
        <w:t xml:space="preserve"> was 1.01 for 2010, 0.82 in 2011, and 0.85 in 2012 for a three-year mean of 0.89, which is </w:t>
      </w:r>
      <w:r>
        <w:rPr>
          <w:rFonts w:ascii="Times New Roman" w:hAnsi="Times New Roman" w:cs="Times New Roman"/>
          <w:sz w:val="24"/>
          <w:szCs w:val="24"/>
        </w:rPr>
        <w:t xml:space="preserve">slightly </w:t>
      </w:r>
      <w:r w:rsidR="00290200" w:rsidRPr="00290200">
        <w:rPr>
          <w:rFonts w:ascii="Times New Roman" w:hAnsi="Times New Roman" w:cs="Times New Roman"/>
          <w:sz w:val="24"/>
          <w:szCs w:val="24"/>
        </w:rPr>
        <w:t xml:space="preserve">higher than the mean </w:t>
      </w:r>
      <w:r>
        <w:rPr>
          <w:rFonts w:ascii="Times New Roman" w:hAnsi="Times New Roman" w:cs="Times New Roman"/>
          <w:sz w:val="24"/>
          <w:szCs w:val="24"/>
        </w:rPr>
        <w:t xml:space="preserve">of other FLUXNET sites (0.84).  </w:t>
      </w:r>
      <w:r w:rsidR="00CB20DC">
        <w:rPr>
          <w:rFonts w:ascii="Times New Roman" w:hAnsi="Times New Roman" w:cs="Times New Roman"/>
          <w:sz w:val="24"/>
          <w:szCs w:val="24"/>
        </w:rPr>
        <w:t>The OLR slope for the daily means where Rn-G &gt;0 was 0.64 with an intercept of 25.5 W m</w:t>
      </w:r>
      <w:r w:rsidR="00CB20DC">
        <w:rPr>
          <w:rFonts w:ascii="Times New Roman" w:hAnsi="Times New Roman" w:cs="Times New Roman"/>
          <w:sz w:val="24"/>
          <w:szCs w:val="24"/>
          <w:vertAlign w:val="superscript"/>
        </w:rPr>
        <w:t>-2</w:t>
      </w:r>
      <w:r w:rsidR="00CB20DC">
        <w:rPr>
          <w:rFonts w:ascii="Times New Roman" w:hAnsi="Times New Roman" w:cs="Times New Roman"/>
          <w:sz w:val="24"/>
          <w:szCs w:val="24"/>
        </w:rPr>
        <w:t xml:space="preserve"> and an R</w:t>
      </w:r>
      <w:r w:rsidR="00CB20DC">
        <w:rPr>
          <w:rFonts w:ascii="Times New Roman" w:hAnsi="Times New Roman" w:cs="Times New Roman"/>
          <w:sz w:val="24"/>
          <w:szCs w:val="24"/>
          <w:vertAlign w:val="superscript"/>
        </w:rPr>
        <w:t>2</w:t>
      </w:r>
      <w:r w:rsidR="00BA70F0">
        <w:rPr>
          <w:rFonts w:ascii="Times New Roman" w:hAnsi="Times New Roman" w:cs="Times New Roman"/>
          <w:sz w:val="24"/>
          <w:szCs w:val="24"/>
        </w:rPr>
        <w:t xml:space="preserve"> of 0.74.  A few outlier values of Rn-G (&gt;300 W m-2) influenced the OLR slope; removal of those outliers improved the slope to 0.73 and an interc</w:t>
      </w:r>
      <w:r w:rsidR="00627D14">
        <w:rPr>
          <w:rFonts w:ascii="Times New Roman" w:hAnsi="Times New Roman" w:cs="Times New Roman"/>
          <w:sz w:val="24"/>
          <w:szCs w:val="24"/>
        </w:rPr>
        <w:t>ept of 17.8 W m-2, R</w:t>
      </w:r>
      <w:r w:rsidR="00627D14" w:rsidRPr="00E73B32">
        <w:rPr>
          <w:rFonts w:ascii="Times New Roman" w:hAnsi="Times New Roman"/>
          <w:sz w:val="24"/>
          <w:vertAlign w:val="superscript"/>
        </w:rPr>
        <w:t>2</w:t>
      </w:r>
      <w:r w:rsidR="00627D14">
        <w:rPr>
          <w:rFonts w:ascii="Times New Roman" w:hAnsi="Times New Roman" w:cs="Times New Roman"/>
          <w:sz w:val="24"/>
          <w:szCs w:val="24"/>
        </w:rPr>
        <w:t xml:space="preserve"> of 0.81.  </w:t>
      </w:r>
      <w:r w:rsidR="00FA1D05">
        <w:rPr>
          <w:rFonts w:ascii="Times New Roman" w:hAnsi="Times New Roman" w:cs="Times New Roman"/>
          <w:sz w:val="24"/>
          <w:szCs w:val="24"/>
        </w:rPr>
        <w:t>Overall, OLR indicates that the energy fluxes recorded at</w:t>
      </w:r>
      <w:r w:rsidR="00893E14">
        <w:rPr>
          <w:rFonts w:ascii="Times New Roman" w:hAnsi="Times New Roman" w:cs="Times New Roman"/>
          <w:sz w:val="24"/>
          <w:szCs w:val="24"/>
        </w:rPr>
        <w:t xml:space="preserve"> </w:t>
      </w:r>
      <w:r w:rsidR="00627D14">
        <w:rPr>
          <w:rFonts w:ascii="Times New Roman" w:hAnsi="Times New Roman" w:cs="Times New Roman"/>
          <w:sz w:val="24"/>
          <w:szCs w:val="24"/>
        </w:rPr>
        <w:t>Twt are within the ranges reported by other FLUXNET sites and is acceptable for analysis.</w:t>
      </w:r>
    </w:p>
    <w:p w14:paraId="7EA181E1" w14:textId="77777777" w:rsidR="006E3BA8" w:rsidRDefault="006E3BA8" w:rsidP="006E3BA8">
      <w:pPr>
        <w:spacing w:after="0" w:line="240" w:lineRule="auto"/>
        <w:rPr>
          <w:rFonts w:ascii="Times New Roman" w:hAnsi="Times New Roman" w:cs="Times New Roman"/>
          <w:sz w:val="24"/>
          <w:szCs w:val="24"/>
        </w:rPr>
      </w:pPr>
    </w:p>
    <w:p w14:paraId="15008702" w14:textId="77777777" w:rsidR="0019502E" w:rsidRDefault="00426D5D" w:rsidP="006E3BA8">
      <w:pPr>
        <w:spacing w:after="0" w:line="240" w:lineRule="auto"/>
        <w:rPr>
          <w:rFonts w:ascii="Times New Roman" w:hAnsi="Times New Roman" w:cs="Times New Roman"/>
          <w:i/>
          <w:sz w:val="24"/>
          <w:szCs w:val="24"/>
        </w:rPr>
      </w:pPr>
      <w:r>
        <w:rPr>
          <w:rFonts w:ascii="Times New Roman" w:hAnsi="Times New Roman" w:cs="Times New Roman"/>
          <w:i/>
          <w:sz w:val="24"/>
          <w:szCs w:val="24"/>
        </w:rPr>
        <w:t>Net radiation</w:t>
      </w:r>
      <w:r w:rsidR="00845DBF">
        <w:rPr>
          <w:rFonts w:ascii="Times New Roman" w:hAnsi="Times New Roman" w:cs="Times New Roman"/>
          <w:i/>
          <w:sz w:val="24"/>
          <w:szCs w:val="24"/>
        </w:rPr>
        <w:t xml:space="preserve"> and reference ET</w:t>
      </w:r>
    </w:p>
    <w:p w14:paraId="50480B5A" w14:textId="1D9FE8D6" w:rsidR="0019502E" w:rsidRDefault="00426D5D"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Rn estimated by GMAO</w:t>
      </w:r>
      <w:r w:rsidR="00392D81">
        <w:rPr>
          <w:rFonts w:ascii="Times New Roman" w:hAnsi="Times New Roman" w:cs="Times New Roman"/>
          <w:sz w:val="24"/>
          <w:szCs w:val="24"/>
        </w:rPr>
        <w:t>-MERRA</w:t>
      </w:r>
      <w:r>
        <w:rPr>
          <w:rFonts w:ascii="Times New Roman" w:hAnsi="Times New Roman" w:cs="Times New Roman"/>
          <w:sz w:val="24"/>
          <w:szCs w:val="24"/>
        </w:rPr>
        <w:t xml:space="preserve"> was lower than Rn from the towers for</w:t>
      </w:r>
      <w:r w:rsidR="00F516C7">
        <w:rPr>
          <w:rFonts w:ascii="Times New Roman" w:hAnsi="Times New Roman" w:cs="Times New Roman"/>
          <w:sz w:val="24"/>
          <w:szCs w:val="24"/>
        </w:rPr>
        <w:t xml:space="preserve"> all towers and years except </w:t>
      </w:r>
      <w:r w:rsidR="00845DBF">
        <w:rPr>
          <w:rFonts w:ascii="Times New Roman" w:hAnsi="Times New Roman" w:cs="Times New Roman"/>
          <w:sz w:val="24"/>
          <w:szCs w:val="24"/>
        </w:rPr>
        <w:t>Us.</w:t>
      </w:r>
      <w:r w:rsidR="00BB6CDF">
        <w:rPr>
          <w:rFonts w:ascii="Times New Roman" w:hAnsi="Times New Roman" w:cs="Times New Roman"/>
          <w:sz w:val="24"/>
          <w:szCs w:val="24"/>
        </w:rPr>
        <w:t>Twt</w:t>
      </w:r>
      <w:r w:rsidR="00392D81">
        <w:rPr>
          <w:rFonts w:ascii="Times New Roman" w:hAnsi="Times New Roman" w:cs="Times New Roman"/>
          <w:sz w:val="24"/>
          <w:szCs w:val="24"/>
        </w:rPr>
        <w:t xml:space="preserve"> (</w:t>
      </w:r>
      <w:r w:rsidR="00392D81">
        <w:rPr>
          <w:rFonts w:ascii="Times New Roman" w:hAnsi="Times New Roman" w:cs="Times New Roman"/>
          <w:sz w:val="24"/>
          <w:szCs w:val="24"/>
        </w:rPr>
        <w:fldChar w:fldCharType="begin"/>
      </w:r>
      <w:r w:rsidR="00392D81">
        <w:rPr>
          <w:rFonts w:ascii="Times New Roman" w:hAnsi="Times New Roman" w:cs="Times New Roman"/>
          <w:sz w:val="24"/>
          <w:szCs w:val="24"/>
        </w:rPr>
        <w:instrText xml:space="preserve"> REF _Ref408415315 \h </w:instrText>
      </w:r>
      <w:r w:rsidR="00392D81">
        <w:rPr>
          <w:rFonts w:ascii="Times New Roman" w:hAnsi="Times New Roman" w:cs="Times New Roman"/>
          <w:sz w:val="24"/>
          <w:szCs w:val="24"/>
        </w:rPr>
      </w:r>
      <w:r w:rsidR="00392D81">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2</w:t>
      </w:r>
      <w:r w:rsidR="00392D81">
        <w:rPr>
          <w:rFonts w:ascii="Times New Roman" w:hAnsi="Times New Roman" w:cs="Times New Roman"/>
          <w:sz w:val="24"/>
          <w:szCs w:val="24"/>
        </w:rPr>
        <w:fldChar w:fldCharType="end"/>
      </w:r>
      <w:r w:rsidR="00ED10FD">
        <w:rPr>
          <w:rFonts w:ascii="Times New Roman" w:hAnsi="Times New Roman" w:cs="Times New Roman"/>
          <w:sz w:val="24"/>
          <w:szCs w:val="24"/>
        </w:rPr>
        <w:t xml:space="preserve">,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_Ref408409822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2</w:t>
      </w:r>
      <w:r w:rsidR="0007137E">
        <w:rPr>
          <w:rFonts w:ascii="Times New Roman" w:hAnsi="Times New Roman" w:cs="Times New Roman"/>
          <w:sz w:val="24"/>
          <w:szCs w:val="24"/>
        </w:rPr>
        <w:fldChar w:fldCharType="end"/>
      </w:r>
      <w:r>
        <w:rPr>
          <w:rFonts w:ascii="Times New Roman" w:hAnsi="Times New Roman" w:cs="Times New Roman"/>
          <w:sz w:val="24"/>
          <w:szCs w:val="24"/>
        </w:rPr>
        <w:t>).  The relative me</w:t>
      </w:r>
      <w:r w:rsidR="00F516C7">
        <w:rPr>
          <w:rFonts w:ascii="Times New Roman" w:hAnsi="Times New Roman" w:cs="Times New Roman"/>
          <w:sz w:val="24"/>
          <w:szCs w:val="24"/>
        </w:rPr>
        <w:t xml:space="preserve">an bias </w:t>
      </w:r>
      <w:r w:rsidR="001B5313">
        <w:rPr>
          <w:rFonts w:ascii="Times New Roman" w:hAnsi="Times New Roman" w:cs="Times New Roman"/>
          <w:sz w:val="24"/>
          <w:szCs w:val="24"/>
        </w:rPr>
        <w:t xml:space="preserve">(rMB) </w:t>
      </w:r>
      <w:r w:rsidR="00F516C7">
        <w:rPr>
          <w:rFonts w:ascii="Times New Roman" w:hAnsi="Times New Roman" w:cs="Times New Roman"/>
          <w:sz w:val="24"/>
          <w:szCs w:val="24"/>
        </w:rPr>
        <w:t>ranged from -0.30</w:t>
      </w:r>
      <w:r w:rsidR="00B74235">
        <w:rPr>
          <w:rFonts w:ascii="Times New Roman" w:hAnsi="Times New Roman" w:cs="Times New Roman"/>
          <w:sz w:val="24"/>
          <w:szCs w:val="24"/>
        </w:rPr>
        <w:t xml:space="preserve"> (Wm</w:t>
      </w:r>
      <w:r w:rsidR="00B74235" w:rsidRPr="00FA1D05">
        <w:rPr>
          <w:rFonts w:ascii="Times New Roman" w:hAnsi="Times New Roman" w:cs="Times New Roman"/>
          <w:sz w:val="24"/>
          <w:szCs w:val="24"/>
          <w:vertAlign w:val="superscript"/>
        </w:rPr>
        <w:t>-2</w:t>
      </w:r>
      <w:r w:rsidR="00B74235">
        <w:rPr>
          <w:rFonts w:ascii="Times New Roman" w:hAnsi="Times New Roman" w:cs="Times New Roman"/>
          <w:sz w:val="24"/>
          <w:szCs w:val="24"/>
        </w:rPr>
        <w:t>)</w:t>
      </w:r>
      <w:r w:rsidR="00F516C7">
        <w:rPr>
          <w:rFonts w:ascii="Times New Roman" w:hAnsi="Times New Roman" w:cs="Times New Roman"/>
          <w:sz w:val="24"/>
          <w:szCs w:val="24"/>
        </w:rPr>
        <w:t xml:space="preserve"> at Wil to +0.04 at </w:t>
      </w:r>
      <w:r w:rsidR="00845DBF">
        <w:rPr>
          <w:rFonts w:ascii="Times New Roman" w:hAnsi="Times New Roman" w:cs="Times New Roman"/>
          <w:sz w:val="24"/>
          <w:szCs w:val="24"/>
        </w:rPr>
        <w:t>Us.</w:t>
      </w:r>
      <w:r>
        <w:rPr>
          <w:rFonts w:ascii="Times New Roman" w:hAnsi="Times New Roman" w:cs="Times New Roman"/>
          <w:sz w:val="24"/>
          <w:szCs w:val="24"/>
        </w:rPr>
        <w:t>Twt in 2011</w:t>
      </w:r>
      <w:r w:rsidR="007134D3">
        <w:rPr>
          <w:rFonts w:ascii="Times New Roman" w:hAnsi="Times New Roman" w:cs="Times New Roman"/>
          <w:sz w:val="24"/>
          <w:szCs w:val="24"/>
        </w:rPr>
        <w:t xml:space="preserve">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_Ref408409822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2</w:t>
      </w:r>
      <w:r w:rsidR="0007137E">
        <w:rPr>
          <w:rFonts w:ascii="Times New Roman" w:hAnsi="Times New Roman" w:cs="Times New Roman"/>
          <w:sz w:val="24"/>
          <w:szCs w:val="24"/>
        </w:rPr>
        <w:fldChar w:fldCharType="end"/>
      </w:r>
      <w:r w:rsidR="007134D3">
        <w:rPr>
          <w:rFonts w:ascii="Times New Roman" w:hAnsi="Times New Roman" w:cs="Times New Roman"/>
          <w:sz w:val="24"/>
          <w:szCs w:val="24"/>
        </w:rPr>
        <w:t>)</w:t>
      </w:r>
      <w:r>
        <w:rPr>
          <w:rFonts w:ascii="Times New Roman" w:hAnsi="Times New Roman" w:cs="Times New Roman"/>
          <w:sz w:val="24"/>
          <w:szCs w:val="24"/>
        </w:rPr>
        <w:t xml:space="preserve">.  The relative RMSE (rRMSE) ranged between 0.23 and </w:t>
      </w:r>
      <w:r>
        <w:rPr>
          <w:rFonts w:ascii="Times New Roman" w:hAnsi="Times New Roman" w:cs="Times New Roman"/>
          <w:sz w:val="24"/>
          <w:szCs w:val="24"/>
        </w:rPr>
        <w:lastRenderedPageBreak/>
        <w:t xml:space="preserve">0.55.  Errors were highest in spring </w:t>
      </w:r>
      <w:r w:rsidR="00392D81">
        <w:rPr>
          <w:rFonts w:ascii="Times New Roman" w:hAnsi="Times New Roman" w:cs="Times New Roman"/>
          <w:sz w:val="24"/>
          <w:szCs w:val="24"/>
        </w:rPr>
        <w:t>and early summer</w:t>
      </w:r>
      <w:r w:rsidR="00882966">
        <w:rPr>
          <w:rFonts w:ascii="Times New Roman" w:hAnsi="Times New Roman" w:cs="Times New Roman"/>
          <w:sz w:val="24"/>
          <w:szCs w:val="24"/>
        </w:rPr>
        <w:t>; e</w:t>
      </w:r>
      <w:r>
        <w:rPr>
          <w:rFonts w:ascii="Times New Roman" w:hAnsi="Times New Roman" w:cs="Times New Roman"/>
          <w:sz w:val="24"/>
          <w:szCs w:val="24"/>
        </w:rPr>
        <w:t>xcluding May</w:t>
      </w:r>
      <w:r w:rsidR="00882966">
        <w:rPr>
          <w:rFonts w:ascii="Times New Roman" w:hAnsi="Times New Roman" w:cs="Times New Roman"/>
          <w:sz w:val="24"/>
          <w:szCs w:val="24"/>
        </w:rPr>
        <w:t xml:space="preserve"> and June</w:t>
      </w:r>
      <w:r>
        <w:rPr>
          <w:rFonts w:ascii="Times New Roman" w:hAnsi="Times New Roman" w:cs="Times New Roman"/>
          <w:sz w:val="24"/>
          <w:szCs w:val="24"/>
        </w:rPr>
        <w:t xml:space="preserve"> decreased the </w:t>
      </w:r>
      <w:r w:rsidR="00882966">
        <w:rPr>
          <w:rFonts w:ascii="Times New Roman" w:hAnsi="Times New Roman" w:cs="Times New Roman"/>
          <w:sz w:val="24"/>
          <w:szCs w:val="24"/>
        </w:rPr>
        <w:t>r</w:t>
      </w:r>
      <w:r>
        <w:rPr>
          <w:rFonts w:ascii="Times New Roman" w:hAnsi="Times New Roman" w:cs="Times New Roman"/>
          <w:sz w:val="24"/>
          <w:szCs w:val="24"/>
        </w:rPr>
        <w:t xml:space="preserve">RMSE at </w:t>
      </w:r>
      <w:r w:rsidR="00845DBF">
        <w:rPr>
          <w:rFonts w:ascii="Times New Roman" w:hAnsi="Times New Roman" w:cs="Times New Roman"/>
          <w:sz w:val="24"/>
          <w:szCs w:val="24"/>
        </w:rPr>
        <w:t>Us.</w:t>
      </w:r>
      <w:r w:rsidR="00882966">
        <w:rPr>
          <w:rFonts w:ascii="Times New Roman" w:hAnsi="Times New Roman" w:cs="Times New Roman"/>
          <w:sz w:val="24"/>
          <w:szCs w:val="24"/>
        </w:rPr>
        <w:t>Twt from 0.26-0.55 to 0.18.</w:t>
      </w:r>
    </w:p>
    <w:p w14:paraId="76E85B4D" w14:textId="77777777" w:rsidR="00627D14" w:rsidRDefault="00845DBF" w:rsidP="000F29E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Reference ET (ETo)</w:t>
      </w:r>
      <w:r w:rsidR="00F516C7">
        <w:rPr>
          <w:rFonts w:ascii="Times New Roman" w:hAnsi="Times New Roman" w:cs="Times New Roman"/>
          <w:sz w:val="24"/>
          <w:szCs w:val="24"/>
        </w:rPr>
        <w:t xml:space="preserve"> from MOD16</w:t>
      </w:r>
      <w:r>
        <w:rPr>
          <w:rFonts w:ascii="Times New Roman" w:hAnsi="Times New Roman" w:cs="Times New Roman"/>
          <w:sz w:val="24"/>
          <w:szCs w:val="24"/>
        </w:rPr>
        <w:t xml:space="preserve"> was very close to ETo estimated at the </w:t>
      </w:r>
      <w:r w:rsidR="0007137E">
        <w:rPr>
          <w:rFonts w:ascii="Times New Roman" w:hAnsi="Times New Roman" w:cs="Times New Roman"/>
          <w:sz w:val="24"/>
          <w:szCs w:val="24"/>
        </w:rPr>
        <w:t>flux towers (</w:t>
      </w:r>
      <w:r w:rsidR="0007137E">
        <w:rPr>
          <w:rFonts w:ascii="Times New Roman" w:hAnsi="Times New Roman" w:cs="Times New Roman"/>
          <w:sz w:val="24"/>
          <w:szCs w:val="24"/>
        </w:rPr>
        <w:fldChar w:fldCharType="begin"/>
      </w:r>
      <w:r w:rsidR="0007137E">
        <w:rPr>
          <w:rFonts w:ascii="Times New Roman" w:hAnsi="Times New Roman" w:cs="Times New Roman"/>
          <w:sz w:val="24"/>
          <w:szCs w:val="24"/>
        </w:rPr>
        <w:instrText xml:space="preserve"> REF _Ref408409957 \h </w:instrText>
      </w:r>
      <w:r w:rsidR="0007137E">
        <w:rPr>
          <w:rFonts w:ascii="Times New Roman" w:hAnsi="Times New Roman" w:cs="Times New Roman"/>
          <w:sz w:val="24"/>
          <w:szCs w:val="24"/>
        </w:rPr>
      </w:r>
      <w:r w:rsidR="0007137E">
        <w:rPr>
          <w:rFonts w:ascii="Times New Roman" w:hAnsi="Times New Roman" w:cs="Times New Roman"/>
          <w:sz w:val="24"/>
          <w:szCs w:val="24"/>
        </w:rPr>
        <w:fldChar w:fldCharType="separate"/>
      </w:r>
      <w:r w:rsidR="0005491B">
        <w:t xml:space="preserve">Table </w:t>
      </w:r>
      <w:r w:rsidR="0005491B">
        <w:rPr>
          <w:noProof/>
        </w:rPr>
        <w:t>3</w:t>
      </w:r>
      <w:r w:rsidR="0007137E">
        <w:rPr>
          <w:rFonts w:ascii="Times New Roman" w:hAnsi="Times New Roman" w:cs="Times New Roman"/>
          <w:sz w:val="24"/>
          <w:szCs w:val="24"/>
        </w:rPr>
        <w:fldChar w:fldCharType="end"/>
      </w:r>
      <w:r>
        <w:rPr>
          <w:rFonts w:ascii="Times New Roman" w:hAnsi="Times New Roman" w:cs="Times New Roman"/>
          <w:sz w:val="24"/>
          <w:szCs w:val="24"/>
        </w:rPr>
        <w:t>).  The maximum error in seasonal ETo was 15%, with an average bias of 5% and mean absolute error of 7%.</w:t>
      </w:r>
    </w:p>
    <w:p w14:paraId="4B03907C" w14:textId="77777777" w:rsidR="00997051" w:rsidRDefault="00997051" w:rsidP="000F29EA">
      <w:pPr>
        <w:spacing w:after="0" w:line="240" w:lineRule="auto"/>
        <w:ind w:firstLine="720"/>
        <w:rPr>
          <w:rFonts w:ascii="Times New Roman" w:hAnsi="Times New Roman" w:cs="Times New Roman"/>
          <w:sz w:val="24"/>
          <w:szCs w:val="24"/>
        </w:rPr>
      </w:pPr>
    </w:p>
    <w:p w14:paraId="62CAB418" w14:textId="77777777" w:rsidR="00997051" w:rsidRPr="00997051" w:rsidRDefault="00997051" w:rsidP="00997051">
      <w:pPr>
        <w:spacing w:after="0" w:line="240" w:lineRule="auto"/>
        <w:rPr>
          <w:rFonts w:ascii="Times New Roman" w:hAnsi="Times New Roman" w:cs="Times New Roman"/>
          <w:i/>
          <w:sz w:val="24"/>
          <w:szCs w:val="24"/>
        </w:rPr>
      </w:pPr>
      <w:r>
        <w:rPr>
          <w:rFonts w:ascii="Times New Roman" w:hAnsi="Times New Roman" w:cs="Times New Roman"/>
          <w:i/>
          <w:sz w:val="24"/>
          <w:szCs w:val="24"/>
        </w:rPr>
        <w:t>Roughness length functions</w:t>
      </w:r>
    </w:p>
    <w:p w14:paraId="156BEEC3" w14:textId="1E42FCB8" w:rsidR="00997051" w:rsidRDefault="004E63AE"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Field-based values of the roughness length (z0m) were calculated as a fixed fraction of measured crop height (</w:t>
      </w:r>
      <w:r>
        <w:rPr>
          <w:rFonts w:ascii="Times New Roman" w:eastAsiaTheme="minorEastAsia" w:hAnsi="Times New Roman" w:cs="Times New Roman"/>
          <w:sz w:val="24"/>
          <w:szCs w:val="24"/>
        </w:rPr>
        <w:t>0.123H), and compared with MODIS NDVI at the same time and location to establish the z0m-NDVI relationship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_Ref411165329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F70F05">
        <w:rPr>
          <w:rFonts w:ascii="Times New Roman" w:hAnsi="Times New Roman" w:cs="Times New Roman"/>
          <w:i/>
          <w:sz w:val="24"/>
          <w:szCs w:val="24"/>
        </w:rPr>
        <w:t xml:space="preserve">Figure </w:t>
      </w:r>
      <w:r>
        <w:rPr>
          <w:rFonts w:ascii="Times New Roman" w:hAnsi="Times New Roman" w:cs="Times New Roman"/>
          <w:i/>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There was no consistent correlation between NDVI and z0m estimated from the field-measured crop height, and </w:t>
      </w:r>
      <w:r>
        <w:rPr>
          <w:rFonts w:ascii="Times New Roman" w:hAnsi="Times New Roman" w:cs="Times New Roman"/>
          <w:sz w:val="24"/>
          <w:szCs w:val="24"/>
        </w:rPr>
        <w:t>t</w:t>
      </w:r>
      <w:r w:rsidR="00997051">
        <w:rPr>
          <w:rFonts w:ascii="Times New Roman" w:hAnsi="Times New Roman" w:cs="Times New Roman"/>
          <w:sz w:val="24"/>
          <w:szCs w:val="24"/>
        </w:rPr>
        <w:t>here was no optimal pair of values of c and d</w:t>
      </w:r>
      <w:r>
        <w:rPr>
          <w:rFonts w:ascii="Times New Roman" w:hAnsi="Times New Roman" w:cs="Times New Roman"/>
          <w:sz w:val="24"/>
          <w:szCs w:val="24"/>
        </w:rPr>
        <w:t xml:space="preserve"> for the NDVI-z0m relationship.  R</w:t>
      </w:r>
      <w:r w:rsidR="00334CBF">
        <w:rPr>
          <w:rFonts w:ascii="Times New Roman" w:hAnsi="Times New Roman" w:cs="Times New Roman"/>
          <w:sz w:val="24"/>
          <w:szCs w:val="24"/>
        </w:rPr>
        <w:t xml:space="preserve">ice and </w:t>
      </w:r>
      <w:r w:rsidR="00CA6BFA">
        <w:rPr>
          <w:rFonts w:ascii="Times New Roman" w:hAnsi="Times New Roman" w:cs="Times New Roman"/>
          <w:sz w:val="24"/>
          <w:szCs w:val="24"/>
        </w:rPr>
        <w:t>maize</w:t>
      </w:r>
      <w:r w:rsidR="00334CBF">
        <w:rPr>
          <w:rFonts w:ascii="Times New Roman" w:hAnsi="Times New Roman" w:cs="Times New Roman"/>
          <w:sz w:val="24"/>
          <w:szCs w:val="24"/>
        </w:rPr>
        <w:t xml:space="preserve"> had </w:t>
      </w:r>
      <w:r w:rsidR="00997051">
        <w:rPr>
          <w:rFonts w:ascii="Times New Roman" w:hAnsi="Times New Roman" w:cs="Times New Roman"/>
          <w:sz w:val="24"/>
          <w:szCs w:val="24"/>
        </w:rPr>
        <w:t>very different heights</w:t>
      </w:r>
      <w:r w:rsidR="00334CBF">
        <w:rPr>
          <w:rFonts w:ascii="Times New Roman" w:hAnsi="Times New Roman" w:cs="Times New Roman"/>
          <w:sz w:val="24"/>
          <w:szCs w:val="24"/>
        </w:rPr>
        <w:t xml:space="preserve"> and z0m for a given NDVI value</w:t>
      </w:r>
      <w:r w:rsidR="00997051">
        <w:rPr>
          <w:rFonts w:ascii="Times New Roman" w:hAnsi="Times New Roman" w:cs="Times New Roman"/>
          <w:sz w:val="24"/>
          <w:szCs w:val="24"/>
        </w:rPr>
        <w:t xml:space="preserve"> (</w:t>
      </w:r>
      <w:r w:rsidR="001758C2">
        <w:rPr>
          <w:rFonts w:ascii="Times New Roman" w:hAnsi="Times New Roman" w:cs="Times New Roman"/>
          <w:sz w:val="24"/>
          <w:szCs w:val="24"/>
        </w:rPr>
        <w:fldChar w:fldCharType="begin"/>
      </w:r>
      <w:r w:rsidR="001758C2">
        <w:rPr>
          <w:rFonts w:ascii="Times New Roman" w:hAnsi="Times New Roman" w:cs="Times New Roman"/>
          <w:sz w:val="24"/>
          <w:szCs w:val="24"/>
        </w:rPr>
        <w:instrText xml:space="preserve"> REF _Ref411165329 \h </w:instrText>
      </w:r>
      <w:r w:rsidR="001758C2">
        <w:rPr>
          <w:rFonts w:ascii="Times New Roman" w:hAnsi="Times New Roman" w:cs="Times New Roman"/>
          <w:sz w:val="24"/>
          <w:szCs w:val="24"/>
        </w:rPr>
      </w:r>
      <w:r w:rsidR="001758C2">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3</w:t>
      </w:r>
      <w:r w:rsidR="001758C2">
        <w:rPr>
          <w:rFonts w:ascii="Times New Roman" w:hAnsi="Times New Roman" w:cs="Times New Roman"/>
          <w:sz w:val="24"/>
          <w:szCs w:val="24"/>
        </w:rPr>
        <w:fldChar w:fldCharType="end"/>
      </w:r>
      <w:r w:rsidR="001758C2">
        <w:rPr>
          <w:rFonts w:ascii="Times New Roman" w:hAnsi="Times New Roman" w:cs="Times New Roman"/>
          <w:sz w:val="24"/>
          <w:szCs w:val="24"/>
        </w:rPr>
        <w:t>)</w:t>
      </w:r>
      <w:r w:rsidR="00334CBF">
        <w:rPr>
          <w:rFonts w:ascii="Times New Roman" w:hAnsi="Times New Roman" w:cs="Times New Roman"/>
          <w:sz w:val="24"/>
          <w:szCs w:val="24"/>
        </w:rPr>
        <w:t xml:space="preserve">.  In order to test the effect of using different parameter sets in (6), we fit c and d to different crops and growth stages.  Set 1 was fit to rice, set 2 to </w:t>
      </w:r>
      <w:r w:rsidR="007C1A88">
        <w:rPr>
          <w:rFonts w:ascii="Times New Roman" w:hAnsi="Times New Roman" w:cs="Times New Roman"/>
          <w:sz w:val="24"/>
          <w:szCs w:val="24"/>
        </w:rPr>
        <w:t xml:space="preserve">sprouting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set 3 to senescent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and set 4 to </w:t>
      </w:r>
      <w:r w:rsidR="00A65450">
        <w:rPr>
          <w:rFonts w:ascii="Times New Roman" w:hAnsi="Times New Roman" w:cs="Times New Roman"/>
          <w:sz w:val="24"/>
          <w:szCs w:val="24"/>
        </w:rPr>
        <w:t xml:space="preserve">a combination of </w:t>
      </w:r>
      <w:r w:rsidR="007C1A88">
        <w:rPr>
          <w:rFonts w:ascii="Times New Roman" w:hAnsi="Times New Roman" w:cs="Times New Roman"/>
          <w:sz w:val="24"/>
          <w:szCs w:val="24"/>
        </w:rPr>
        <w:t xml:space="preserve">senescent rice, sprouting and flowering cotton, and sprouting and flowering </w:t>
      </w:r>
      <w:r w:rsidR="00CA6BFA">
        <w:rPr>
          <w:rFonts w:ascii="Times New Roman" w:hAnsi="Times New Roman" w:cs="Times New Roman"/>
          <w:sz w:val="24"/>
          <w:szCs w:val="24"/>
        </w:rPr>
        <w:t>maize</w:t>
      </w:r>
      <w:r w:rsidR="00A65450">
        <w:rPr>
          <w:rFonts w:ascii="Times New Roman" w:hAnsi="Times New Roman" w:cs="Times New Roman"/>
          <w:sz w:val="24"/>
          <w:szCs w:val="24"/>
        </w:rPr>
        <w:t xml:space="preserve"> (</w:t>
      </w:r>
      <w:r w:rsidR="00A65450">
        <w:rPr>
          <w:rFonts w:ascii="Times New Roman" w:hAnsi="Times New Roman" w:cs="Times New Roman"/>
          <w:sz w:val="24"/>
          <w:szCs w:val="24"/>
        </w:rPr>
        <w:fldChar w:fldCharType="begin"/>
      </w:r>
      <w:r w:rsidR="00A65450">
        <w:rPr>
          <w:rFonts w:ascii="Times New Roman" w:hAnsi="Times New Roman" w:cs="Times New Roman"/>
          <w:sz w:val="24"/>
          <w:szCs w:val="24"/>
        </w:rPr>
        <w:instrText xml:space="preserve"> REF _Ref411165329 \h </w:instrText>
      </w:r>
      <w:r w:rsidR="00A65450">
        <w:rPr>
          <w:rFonts w:ascii="Times New Roman" w:hAnsi="Times New Roman" w:cs="Times New Roman"/>
          <w:sz w:val="24"/>
          <w:szCs w:val="24"/>
        </w:rPr>
      </w:r>
      <w:r w:rsidR="00A65450">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3</w:t>
      </w:r>
      <w:r w:rsidR="00A65450">
        <w:rPr>
          <w:rFonts w:ascii="Times New Roman" w:hAnsi="Times New Roman" w:cs="Times New Roman"/>
          <w:sz w:val="24"/>
          <w:szCs w:val="24"/>
        </w:rPr>
        <w:fldChar w:fldCharType="end"/>
      </w:r>
      <w:r w:rsidR="00A65450">
        <w:rPr>
          <w:rFonts w:ascii="Times New Roman" w:hAnsi="Times New Roman" w:cs="Times New Roman"/>
          <w:sz w:val="24"/>
          <w:szCs w:val="24"/>
        </w:rPr>
        <w:t>)</w:t>
      </w:r>
      <w:r w:rsidR="007C1A88">
        <w:rPr>
          <w:rFonts w:ascii="Times New Roman" w:hAnsi="Times New Roman" w:cs="Times New Roman"/>
          <w:sz w:val="24"/>
          <w:szCs w:val="24"/>
        </w:rPr>
        <w:t>.  F</w:t>
      </w:r>
      <w:r w:rsidR="00A65450">
        <w:rPr>
          <w:rFonts w:ascii="Times New Roman" w:hAnsi="Times New Roman" w:cs="Times New Roman"/>
          <w:sz w:val="24"/>
          <w:szCs w:val="24"/>
        </w:rPr>
        <w:t>ormal parameter estimation minimizing</w:t>
      </w:r>
      <w:r w:rsidR="007C1A88">
        <w:rPr>
          <w:rFonts w:ascii="Times New Roman" w:hAnsi="Times New Roman" w:cs="Times New Roman"/>
          <w:sz w:val="24"/>
          <w:szCs w:val="24"/>
        </w:rPr>
        <w:t xml:space="preserve"> least squares yielded equations did not fit targeted features in the NDVI-z0m relationship, in particular </w:t>
      </w:r>
      <w:r w:rsidR="00CA6BFA">
        <w:rPr>
          <w:rFonts w:ascii="Times New Roman" w:hAnsi="Times New Roman" w:cs="Times New Roman"/>
          <w:sz w:val="24"/>
          <w:szCs w:val="24"/>
        </w:rPr>
        <w:t>maize</w:t>
      </w:r>
      <w:r w:rsidR="007C1A88">
        <w:rPr>
          <w:rFonts w:ascii="Times New Roman" w:hAnsi="Times New Roman" w:cs="Times New Roman"/>
          <w:sz w:val="24"/>
          <w:szCs w:val="24"/>
        </w:rPr>
        <w:t xml:space="preserve">, so we used manual parameter adjustment and visual inspection to </w:t>
      </w:r>
      <w:r w:rsidR="00791C53">
        <w:rPr>
          <w:rFonts w:ascii="Times New Roman" w:hAnsi="Times New Roman" w:cs="Times New Roman"/>
          <w:sz w:val="24"/>
          <w:szCs w:val="24"/>
        </w:rPr>
        <w:t>provide a range of NDVI-z0m relationships</w:t>
      </w:r>
      <w:r w:rsidR="004E6B2E">
        <w:rPr>
          <w:rFonts w:ascii="Times New Roman" w:hAnsi="Times New Roman" w:cs="Times New Roman"/>
          <w:sz w:val="24"/>
          <w:szCs w:val="24"/>
        </w:rPr>
        <w:t xml:space="preserve"> (</w:t>
      </w:r>
      <w:r w:rsidR="004E6B2E">
        <w:rPr>
          <w:rFonts w:ascii="Times New Roman" w:hAnsi="Times New Roman" w:cs="Times New Roman"/>
          <w:sz w:val="24"/>
          <w:szCs w:val="24"/>
        </w:rPr>
        <w:fldChar w:fldCharType="begin"/>
      </w:r>
      <w:r w:rsidR="004E6B2E">
        <w:rPr>
          <w:rFonts w:ascii="Times New Roman" w:hAnsi="Times New Roman" w:cs="Times New Roman"/>
          <w:sz w:val="24"/>
          <w:szCs w:val="24"/>
        </w:rPr>
        <w:instrText xml:space="preserve"> REF _Ref411165329 \h </w:instrText>
      </w:r>
      <w:r w:rsidR="004E6B2E">
        <w:rPr>
          <w:rFonts w:ascii="Times New Roman" w:hAnsi="Times New Roman" w:cs="Times New Roman"/>
          <w:sz w:val="24"/>
          <w:szCs w:val="24"/>
        </w:rPr>
      </w:r>
      <w:r w:rsidR="004E6B2E">
        <w:rPr>
          <w:rFonts w:ascii="Times New Roman" w:hAnsi="Times New Roman" w:cs="Times New Roman"/>
          <w:sz w:val="24"/>
          <w:szCs w:val="24"/>
        </w:rPr>
        <w:fldChar w:fldCharType="separate"/>
      </w:r>
      <w:r w:rsidR="004E6B2E" w:rsidRPr="00F70F05">
        <w:rPr>
          <w:rFonts w:ascii="Times New Roman" w:hAnsi="Times New Roman" w:cs="Times New Roman"/>
          <w:i/>
          <w:sz w:val="24"/>
          <w:szCs w:val="24"/>
        </w:rPr>
        <w:t xml:space="preserve">Figure </w:t>
      </w:r>
      <w:r w:rsidR="004E6B2E">
        <w:rPr>
          <w:rFonts w:ascii="Times New Roman" w:hAnsi="Times New Roman" w:cs="Times New Roman"/>
          <w:i/>
          <w:noProof/>
          <w:sz w:val="24"/>
          <w:szCs w:val="24"/>
        </w:rPr>
        <w:t>3</w:t>
      </w:r>
      <w:r w:rsidR="004E6B2E">
        <w:rPr>
          <w:rFonts w:ascii="Times New Roman" w:hAnsi="Times New Roman" w:cs="Times New Roman"/>
          <w:sz w:val="24"/>
          <w:szCs w:val="24"/>
        </w:rPr>
        <w:fldChar w:fldCharType="end"/>
      </w:r>
      <w:r w:rsidR="004E6B2E">
        <w:rPr>
          <w:rFonts w:ascii="Times New Roman" w:hAnsi="Times New Roman" w:cs="Times New Roman"/>
          <w:sz w:val="24"/>
          <w:szCs w:val="24"/>
        </w:rPr>
        <w:t>).</w:t>
      </w:r>
    </w:p>
    <w:p w14:paraId="68B373D9" w14:textId="77777777" w:rsidR="00997051" w:rsidRDefault="00997051" w:rsidP="006E3BA8">
      <w:pPr>
        <w:spacing w:after="0" w:line="240" w:lineRule="auto"/>
        <w:rPr>
          <w:rFonts w:ascii="Times New Roman" w:hAnsi="Times New Roman" w:cs="Times New Roman"/>
          <w:sz w:val="24"/>
          <w:szCs w:val="24"/>
        </w:rPr>
      </w:pPr>
    </w:p>
    <w:p w14:paraId="477030D6" w14:textId="77777777" w:rsidR="00797395" w:rsidRPr="00864F59" w:rsidRDefault="00797395" w:rsidP="006E3BA8">
      <w:pPr>
        <w:spacing w:after="0" w:line="240" w:lineRule="auto"/>
        <w:rPr>
          <w:rFonts w:ascii="Times New Roman" w:hAnsi="Times New Roman" w:cs="Times New Roman"/>
          <w:i/>
          <w:sz w:val="24"/>
          <w:szCs w:val="24"/>
        </w:rPr>
      </w:pPr>
      <w:r w:rsidRPr="00864F59">
        <w:rPr>
          <w:rFonts w:ascii="Times New Roman" w:hAnsi="Times New Roman" w:cs="Times New Roman"/>
          <w:i/>
          <w:sz w:val="24"/>
          <w:szCs w:val="24"/>
        </w:rPr>
        <w:t>Automated SEBAL:  Pixel selection thresholds and domain effects</w:t>
      </w:r>
    </w:p>
    <w:p w14:paraId="360E55E3" w14:textId="77777777" w:rsidR="00864F59" w:rsidRDefault="00797395"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Pixels selected with the automated technique occurred at the extremes of the NDVI-T</w:t>
      </w:r>
      <w:r w:rsidRPr="0007137E">
        <w:rPr>
          <w:rFonts w:ascii="Times New Roman" w:hAnsi="Times New Roman" w:cs="Times New Roman"/>
          <w:sz w:val="24"/>
          <w:szCs w:val="24"/>
          <w:vertAlign w:val="subscript"/>
        </w:rPr>
        <w:t>R</w:t>
      </w:r>
      <w:r w:rsidR="007F1AFB">
        <w:rPr>
          <w:rFonts w:ascii="Times New Roman" w:hAnsi="Times New Roman" w:cs="Times New Roman"/>
          <w:sz w:val="24"/>
          <w:szCs w:val="24"/>
        </w:rPr>
        <w:t xml:space="preserve"> space</w:t>
      </w:r>
      <w:r>
        <w:rPr>
          <w:rFonts w:ascii="Times New Roman" w:hAnsi="Times New Roman" w:cs="Times New Roman"/>
          <w:sz w:val="24"/>
          <w:szCs w:val="24"/>
        </w:rPr>
        <w:t>.  In the beginning of the</w:t>
      </w:r>
      <w:r w:rsidR="00864F59">
        <w:rPr>
          <w:rFonts w:ascii="Times New Roman" w:hAnsi="Times New Roman" w:cs="Times New Roman"/>
          <w:sz w:val="24"/>
          <w:szCs w:val="24"/>
        </w:rPr>
        <w:t xml:space="preserve"> growing season, the wet pixel sometimes had low NDVI, likely due to low vegetation cover but high soil moisture and high ET.  In the middle of the growing season (</w:t>
      </w:r>
      <w:r w:rsidR="00A65450">
        <w:rPr>
          <w:rFonts w:ascii="Times New Roman" w:hAnsi="Times New Roman" w:cs="Times New Roman"/>
          <w:sz w:val="24"/>
          <w:szCs w:val="24"/>
        </w:rPr>
        <w:t xml:space="preserve">xxx </w:t>
      </w:r>
      <w:r w:rsidR="00864F59">
        <w:rPr>
          <w:rFonts w:ascii="Times New Roman" w:hAnsi="Times New Roman" w:cs="Times New Roman"/>
          <w:sz w:val="24"/>
          <w:szCs w:val="24"/>
        </w:rPr>
        <w:t>July, Jday 2012, 181 layer 1</w:t>
      </w:r>
      <w:r w:rsidR="00B17E82">
        <w:rPr>
          <w:rFonts w:ascii="Times New Roman" w:hAnsi="Times New Roman" w:cs="Times New Roman"/>
          <w:sz w:val="24"/>
          <w:szCs w:val="24"/>
        </w:rPr>
        <w:t xml:space="preserve">0), the wet pixel typically </w:t>
      </w:r>
      <w:r w:rsidR="00864F59">
        <w:rPr>
          <w:rFonts w:ascii="Times New Roman" w:hAnsi="Times New Roman" w:cs="Times New Roman"/>
          <w:sz w:val="24"/>
          <w:szCs w:val="24"/>
        </w:rPr>
        <w:t>had high NDVI, indicating that the wet pixel was of a vegetated surface.</w:t>
      </w:r>
      <w:r w:rsidR="00AE5A3F">
        <w:rPr>
          <w:rFonts w:ascii="Times New Roman" w:hAnsi="Times New Roman" w:cs="Times New Roman"/>
          <w:sz w:val="24"/>
          <w:szCs w:val="24"/>
        </w:rPr>
        <w:t xml:space="preserve">  The automation of SEBAL resulted in high temporal variability in ET</w:t>
      </w:r>
      <w:r w:rsidR="00A65450">
        <w:rPr>
          <w:rFonts w:ascii="Times New Roman" w:hAnsi="Times New Roman" w:cs="Times New Roman"/>
          <w:sz w:val="24"/>
          <w:szCs w:val="24"/>
        </w:rPr>
        <w:t>, particularly where clouds covered some fraction of the scene</w:t>
      </w:r>
      <w:r w:rsidR="00AE5A3F">
        <w:rPr>
          <w:rFonts w:ascii="Times New Roman" w:hAnsi="Times New Roman" w:cs="Times New Roman"/>
          <w:sz w:val="24"/>
          <w:szCs w:val="24"/>
        </w:rPr>
        <w:t xml:space="preserve">.  Taking the 8-day moving average or seasonal averages smoothed out this variability and suggests that </w:t>
      </w:r>
      <w:r w:rsidR="000770FE">
        <w:rPr>
          <w:rFonts w:ascii="Times New Roman" w:hAnsi="Times New Roman" w:cs="Times New Roman"/>
          <w:sz w:val="24"/>
          <w:szCs w:val="24"/>
        </w:rPr>
        <w:t>long time series of ET are feasible using automated pixel selection.</w:t>
      </w:r>
    </w:p>
    <w:p w14:paraId="5F01BEA1" w14:textId="77777777" w:rsidR="006822E5" w:rsidRDefault="006822E5" w:rsidP="006E3BA8">
      <w:pPr>
        <w:spacing w:after="0" w:line="240" w:lineRule="auto"/>
        <w:rPr>
          <w:rFonts w:ascii="Times New Roman" w:hAnsi="Times New Roman" w:cs="Times New Roman"/>
          <w:sz w:val="24"/>
          <w:szCs w:val="24"/>
        </w:rPr>
      </w:pPr>
    </w:p>
    <w:p w14:paraId="60FB062C" w14:textId="77777777" w:rsidR="006822E5" w:rsidRDefault="006822E5"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Plots of NDVI vs LST and pixels?</w:t>
      </w:r>
    </w:p>
    <w:p w14:paraId="19289E1A" w14:textId="77777777" w:rsidR="000B76D0" w:rsidRPr="00791C53" w:rsidRDefault="000B76D0" w:rsidP="006E3BA8">
      <w:pPr>
        <w:spacing w:after="0" w:line="240" w:lineRule="auto"/>
        <w:rPr>
          <w:rFonts w:ascii="Times New Roman" w:hAnsi="Times New Roman" w:cs="Times New Roman"/>
          <w:sz w:val="24"/>
          <w:szCs w:val="24"/>
        </w:rPr>
      </w:pPr>
    </w:p>
    <w:p w14:paraId="4646164C" w14:textId="77777777" w:rsidR="00791C53" w:rsidRDefault="00DF2FC5" w:rsidP="00C6680A">
      <w:pPr>
        <w:spacing w:after="0" w:line="240" w:lineRule="auto"/>
        <w:rPr>
          <w:rFonts w:ascii="Times New Roman" w:hAnsi="Times New Roman" w:cs="Times New Roman"/>
          <w:i/>
          <w:sz w:val="24"/>
          <w:szCs w:val="24"/>
        </w:rPr>
      </w:pPr>
      <w:r w:rsidRPr="00DF2FC5">
        <w:rPr>
          <w:rFonts w:ascii="Times New Roman" w:hAnsi="Times New Roman" w:cs="Times New Roman"/>
          <w:i/>
          <w:sz w:val="24"/>
          <w:szCs w:val="24"/>
        </w:rPr>
        <w:t>SEBAL compared to tower data:  Λ and ET</w:t>
      </w:r>
    </w:p>
    <w:p w14:paraId="09D24D0F" w14:textId="77777777" w:rsidR="00FD060A" w:rsidRDefault="00FD060A" w:rsidP="00C6680A">
      <w:pPr>
        <w:spacing w:after="0" w:line="240" w:lineRule="auto"/>
        <w:rPr>
          <w:rFonts w:ascii="Times New Roman" w:hAnsi="Times New Roman" w:cs="Times New Roman"/>
          <w:i/>
          <w:sz w:val="24"/>
          <w:szCs w:val="24"/>
        </w:rPr>
      </w:pPr>
    </w:p>
    <w:p w14:paraId="63E2FE0E" w14:textId="0AE5E7E7" w:rsidR="00791C53" w:rsidRPr="00FD060A" w:rsidRDefault="00C41539" w:rsidP="00FD060A">
      <w:pPr>
        <w:pStyle w:val="Caption"/>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Mean seasonal </w:t>
      </w:r>
      <w:r w:rsidR="00864F59" w:rsidRPr="00FD060A">
        <w:rPr>
          <w:rFonts w:ascii="Times New Roman" w:hAnsi="Times New Roman" w:cs="Times New Roman"/>
          <w:i w:val="0"/>
          <w:color w:val="auto"/>
          <w:sz w:val="24"/>
          <w:szCs w:val="24"/>
        </w:rPr>
        <w:t xml:space="preserve">ET </w:t>
      </w:r>
      <w:r w:rsidR="00791C53" w:rsidRPr="00FD060A">
        <w:rPr>
          <w:rFonts w:ascii="Times New Roman" w:hAnsi="Times New Roman" w:cs="Times New Roman"/>
          <w:i w:val="0"/>
          <w:color w:val="auto"/>
          <w:sz w:val="24"/>
          <w:szCs w:val="24"/>
        </w:rPr>
        <w:t>and Λ from SEBAL were</w:t>
      </w:r>
      <w:r w:rsidR="00AB2538">
        <w:rPr>
          <w:rFonts w:ascii="Times New Roman" w:hAnsi="Times New Roman" w:cs="Times New Roman"/>
          <w:i w:val="0"/>
          <w:color w:val="auto"/>
          <w:sz w:val="24"/>
          <w:szCs w:val="24"/>
        </w:rPr>
        <w:t xml:space="preserve"> similar or</w:t>
      </w:r>
      <w:r w:rsidR="00791C53" w:rsidRPr="00FD060A">
        <w:rPr>
          <w:rFonts w:ascii="Times New Roman" w:hAnsi="Times New Roman" w:cs="Times New Roman"/>
          <w:i w:val="0"/>
          <w:color w:val="auto"/>
          <w:sz w:val="24"/>
          <w:szCs w:val="24"/>
        </w:rPr>
        <w:t xml:space="preserve"> higher than observed at the towers</w:t>
      </w:r>
      <w:r w:rsidR="00864F59" w:rsidRPr="00FD060A">
        <w:rPr>
          <w:rFonts w:ascii="Times New Roman" w:hAnsi="Times New Roman" w:cs="Times New Roman"/>
          <w:i w:val="0"/>
          <w:color w:val="auto"/>
          <w:sz w:val="24"/>
          <w:szCs w:val="24"/>
        </w:rPr>
        <w:t xml:space="preserve"> for the</w:t>
      </w:r>
      <w:r w:rsidR="006822E5" w:rsidRPr="00FD060A">
        <w:rPr>
          <w:rFonts w:ascii="Times New Roman" w:hAnsi="Times New Roman" w:cs="Times New Roman"/>
          <w:i w:val="0"/>
          <w:color w:val="auto"/>
          <w:sz w:val="24"/>
          <w:szCs w:val="24"/>
        </w:rPr>
        <w:t xml:space="preserve"> </w:t>
      </w:r>
      <w:r w:rsidR="00CA6BFA" w:rsidRPr="00FD060A">
        <w:rPr>
          <w:rFonts w:ascii="Times New Roman" w:hAnsi="Times New Roman" w:cs="Times New Roman"/>
          <w:i w:val="0"/>
          <w:color w:val="auto"/>
          <w:sz w:val="24"/>
          <w:szCs w:val="24"/>
        </w:rPr>
        <w:t>maize</w:t>
      </w:r>
      <w:r w:rsidR="006822E5" w:rsidRPr="00FD060A">
        <w:rPr>
          <w:rFonts w:ascii="Times New Roman" w:hAnsi="Times New Roman" w:cs="Times New Roman"/>
          <w:i w:val="0"/>
          <w:color w:val="auto"/>
          <w:sz w:val="24"/>
          <w:szCs w:val="24"/>
        </w:rPr>
        <w:t xml:space="preserve"> sites</w:t>
      </w:r>
      <w:r w:rsidR="00AB2538">
        <w:rPr>
          <w:rFonts w:ascii="Times New Roman" w:hAnsi="Times New Roman" w:cs="Times New Roman"/>
          <w:i w:val="0"/>
          <w:color w:val="auto"/>
          <w:sz w:val="24"/>
          <w:szCs w:val="24"/>
        </w:rPr>
        <w:t xml:space="preserve"> (Figure 4b)</w:t>
      </w:r>
      <w:r w:rsidR="006822E5" w:rsidRPr="00FD060A">
        <w:rPr>
          <w:rFonts w:ascii="Times New Roman" w:hAnsi="Times New Roman" w:cs="Times New Roman"/>
          <w:i w:val="0"/>
          <w:color w:val="auto"/>
          <w:sz w:val="24"/>
          <w:szCs w:val="24"/>
        </w:rPr>
        <w:t xml:space="preserve">, but lower than </w:t>
      </w:r>
      <w:r w:rsidR="00791C53" w:rsidRPr="00FD060A">
        <w:rPr>
          <w:rFonts w:ascii="Times New Roman" w:hAnsi="Times New Roman" w:cs="Times New Roman"/>
          <w:i w:val="0"/>
          <w:color w:val="auto"/>
          <w:sz w:val="24"/>
          <w:szCs w:val="24"/>
        </w:rPr>
        <w:t xml:space="preserve">observed at the towers for </w:t>
      </w:r>
      <w:r w:rsidR="00857F7D" w:rsidRPr="00FD060A">
        <w:rPr>
          <w:rFonts w:ascii="Times New Roman" w:hAnsi="Times New Roman" w:cs="Times New Roman"/>
          <w:i w:val="0"/>
          <w:color w:val="auto"/>
          <w:sz w:val="24"/>
          <w:szCs w:val="24"/>
        </w:rPr>
        <w:t>rice</w:t>
      </w:r>
      <w:r w:rsidR="00B17E82" w:rsidRPr="00FD060A">
        <w:rPr>
          <w:rFonts w:ascii="Times New Roman" w:hAnsi="Times New Roman" w:cs="Times New Roman"/>
          <w:i w:val="0"/>
          <w:color w:val="auto"/>
          <w:sz w:val="24"/>
          <w:szCs w:val="24"/>
        </w:rPr>
        <w:t xml:space="preserve"> and cotton</w:t>
      </w:r>
      <w:r w:rsidR="00857F7D" w:rsidRPr="00FD060A">
        <w:rPr>
          <w:rFonts w:ascii="Times New Roman" w:hAnsi="Times New Roman" w:cs="Times New Roman"/>
          <w:i w:val="0"/>
          <w:color w:val="auto"/>
          <w:sz w:val="24"/>
          <w:szCs w:val="24"/>
        </w:rPr>
        <w:t xml:space="preserve"> sites</w:t>
      </w:r>
      <w:r w:rsidR="00AB2538">
        <w:rPr>
          <w:rFonts w:ascii="Times New Roman" w:hAnsi="Times New Roman" w:cs="Times New Roman"/>
          <w:i w:val="0"/>
          <w:color w:val="auto"/>
          <w:sz w:val="24"/>
          <w:szCs w:val="24"/>
        </w:rPr>
        <w:t xml:space="preserve"> (Figure 4d, Figure</w:t>
      </w:r>
      <w:r w:rsidR="00411F7F">
        <w:rPr>
          <w:rFonts w:ascii="Times New Roman" w:hAnsi="Times New Roman" w:cs="Times New Roman"/>
          <w:i w:val="0"/>
          <w:color w:val="auto"/>
          <w:sz w:val="24"/>
          <w:szCs w:val="24"/>
        </w:rPr>
        <w:t xml:space="preserve"> </w:t>
      </w:r>
      <w:r w:rsidR="00AB2538">
        <w:rPr>
          <w:rFonts w:ascii="Times New Roman" w:hAnsi="Times New Roman" w:cs="Times New Roman"/>
          <w:i w:val="0"/>
          <w:color w:val="auto"/>
          <w:sz w:val="24"/>
          <w:szCs w:val="24"/>
        </w:rPr>
        <w:t>4f, Figure</w:t>
      </w:r>
      <w:r w:rsidR="00411F7F">
        <w:rPr>
          <w:rFonts w:ascii="Times New Roman" w:hAnsi="Times New Roman" w:cs="Times New Roman"/>
          <w:i w:val="0"/>
          <w:color w:val="auto"/>
          <w:sz w:val="24"/>
          <w:szCs w:val="24"/>
        </w:rPr>
        <w:t xml:space="preserve"> </w:t>
      </w:r>
      <w:r w:rsidR="00AB2538">
        <w:rPr>
          <w:rFonts w:ascii="Times New Roman" w:hAnsi="Times New Roman" w:cs="Times New Roman"/>
          <w:i w:val="0"/>
          <w:color w:val="auto"/>
          <w:sz w:val="24"/>
          <w:szCs w:val="24"/>
        </w:rPr>
        <w:t>4h)</w:t>
      </w:r>
      <w:r w:rsidR="00791C53" w:rsidRPr="00FD060A">
        <w:rPr>
          <w:rFonts w:ascii="Times New Roman" w:hAnsi="Times New Roman" w:cs="Times New Roman"/>
          <w:i w:val="0"/>
          <w:color w:val="auto"/>
          <w:sz w:val="24"/>
          <w:szCs w:val="24"/>
        </w:rPr>
        <w:t xml:space="preserve"> for all model runs</w:t>
      </w:r>
      <w:r w:rsidR="00857F7D" w:rsidRPr="00FD060A">
        <w:rPr>
          <w:rFonts w:ascii="Times New Roman" w:hAnsi="Times New Roman" w:cs="Times New Roman"/>
          <w:i w:val="0"/>
          <w:color w:val="auto"/>
          <w:sz w:val="24"/>
          <w:szCs w:val="24"/>
        </w:rPr>
        <w:t xml:space="preserve"> (</w:t>
      </w:r>
      <w:r w:rsidR="00857F7D" w:rsidRPr="00FD060A">
        <w:rPr>
          <w:rFonts w:ascii="Times New Roman" w:hAnsi="Times New Roman" w:cs="Times New Roman"/>
          <w:i w:val="0"/>
          <w:color w:val="auto"/>
          <w:sz w:val="24"/>
          <w:szCs w:val="24"/>
        </w:rPr>
        <w:fldChar w:fldCharType="begin"/>
      </w:r>
      <w:r w:rsidR="00857F7D" w:rsidRPr="00FD060A">
        <w:rPr>
          <w:rFonts w:ascii="Times New Roman" w:hAnsi="Times New Roman" w:cs="Times New Roman"/>
          <w:i w:val="0"/>
          <w:color w:val="auto"/>
          <w:sz w:val="24"/>
          <w:szCs w:val="24"/>
        </w:rPr>
        <w:instrText xml:space="preserve"> REF _Ref408416086 \h </w:instrText>
      </w:r>
      <w:r w:rsidR="00FD060A" w:rsidRPr="00FD060A">
        <w:rPr>
          <w:rFonts w:ascii="Times New Roman" w:hAnsi="Times New Roman" w:cs="Times New Roman"/>
          <w:i w:val="0"/>
          <w:color w:val="auto"/>
          <w:sz w:val="24"/>
          <w:szCs w:val="24"/>
        </w:rPr>
        <w:instrText xml:space="preserve"> \* MERGEFORMAT </w:instrText>
      </w:r>
      <w:r w:rsidR="00857F7D" w:rsidRPr="00FD060A">
        <w:rPr>
          <w:rFonts w:ascii="Times New Roman" w:hAnsi="Times New Roman" w:cs="Times New Roman"/>
          <w:i w:val="0"/>
          <w:color w:val="auto"/>
          <w:sz w:val="24"/>
          <w:szCs w:val="24"/>
        </w:rPr>
      </w:r>
      <w:r w:rsidR="00857F7D" w:rsidRPr="00FD060A">
        <w:rPr>
          <w:rFonts w:ascii="Times New Roman" w:hAnsi="Times New Roman" w:cs="Times New Roman"/>
          <w:i w:val="0"/>
          <w:color w:val="auto"/>
          <w:sz w:val="24"/>
          <w:szCs w:val="24"/>
        </w:rPr>
        <w:fldChar w:fldCharType="separate"/>
      </w:r>
      <w:r w:rsidR="0005491B" w:rsidRPr="00F70F05">
        <w:rPr>
          <w:rFonts w:ascii="Times New Roman" w:hAnsi="Times New Roman" w:cs="Times New Roman"/>
          <w:i w:val="0"/>
          <w:color w:val="auto"/>
          <w:sz w:val="24"/>
          <w:szCs w:val="24"/>
        </w:rPr>
        <w:t xml:space="preserve">Figure </w:t>
      </w:r>
      <w:r w:rsidR="0005491B">
        <w:rPr>
          <w:rFonts w:ascii="Times New Roman" w:hAnsi="Times New Roman" w:cs="Times New Roman"/>
          <w:i w:val="0"/>
          <w:noProof/>
          <w:color w:val="auto"/>
          <w:sz w:val="24"/>
          <w:szCs w:val="24"/>
        </w:rPr>
        <w:t>4</w:t>
      </w:r>
      <w:r w:rsidR="00857F7D" w:rsidRPr="00FD060A">
        <w:rPr>
          <w:rFonts w:ascii="Times New Roman" w:hAnsi="Times New Roman" w:cs="Times New Roman"/>
          <w:i w:val="0"/>
          <w:color w:val="auto"/>
          <w:sz w:val="24"/>
          <w:szCs w:val="24"/>
        </w:rPr>
        <w:fldChar w:fldCharType="end"/>
      </w:r>
      <w:r w:rsidR="00FD060A" w:rsidRPr="00FD060A">
        <w:rPr>
          <w:rFonts w:ascii="Times New Roman" w:hAnsi="Times New Roman" w:cs="Times New Roman"/>
          <w:i w:val="0"/>
          <w:color w:val="auto"/>
          <w:sz w:val="24"/>
          <w:szCs w:val="24"/>
        </w:rPr>
        <w:t xml:space="preserve">, </w:t>
      </w:r>
      <w:r w:rsidR="00FD060A" w:rsidRPr="00FD060A">
        <w:rPr>
          <w:rFonts w:ascii="Times New Roman" w:hAnsi="Times New Roman" w:cs="Times New Roman"/>
          <w:i w:val="0"/>
          <w:color w:val="auto"/>
          <w:sz w:val="24"/>
          <w:szCs w:val="24"/>
        </w:rPr>
        <w:fldChar w:fldCharType="begin"/>
      </w:r>
      <w:r w:rsidR="00FD060A" w:rsidRPr="00FD060A">
        <w:rPr>
          <w:rFonts w:ascii="Times New Roman" w:hAnsi="Times New Roman" w:cs="Times New Roman"/>
          <w:i w:val="0"/>
          <w:color w:val="auto"/>
          <w:sz w:val="24"/>
          <w:szCs w:val="24"/>
        </w:rPr>
        <w:instrText xml:space="preserve"> REF _Ref411492028 \h  \* MERGEFORMAT </w:instrText>
      </w:r>
      <w:r w:rsidR="00FD060A" w:rsidRPr="00FD060A">
        <w:rPr>
          <w:rFonts w:ascii="Times New Roman" w:hAnsi="Times New Roman" w:cs="Times New Roman"/>
          <w:i w:val="0"/>
          <w:color w:val="auto"/>
          <w:sz w:val="24"/>
          <w:szCs w:val="24"/>
        </w:rPr>
      </w:r>
      <w:r w:rsidR="00FD060A" w:rsidRPr="00FD060A">
        <w:rPr>
          <w:rFonts w:ascii="Times New Roman" w:hAnsi="Times New Roman" w:cs="Times New Roman"/>
          <w:i w:val="0"/>
          <w:color w:val="auto"/>
          <w:sz w:val="24"/>
          <w:szCs w:val="24"/>
        </w:rPr>
        <w:fldChar w:fldCharType="separate"/>
      </w:r>
      <w:r w:rsidR="0005491B" w:rsidRPr="0005491B">
        <w:rPr>
          <w:i w:val="0"/>
          <w:color w:val="auto"/>
        </w:rPr>
        <w:t xml:space="preserve">Table </w:t>
      </w:r>
      <w:r w:rsidR="0005491B" w:rsidRPr="0005491B">
        <w:rPr>
          <w:i w:val="0"/>
          <w:noProof/>
          <w:color w:val="auto"/>
        </w:rPr>
        <w:t>4</w:t>
      </w:r>
      <w:r w:rsidR="00FD060A" w:rsidRPr="00FD060A">
        <w:rPr>
          <w:rFonts w:ascii="Times New Roman" w:hAnsi="Times New Roman" w:cs="Times New Roman"/>
          <w:i w:val="0"/>
          <w:color w:val="auto"/>
          <w:sz w:val="24"/>
          <w:szCs w:val="24"/>
        </w:rPr>
        <w:fldChar w:fldCharType="end"/>
      </w:r>
      <w:r w:rsidR="00FD060A" w:rsidRPr="00FD060A">
        <w:rPr>
          <w:rFonts w:ascii="Times New Roman" w:hAnsi="Times New Roman" w:cs="Times New Roman"/>
          <w:i w:val="0"/>
          <w:color w:val="auto"/>
          <w:sz w:val="24"/>
          <w:szCs w:val="24"/>
        </w:rPr>
        <w:t xml:space="preserve">, </w:t>
      </w:r>
      <w:r w:rsidR="00FD060A" w:rsidRPr="00FD060A">
        <w:rPr>
          <w:rFonts w:ascii="Times New Roman" w:hAnsi="Times New Roman" w:cs="Times New Roman"/>
          <w:i w:val="0"/>
          <w:color w:val="auto"/>
          <w:sz w:val="24"/>
          <w:szCs w:val="24"/>
        </w:rPr>
        <w:fldChar w:fldCharType="begin"/>
      </w:r>
      <w:r w:rsidR="00FD060A" w:rsidRPr="00FD060A">
        <w:rPr>
          <w:rFonts w:ascii="Times New Roman" w:hAnsi="Times New Roman" w:cs="Times New Roman"/>
          <w:i w:val="0"/>
          <w:color w:val="auto"/>
          <w:sz w:val="24"/>
          <w:szCs w:val="24"/>
        </w:rPr>
        <w:instrText xml:space="preserve"> REF _Ref411491946 \h  \* MERGEFORMAT </w:instrText>
      </w:r>
      <w:r w:rsidR="00FD060A" w:rsidRPr="00FD060A">
        <w:rPr>
          <w:rFonts w:ascii="Times New Roman" w:hAnsi="Times New Roman" w:cs="Times New Roman"/>
          <w:i w:val="0"/>
          <w:color w:val="auto"/>
          <w:sz w:val="24"/>
          <w:szCs w:val="24"/>
        </w:rPr>
      </w:r>
      <w:r w:rsidR="00FD060A" w:rsidRPr="00FD060A">
        <w:rPr>
          <w:rFonts w:ascii="Times New Roman" w:hAnsi="Times New Roman" w:cs="Times New Roman"/>
          <w:i w:val="0"/>
          <w:color w:val="auto"/>
          <w:sz w:val="24"/>
          <w:szCs w:val="24"/>
        </w:rPr>
        <w:fldChar w:fldCharType="separate"/>
      </w:r>
      <w:r w:rsidR="0005491B" w:rsidRPr="0005491B">
        <w:rPr>
          <w:i w:val="0"/>
          <w:color w:val="auto"/>
        </w:rPr>
        <w:t xml:space="preserve">Table </w:t>
      </w:r>
      <w:r w:rsidR="0005491B" w:rsidRPr="0005491B">
        <w:rPr>
          <w:i w:val="0"/>
          <w:noProof/>
          <w:color w:val="auto"/>
        </w:rPr>
        <w:t>5</w:t>
      </w:r>
      <w:r w:rsidR="00FD060A" w:rsidRPr="00FD060A">
        <w:rPr>
          <w:rFonts w:ascii="Times New Roman" w:hAnsi="Times New Roman" w:cs="Times New Roman"/>
          <w:i w:val="0"/>
          <w:color w:val="auto"/>
          <w:sz w:val="24"/>
          <w:szCs w:val="24"/>
        </w:rPr>
        <w:fldChar w:fldCharType="end"/>
      </w:r>
      <w:r w:rsidR="00864F59" w:rsidRPr="00FD060A">
        <w:rPr>
          <w:rFonts w:ascii="Times New Roman" w:hAnsi="Times New Roman" w:cs="Times New Roman"/>
          <w:i w:val="0"/>
          <w:color w:val="auto"/>
          <w:sz w:val="24"/>
          <w:szCs w:val="24"/>
        </w:rPr>
        <w:t>).</w:t>
      </w:r>
      <w:r w:rsidR="006822E5" w:rsidRPr="00FD060A">
        <w:rPr>
          <w:rFonts w:ascii="Times New Roman" w:hAnsi="Times New Roman" w:cs="Times New Roman"/>
          <w:i w:val="0"/>
          <w:color w:val="auto"/>
          <w:sz w:val="24"/>
          <w:szCs w:val="24"/>
        </w:rPr>
        <w:t xml:space="preserve">  </w:t>
      </w:r>
      <w:r w:rsidR="00791C53" w:rsidRPr="00FD060A">
        <w:rPr>
          <w:rFonts w:ascii="Times New Roman" w:hAnsi="Times New Roman" w:cs="Times New Roman"/>
          <w:i w:val="0"/>
          <w:color w:val="auto"/>
          <w:sz w:val="24"/>
          <w:szCs w:val="24"/>
        </w:rPr>
        <w:t>Error in Λ was smaller than error in</w:t>
      </w:r>
      <w:r w:rsidR="00477973">
        <w:rPr>
          <w:rFonts w:ascii="Times New Roman" w:hAnsi="Times New Roman" w:cs="Times New Roman"/>
          <w:i w:val="0"/>
          <w:color w:val="auto"/>
          <w:sz w:val="24"/>
          <w:szCs w:val="24"/>
        </w:rPr>
        <w:t xml:space="preserve"> SEBAL</w:t>
      </w:r>
      <w:r w:rsidR="00791C53" w:rsidRPr="00FD060A">
        <w:rPr>
          <w:rFonts w:ascii="Times New Roman" w:hAnsi="Times New Roman" w:cs="Times New Roman"/>
          <w:i w:val="0"/>
          <w:color w:val="auto"/>
          <w:sz w:val="24"/>
          <w:szCs w:val="24"/>
        </w:rPr>
        <w:t xml:space="preserve"> ET for the rice and cotton sites </w:t>
      </w:r>
      <w:r w:rsidR="00411F7F">
        <w:rPr>
          <w:rFonts w:ascii="Times New Roman" w:hAnsi="Times New Roman" w:cs="Times New Roman"/>
          <w:i w:val="0"/>
          <w:color w:val="auto"/>
          <w:sz w:val="24"/>
          <w:szCs w:val="24"/>
        </w:rPr>
        <w:t>(</w:t>
      </w:r>
      <w:r w:rsidR="00411F7F">
        <w:rPr>
          <w:rFonts w:ascii="Times New Roman" w:hAnsi="Times New Roman" w:cs="Times New Roman"/>
          <w:i w:val="0"/>
          <w:color w:val="auto"/>
          <w:sz w:val="24"/>
          <w:szCs w:val="24"/>
        </w:rPr>
        <w:fldChar w:fldCharType="begin"/>
      </w:r>
      <w:r w:rsidR="00411F7F">
        <w:rPr>
          <w:rFonts w:ascii="Times New Roman" w:hAnsi="Times New Roman" w:cs="Times New Roman"/>
          <w:i w:val="0"/>
          <w:color w:val="auto"/>
          <w:sz w:val="24"/>
          <w:szCs w:val="24"/>
        </w:rPr>
        <w:instrText xml:space="preserve"> REF _Ref411491946 \h </w:instrText>
      </w:r>
      <w:r w:rsidR="00411F7F">
        <w:rPr>
          <w:rFonts w:ascii="Times New Roman" w:hAnsi="Times New Roman" w:cs="Times New Roman"/>
          <w:i w:val="0"/>
          <w:color w:val="auto"/>
          <w:sz w:val="24"/>
          <w:szCs w:val="24"/>
        </w:rPr>
      </w:r>
      <w:r w:rsidR="00411F7F">
        <w:rPr>
          <w:rFonts w:ascii="Times New Roman" w:hAnsi="Times New Roman" w:cs="Times New Roman"/>
          <w:i w:val="0"/>
          <w:color w:val="auto"/>
          <w:sz w:val="24"/>
          <w:szCs w:val="24"/>
        </w:rPr>
        <w:fldChar w:fldCharType="separate"/>
      </w:r>
      <w:r w:rsidR="00411F7F" w:rsidRPr="00C16C1F">
        <w:rPr>
          <w:rFonts w:ascii="Times New Roman" w:hAnsi="Times New Roman" w:cs="Times New Roman"/>
          <w:i w:val="0"/>
          <w:color w:val="auto"/>
          <w:sz w:val="24"/>
          <w:szCs w:val="24"/>
        </w:rPr>
        <w:t xml:space="preserve">Table </w:t>
      </w:r>
      <w:r w:rsidR="00411F7F" w:rsidRPr="00C16C1F">
        <w:rPr>
          <w:rFonts w:ascii="Times New Roman" w:hAnsi="Times New Roman" w:cs="Times New Roman"/>
          <w:i w:val="0"/>
          <w:noProof/>
          <w:color w:val="auto"/>
          <w:sz w:val="24"/>
          <w:szCs w:val="24"/>
        </w:rPr>
        <w:t>5</w:t>
      </w:r>
      <w:r w:rsidR="00411F7F">
        <w:rPr>
          <w:rFonts w:ascii="Times New Roman" w:hAnsi="Times New Roman" w:cs="Times New Roman"/>
          <w:i w:val="0"/>
          <w:color w:val="auto"/>
          <w:sz w:val="24"/>
          <w:szCs w:val="24"/>
        </w:rPr>
        <w:fldChar w:fldCharType="end"/>
      </w:r>
      <w:r w:rsidR="00411F7F">
        <w:rPr>
          <w:rFonts w:ascii="Times New Roman" w:hAnsi="Times New Roman" w:cs="Times New Roman"/>
          <w:i w:val="0"/>
          <w:color w:val="auto"/>
          <w:sz w:val="24"/>
          <w:szCs w:val="24"/>
        </w:rPr>
        <w:t xml:space="preserve">) </w:t>
      </w:r>
      <w:r w:rsidR="00791C53" w:rsidRPr="00FD060A">
        <w:rPr>
          <w:rFonts w:ascii="Times New Roman" w:hAnsi="Times New Roman" w:cs="Times New Roman"/>
          <w:i w:val="0"/>
          <w:color w:val="auto"/>
          <w:sz w:val="24"/>
          <w:szCs w:val="24"/>
        </w:rPr>
        <w:t xml:space="preserve">but larger than error in ET for </w:t>
      </w:r>
      <w:r w:rsidR="00CA6BFA" w:rsidRPr="00FD060A">
        <w:rPr>
          <w:rFonts w:ascii="Times New Roman" w:hAnsi="Times New Roman" w:cs="Times New Roman"/>
          <w:i w:val="0"/>
          <w:color w:val="auto"/>
          <w:sz w:val="24"/>
          <w:szCs w:val="24"/>
        </w:rPr>
        <w:t>maize</w:t>
      </w:r>
      <w:r w:rsidR="00791C53" w:rsidRPr="00FD060A">
        <w:rPr>
          <w:rFonts w:ascii="Times New Roman" w:hAnsi="Times New Roman" w:cs="Times New Roman"/>
          <w:i w:val="0"/>
          <w:color w:val="auto"/>
          <w:sz w:val="24"/>
          <w:szCs w:val="24"/>
        </w:rPr>
        <w:t>, reflecting the underestimation of Rn by the GMAO data.</w:t>
      </w:r>
    </w:p>
    <w:p w14:paraId="1639557A" w14:textId="77777777" w:rsidR="00791C53" w:rsidRDefault="00791C53" w:rsidP="00C6680A">
      <w:pPr>
        <w:spacing w:after="0" w:line="240" w:lineRule="auto"/>
        <w:rPr>
          <w:rFonts w:ascii="Times New Roman" w:hAnsi="Times New Roman" w:cs="Times New Roman"/>
          <w:sz w:val="24"/>
          <w:szCs w:val="24"/>
        </w:rPr>
      </w:pPr>
    </w:p>
    <w:p w14:paraId="3090DC7F" w14:textId="0B196A3E" w:rsidR="00791C53" w:rsidRPr="00776FE1" w:rsidRDefault="00477973" w:rsidP="00C6680A">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Using </w:t>
      </w:r>
      <w:r w:rsidR="00776FE1">
        <w:rPr>
          <w:rFonts w:ascii="Times New Roman" w:hAnsi="Times New Roman" w:cs="Times New Roman"/>
          <w:sz w:val="24"/>
          <w:szCs w:val="24"/>
        </w:rPr>
        <w:t>two smaller</w:t>
      </w:r>
      <w:r>
        <w:rPr>
          <w:rFonts w:ascii="Times New Roman" w:hAnsi="Times New Roman" w:cs="Times New Roman"/>
          <w:sz w:val="24"/>
          <w:szCs w:val="24"/>
        </w:rPr>
        <w:t xml:space="preserve"> spatial</w:t>
      </w:r>
      <w:r w:rsidR="00776FE1">
        <w:rPr>
          <w:rFonts w:ascii="Times New Roman" w:hAnsi="Times New Roman" w:cs="Times New Roman"/>
          <w:sz w:val="24"/>
          <w:szCs w:val="24"/>
        </w:rPr>
        <w:t xml:space="preserve"> domains </w:t>
      </w:r>
      <w:r>
        <w:rPr>
          <w:rFonts w:ascii="Times New Roman" w:hAnsi="Times New Roman" w:cs="Times New Roman"/>
          <w:sz w:val="24"/>
          <w:szCs w:val="24"/>
        </w:rPr>
        <w:t xml:space="preserve">instead of one large domain </w:t>
      </w:r>
      <w:r w:rsidR="006822E5">
        <w:rPr>
          <w:rFonts w:ascii="Times New Roman" w:hAnsi="Times New Roman" w:cs="Times New Roman"/>
          <w:sz w:val="24"/>
          <w:szCs w:val="24"/>
        </w:rPr>
        <w:t xml:space="preserve">reduced </w:t>
      </w:r>
      <w:r w:rsidR="00864F59" w:rsidRPr="003755FF">
        <w:rPr>
          <w:rFonts w:ascii="Times New Roman" w:hAnsi="Times New Roman" w:cs="Times New Roman"/>
          <w:sz w:val="24"/>
          <w:szCs w:val="24"/>
        </w:rPr>
        <w:t xml:space="preserve">error in </w:t>
      </w:r>
      <w:r>
        <w:rPr>
          <w:rFonts w:ascii="Times New Roman" w:hAnsi="Times New Roman" w:cs="Times New Roman"/>
          <w:sz w:val="24"/>
          <w:szCs w:val="24"/>
        </w:rPr>
        <w:t xml:space="preserve">SEBAL </w:t>
      </w:r>
      <w:r w:rsidR="00864F59" w:rsidRPr="003755FF">
        <w:rPr>
          <w:rFonts w:ascii="Times New Roman" w:hAnsi="Times New Roman" w:cs="Times New Roman"/>
          <w:sz w:val="24"/>
          <w:szCs w:val="24"/>
        </w:rPr>
        <w:t xml:space="preserve">ET </w:t>
      </w:r>
      <w:r w:rsidR="00791C53">
        <w:rPr>
          <w:rFonts w:ascii="Times New Roman" w:hAnsi="Times New Roman" w:cs="Times New Roman"/>
          <w:sz w:val="24"/>
          <w:szCs w:val="24"/>
        </w:rPr>
        <w:t xml:space="preserve">and </w:t>
      </w:r>
      <w:r w:rsidR="00791C53" w:rsidRPr="00791C53">
        <w:rPr>
          <w:rFonts w:ascii="Times New Roman" w:hAnsi="Times New Roman" w:cs="Times New Roman"/>
          <w:sz w:val="24"/>
          <w:szCs w:val="24"/>
        </w:rPr>
        <w:t>Λ</w:t>
      </w:r>
      <w:r w:rsidR="00411F7F">
        <w:rPr>
          <w:rFonts w:ascii="Times New Roman" w:hAnsi="Times New Roman" w:cs="Times New Roman"/>
          <w:sz w:val="24"/>
          <w:szCs w:val="24"/>
        </w:rPr>
        <w:t xml:space="preserve"> by 5.9-6.5%</w:t>
      </w:r>
      <w:r w:rsidR="00791C53" w:rsidRPr="003755FF">
        <w:rPr>
          <w:rFonts w:ascii="Times New Roman" w:hAnsi="Times New Roman" w:cs="Times New Roman"/>
          <w:sz w:val="24"/>
          <w:szCs w:val="24"/>
        </w:rPr>
        <w:t xml:space="preserve"> </w:t>
      </w:r>
      <w:r w:rsidR="00776FE1">
        <w:rPr>
          <w:rFonts w:ascii="Times New Roman" w:hAnsi="Times New Roman" w:cs="Times New Roman"/>
          <w:sz w:val="24"/>
          <w:szCs w:val="24"/>
        </w:rPr>
        <w:t>(</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_Ref408409332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rsidRPr="00F70F05">
        <w:rPr>
          <w:rFonts w:ascii="Times New Roman" w:hAnsi="Times New Roman" w:cs="Times New Roman"/>
          <w:i/>
          <w:sz w:val="24"/>
          <w:szCs w:val="24"/>
        </w:rPr>
        <w:t xml:space="preserve">Figure </w:t>
      </w:r>
      <w:r w:rsidR="0005491B">
        <w:rPr>
          <w:rFonts w:ascii="Times New Roman" w:hAnsi="Times New Roman" w:cs="Times New Roman"/>
          <w:i/>
          <w:noProof/>
          <w:sz w:val="24"/>
          <w:szCs w:val="24"/>
        </w:rPr>
        <w:t>1</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5</w:t>
      </w:r>
      <w:r w:rsidR="00776FE1">
        <w:rPr>
          <w:rFonts w:ascii="Times New Roman" w:hAnsi="Times New Roman" w:cs="Times New Roman"/>
          <w:sz w:val="24"/>
          <w:szCs w:val="24"/>
        </w:rPr>
        <w:fldChar w:fldCharType="end"/>
      </w:r>
      <w:r w:rsidR="00411F7F">
        <w:rPr>
          <w:rFonts w:ascii="Times New Roman" w:hAnsi="Times New Roman" w:cs="Times New Roman"/>
          <w:sz w:val="24"/>
          <w:szCs w:val="24"/>
        </w:rPr>
        <w:t>)</w:t>
      </w:r>
      <w:r w:rsidR="00864F59" w:rsidRPr="003755FF">
        <w:rPr>
          <w:rFonts w:ascii="Times New Roman" w:hAnsi="Times New Roman" w:cs="Times New Roman"/>
          <w:sz w:val="24"/>
          <w:szCs w:val="24"/>
        </w:rPr>
        <w:t xml:space="preserve">.  Our objective is not to perform a systematic evaluation of the effect of domain size, but rather to test the impact of </w:t>
      </w:r>
      <w:r>
        <w:rPr>
          <w:rFonts w:ascii="Times New Roman" w:hAnsi="Times New Roman" w:cs="Times New Roman"/>
          <w:sz w:val="24"/>
          <w:szCs w:val="24"/>
        </w:rPr>
        <w:t xml:space="preserve">spatial </w:t>
      </w:r>
      <w:r w:rsidR="00864F59" w:rsidRPr="003755FF">
        <w:rPr>
          <w:rFonts w:ascii="Times New Roman" w:hAnsi="Times New Roman" w:cs="Times New Roman"/>
          <w:sz w:val="24"/>
          <w:szCs w:val="24"/>
        </w:rPr>
        <w:t>domain</w:t>
      </w:r>
      <w:r w:rsidR="00411F7F">
        <w:rPr>
          <w:rFonts w:ascii="Times New Roman" w:hAnsi="Times New Roman" w:cs="Times New Roman"/>
          <w:sz w:val="24"/>
          <w:szCs w:val="24"/>
        </w:rPr>
        <w:t xml:space="preserve"> </w:t>
      </w:r>
      <w:r w:rsidR="00864F59" w:rsidRPr="003755FF">
        <w:rPr>
          <w:rFonts w:ascii="Times New Roman" w:hAnsi="Times New Roman" w:cs="Times New Roman"/>
          <w:sz w:val="24"/>
          <w:szCs w:val="24"/>
        </w:rPr>
        <w:t>on the comparison of SEBAL</w:t>
      </w:r>
      <w:r>
        <w:rPr>
          <w:rFonts w:ascii="Times New Roman" w:hAnsi="Times New Roman" w:cs="Times New Roman"/>
          <w:sz w:val="24"/>
          <w:szCs w:val="24"/>
        </w:rPr>
        <w:t xml:space="preserve"> ET</w:t>
      </w:r>
      <w:r w:rsidR="00864F59" w:rsidRPr="003755FF">
        <w:rPr>
          <w:rFonts w:ascii="Times New Roman" w:hAnsi="Times New Roman" w:cs="Times New Roman"/>
          <w:sz w:val="24"/>
          <w:szCs w:val="24"/>
        </w:rPr>
        <w:t xml:space="preserve"> with tower and MOD16 ET</w:t>
      </w:r>
      <w:r w:rsidR="006822E5">
        <w:rPr>
          <w:rFonts w:ascii="Times New Roman" w:hAnsi="Times New Roman" w:cs="Times New Roman"/>
          <w:sz w:val="24"/>
          <w:szCs w:val="24"/>
        </w:rPr>
        <w:t xml:space="preserve"> at our particular tower sites</w:t>
      </w:r>
      <w:r w:rsidR="00864F59" w:rsidRPr="003755FF">
        <w:rPr>
          <w:rFonts w:ascii="Times New Roman" w:hAnsi="Times New Roman" w:cs="Times New Roman"/>
          <w:sz w:val="24"/>
          <w:szCs w:val="24"/>
        </w:rPr>
        <w:t>.</w:t>
      </w:r>
      <w:r w:rsidR="00776FE1">
        <w:rPr>
          <w:rFonts w:ascii="Times New Roman" w:hAnsi="Times New Roman" w:cs="Times New Roman"/>
          <w:sz w:val="24"/>
          <w:szCs w:val="24"/>
        </w:rPr>
        <w:t xml:space="preserve">  Implementation of SEBAL over the single large domain results in the selection of calibration pixels that do not accurately represent the relationship between T</w:t>
      </w:r>
      <w:r w:rsidR="00776FE1">
        <w:rPr>
          <w:rFonts w:ascii="Times New Roman" w:hAnsi="Times New Roman" w:cs="Times New Roman"/>
          <w:sz w:val="24"/>
          <w:szCs w:val="24"/>
          <w:vertAlign w:val="subscript"/>
        </w:rPr>
        <w:t>R</w:t>
      </w:r>
      <w:r w:rsidR="00776FE1">
        <w:rPr>
          <w:rFonts w:ascii="Times New Roman" w:hAnsi="Times New Roman" w:cs="Times New Roman"/>
          <w:sz w:val="24"/>
          <w:szCs w:val="24"/>
        </w:rPr>
        <w:t xml:space="preserve"> and H over the whole domain.  </w:t>
      </w:r>
      <w:r w:rsidR="00776FE1">
        <w:rPr>
          <w:rFonts w:ascii="Times New Roman" w:hAnsi="Times New Roman" w:cs="Times New Roman"/>
          <w:sz w:val="24"/>
          <w:szCs w:val="24"/>
        </w:rPr>
        <w:lastRenderedPageBreak/>
        <w:t>Future work could determine the critical maximum domain size that can be used for SEBAL with different accuracies.</w:t>
      </w:r>
    </w:p>
    <w:p w14:paraId="4067D04C" w14:textId="77777777" w:rsidR="00791C53" w:rsidRDefault="00791C53" w:rsidP="00C6680A">
      <w:pPr>
        <w:spacing w:after="0" w:line="240" w:lineRule="auto"/>
        <w:rPr>
          <w:rFonts w:ascii="Times New Roman" w:hAnsi="Times New Roman" w:cs="Times New Roman"/>
          <w:sz w:val="24"/>
          <w:szCs w:val="24"/>
        </w:rPr>
      </w:pPr>
    </w:p>
    <w:p w14:paraId="69AEDD7B" w14:textId="77777777" w:rsidR="00791C53" w:rsidRPr="00EA02D1" w:rsidRDefault="00864F59" w:rsidP="00EA02D1">
      <w:pPr>
        <w:pStyle w:val="Caption"/>
        <w:rPr>
          <w:rFonts w:ascii="Times New Roman" w:hAnsi="Times New Roman" w:cs="Times New Roman"/>
          <w:i w:val="0"/>
          <w:color w:val="auto"/>
          <w:sz w:val="24"/>
          <w:szCs w:val="24"/>
        </w:rPr>
      </w:pPr>
      <w:r w:rsidRPr="00125640">
        <w:rPr>
          <w:rFonts w:ascii="Times New Roman" w:hAnsi="Times New Roman" w:cs="Times New Roman"/>
          <w:i w:val="0"/>
          <w:color w:val="auto"/>
          <w:sz w:val="24"/>
          <w:szCs w:val="24"/>
        </w:rPr>
        <w:t>The use of different percentiles</w:t>
      </w:r>
      <w:r w:rsidR="00791C53" w:rsidRPr="00125640">
        <w:rPr>
          <w:rFonts w:ascii="Times New Roman" w:hAnsi="Times New Roman" w:cs="Times New Roman"/>
          <w:i w:val="0"/>
          <w:color w:val="auto"/>
          <w:sz w:val="24"/>
          <w:szCs w:val="24"/>
        </w:rPr>
        <w:t xml:space="preserve"> (q)</w:t>
      </w:r>
      <w:r w:rsidRPr="00125640">
        <w:rPr>
          <w:rFonts w:ascii="Times New Roman" w:hAnsi="Times New Roman" w:cs="Times New Roman"/>
          <w:i w:val="0"/>
          <w:color w:val="auto"/>
          <w:sz w:val="24"/>
          <w:szCs w:val="24"/>
        </w:rPr>
        <w:t xml:space="preserve"> for selecting wet and dry pixels </w:t>
      </w:r>
      <w:r w:rsidR="006822E5" w:rsidRPr="00125640">
        <w:rPr>
          <w:rFonts w:ascii="Times New Roman" w:hAnsi="Times New Roman" w:cs="Times New Roman"/>
          <w:i w:val="0"/>
          <w:color w:val="auto"/>
          <w:sz w:val="24"/>
          <w:szCs w:val="24"/>
        </w:rPr>
        <w:t xml:space="preserve">also </w:t>
      </w:r>
      <w:r w:rsidR="00F62AD0" w:rsidRPr="00125640">
        <w:rPr>
          <w:rFonts w:ascii="Times New Roman" w:hAnsi="Times New Roman" w:cs="Times New Roman"/>
          <w:i w:val="0"/>
          <w:color w:val="auto"/>
          <w:sz w:val="24"/>
          <w:szCs w:val="24"/>
        </w:rPr>
        <w:t xml:space="preserve">affected ET and Λ values </w:t>
      </w:r>
      <w:r w:rsidR="0005491B" w:rsidRPr="00125640">
        <w:rPr>
          <w:rFonts w:ascii="Times New Roman" w:hAnsi="Times New Roman" w:cs="Times New Roman"/>
          <w:i w:val="0"/>
          <w:color w:val="auto"/>
          <w:sz w:val="24"/>
          <w:szCs w:val="24"/>
        </w:rPr>
        <w:t>(</w:t>
      </w:r>
      <w:r w:rsidR="0005491B" w:rsidRPr="00125640">
        <w:rPr>
          <w:rFonts w:ascii="Times New Roman" w:hAnsi="Times New Roman" w:cs="Times New Roman"/>
          <w:i w:val="0"/>
          <w:color w:val="auto"/>
          <w:sz w:val="24"/>
          <w:szCs w:val="24"/>
        </w:rPr>
        <w:fldChar w:fldCharType="begin"/>
      </w:r>
      <w:r w:rsidR="0005491B" w:rsidRPr="00125640">
        <w:rPr>
          <w:rFonts w:ascii="Times New Roman" w:hAnsi="Times New Roman" w:cs="Times New Roman"/>
          <w:i w:val="0"/>
          <w:color w:val="auto"/>
          <w:sz w:val="24"/>
          <w:szCs w:val="24"/>
        </w:rPr>
        <w:instrText xml:space="preserve"> REF _Ref411492028 \h </w:instrText>
      </w:r>
      <w:r w:rsidR="00125640" w:rsidRPr="00125640">
        <w:rPr>
          <w:rFonts w:ascii="Times New Roman" w:hAnsi="Times New Roman" w:cs="Times New Roman"/>
          <w:i w:val="0"/>
          <w:color w:val="auto"/>
          <w:sz w:val="24"/>
          <w:szCs w:val="24"/>
        </w:rPr>
        <w:instrText xml:space="preserve"> \* MERGEFORMAT </w:instrText>
      </w:r>
      <w:r w:rsidR="0005491B" w:rsidRPr="00125640">
        <w:rPr>
          <w:rFonts w:ascii="Times New Roman" w:hAnsi="Times New Roman" w:cs="Times New Roman"/>
          <w:i w:val="0"/>
          <w:color w:val="auto"/>
          <w:sz w:val="24"/>
          <w:szCs w:val="24"/>
        </w:rPr>
      </w:r>
      <w:r w:rsidR="0005491B" w:rsidRPr="00125640">
        <w:rPr>
          <w:rFonts w:ascii="Times New Roman" w:hAnsi="Times New Roman" w:cs="Times New Roman"/>
          <w:i w:val="0"/>
          <w:color w:val="auto"/>
          <w:sz w:val="24"/>
          <w:szCs w:val="24"/>
        </w:rPr>
        <w:fldChar w:fldCharType="separate"/>
      </w:r>
      <w:r w:rsidR="0005491B" w:rsidRPr="00125640">
        <w:rPr>
          <w:i w:val="0"/>
          <w:color w:val="auto"/>
        </w:rPr>
        <w:t xml:space="preserve">Table </w:t>
      </w:r>
      <w:r w:rsidR="0005491B" w:rsidRPr="00125640">
        <w:rPr>
          <w:i w:val="0"/>
          <w:noProof/>
          <w:color w:val="auto"/>
        </w:rPr>
        <w:t>4</w:t>
      </w:r>
      <w:r w:rsidR="0005491B" w:rsidRPr="00125640">
        <w:rPr>
          <w:rFonts w:ascii="Times New Roman" w:hAnsi="Times New Roman" w:cs="Times New Roman"/>
          <w:i w:val="0"/>
          <w:color w:val="auto"/>
          <w:sz w:val="24"/>
          <w:szCs w:val="24"/>
        </w:rPr>
        <w:fldChar w:fldCharType="end"/>
      </w:r>
      <w:r w:rsidR="0005491B" w:rsidRPr="00125640">
        <w:rPr>
          <w:rFonts w:ascii="Times New Roman" w:hAnsi="Times New Roman" w:cs="Times New Roman"/>
          <w:i w:val="0"/>
          <w:color w:val="auto"/>
          <w:sz w:val="24"/>
          <w:szCs w:val="24"/>
        </w:rPr>
        <w:t xml:space="preserve">, </w:t>
      </w:r>
      <w:r w:rsidR="0005491B" w:rsidRPr="00125640">
        <w:rPr>
          <w:rFonts w:ascii="Times New Roman" w:hAnsi="Times New Roman" w:cs="Times New Roman"/>
          <w:i w:val="0"/>
          <w:color w:val="auto"/>
          <w:sz w:val="24"/>
          <w:szCs w:val="24"/>
        </w:rPr>
        <w:fldChar w:fldCharType="begin"/>
      </w:r>
      <w:r w:rsidR="0005491B" w:rsidRPr="00125640">
        <w:rPr>
          <w:rFonts w:ascii="Times New Roman" w:hAnsi="Times New Roman" w:cs="Times New Roman"/>
          <w:i w:val="0"/>
          <w:color w:val="auto"/>
          <w:sz w:val="24"/>
          <w:szCs w:val="24"/>
        </w:rPr>
        <w:instrText xml:space="preserve"> REF _Ref411491946 \h </w:instrText>
      </w:r>
      <w:r w:rsidR="00125640" w:rsidRPr="00125640">
        <w:rPr>
          <w:rFonts w:ascii="Times New Roman" w:hAnsi="Times New Roman" w:cs="Times New Roman"/>
          <w:i w:val="0"/>
          <w:color w:val="auto"/>
          <w:sz w:val="24"/>
          <w:szCs w:val="24"/>
        </w:rPr>
        <w:instrText xml:space="preserve"> \* MERGEFORMAT </w:instrText>
      </w:r>
      <w:r w:rsidR="0005491B" w:rsidRPr="00125640">
        <w:rPr>
          <w:rFonts w:ascii="Times New Roman" w:hAnsi="Times New Roman" w:cs="Times New Roman"/>
          <w:i w:val="0"/>
          <w:color w:val="auto"/>
          <w:sz w:val="24"/>
          <w:szCs w:val="24"/>
        </w:rPr>
      </w:r>
      <w:r w:rsidR="0005491B" w:rsidRPr="00125640">
        <w:rPr>
          <w:rFonts w:ascii="Times New Roman" w:hAnsi="Times New Roman" w:cs="Times New Roman"/>
          <w:i w:val="0"/>
          <w:color w:val="auto"/>
          <w:sz w:val="24"/>
          <w:szCs w:val="24"/>
        </w:rPr>
        <w:fldChar w:fldCharType="separate"/>
      </w:r>
      <w:r w:rsidR="0005491B" w:rsidRPr="00125640">
        <w:rPr>
          <w:i w:val="0"/>
          <w:color w:val="auto"/>
        </w:rPr>
        <w:t xml:space="preserve">Table </w:t>
      </w:r>
      <w:r w:rsidR="0005491B" w:rsidRPr="00125640">
        <w:rPr>
          <w:i w:val="0"/>
          <w:noProof/>
          <w:color w:val="auto"/>
        </w:rPr>
        <w:t>5</w:t>
      </w:r>
      <w:r w:rsidR="0005491B" w:rsidRPr="00125640">
        <w:rPr>
          <w:rFonts w:ascii="Times New Roman" w:hAnsi="Times New Roman" w:cs="Times New Roman"/>
          <w:i w:val="0"/>
          <w:color w:val="auto"/>
          <w:sz w:val="24"/>
          <w:szCs w:val="24"/>
        </w:rPr>
        <w:fldChar w:fldCharType="end"/>
      </w:r>
      <w:r w:rsidR="0005491B" w:rsidRPr="00125640">
        <w:rPr>
          <w:rFonts w:ascii="Times New Roman" w:hAnsi="Times New Roman" w:cs="Times New Roman"/>
          <w:i w:val="0"/>
          <w:color w:val="auto"/>
          <w:sz w:val="24"/>
          <w:szCs w:val="24"/>
        </w:rPr>
        <w:t xml:space="preserve">). </w:t>
      </w:r>
      <w:r w:rsidR="006822E5" w:rsidRPr="00125640">
        <w:rPr>
          <w:rFonts w:ascii="Times New Roman" w:hAnsi="Times New Roman" w:cs="Times New Roman"/>
          <w:i w:val="0"/>
          <w:color w:val="auto"/>
          <w:sz w:val="24"/>
          <w:szCs w:val="24"/>
        </w:rPr>
        <w:t>U</w:t>
      </w:r>
      <w:r w:rsidR="00F62AD0" w:rsidRPr="00125640">
        <w:rPr>
          <w:rFonts w:ascii="Times New Roman" w:hAnsi="Times New Roman" w:cs="Times New Roman"/>
          <w:i w:val="0"/>
          <w:color w:val="auto"/>
          <w:sz w:val="24"/>
          <w:szCs w:val="24"/>
        </w:rPr>
        <w:t>sing the maximum T</w:t>
      </w:r>
      <w:r w:rsidR="00F62AD0" w:rsidRPr="00125640">
        <w:rPr>
          <w:rFonts w:ascii="Times New Roman" w:hAnsi="Times New Roman" w:cs="Times New Roman"/>
          <w:i w:val="0"/>
          <w:color w:val="auto"/>
          <w:sz w:val="24"/>
          <w:szCs w:val="24"/>
          <w:vertAlign w:val="subscript"/>
        </w:rPr>
        <w:t>R</w:t>
      </w:r>
      <w:r w:rsidR="00F62AD0" w:rsidRPr="00125640">
        <w:rPr>
          <w:rFonts w:ascii="Times New Roman" w:hAnsi="Times New Roman" w:cs="Times New Roman"/>
          <w:i w:val="0"/>
          <w:color w:val="auto"/>
          <w:sz w:val="24"/>
          <w:szCs w:val="24"/>
        </w:rPr>
        <w:t xml:space="preserve"> in the image</w:t>
      </w:r>
      <w:r w:rsidR="0005491B" w:rsidRPr="00125640">
        <w:rPr>
          <w:rFonts w:ascii="Times New Roman" w:hAnsi="Times New Roman" w:cs="Times New Roman"/>
          <w:i w:val="0"/>
          <w:color w:val="auto"/>
          <w:sz w:val="24"/>
          <w:szCs w:val="24"/>
        </w:rPr>
        <w:t xml:space="preserve"> (q=10</w:t>
      </w:r>
      <w:r w:rsidR="0005491B" w:rsidRPr="00125640">
        <w:rPr>
          <w:rFonts w:ascii="Times New Roman" w:hAnsi="Times New Roman" w:cs="Times New Roman"/>
          <w:i w:val="0"/>
          <w:color w:val="auto"/>
          <w:sz w:val="24"/>
          <w:szCs w:val="24"/>
          <w:vertAlign w:val="superscript"/>
        </w:rPr>
        <w:t>-5</w:t>
      </w:r>
      <w:r w:rsidR="0005491B" w:rsidRPr="00125640">
        <w:rPr>
          <w:rFonts w:ascii="Times New Roman" w:hAnsi="Times New Roman" w:cs="Times New Roman"/>
          <w:i w:val="0"/>
          <w:color w:val="auto"/>
          <w:sz w:val="24"/>
          <w:szCs w:val="24"/>
        </w:rPr>
        <w:t>)</w:t>
      </w:r>
      <w:r w:rsidR="00F62AD0" w:rsidRPr="00125640">
        <w:rPr>
          <w:rFonts w:ascii="Times New Roman" w:hAnsi="Times New Roman" w:cs="Times New Roman"/>
          <w:i w:val="0"/>
          <w:color w:val="auto"/>
          <w:sz w:val="24"/>
          <w:szCs w:val="24"/>
        </w:rPr>
        <w:t xml:space="preserve"> increased ET estimates by</w:t>
      </w:r>
      <w:r w:rsidR="00EA02D1">
        <w:rPr>
          <w:rFonts w:ascii="Times New Roman" w:hAnsi="Times New Roman" w:cs="Times New Roman"/>
          <w:i w:val="0"/>
          <w:color w:val="auto"/>
          <w:sz w:val="24"/>
          <w:szCs w:val="24"/>
        </w:rPr>
        <w:t xml:space="preserve"> 0-19% compared to</w:t>
      </w:r>
      <w:r w:rsidR="006822E5" w:rsidRPr="00125640">
        <w:rPr>
          <w:rFonts w:ascii="Times New Roman" w:hAnsi="Times New Roman" w:cs="Times New Roman"/>
          <w:i w:val="0"/>
          <w:color w:val="auto"/>
          <w:sz w:val="24"/>
          <w:szCs w:val="24"/>
        </w:rPr>
        <w:t xml:space="preserve"> ET estimated using q</w:t>
      </w:r>
      <w:r w:rsidR="00F62AD0" w:rsidRPr="00125640">
        <w:rPr>
          <w:rFonts w:ascii="Times New Roman" w:hAnsi="Times New Roman" w:cs="Times New Roman"/>
          <w:i w:val="0"/>
          <w:color w:val="auto"/>
          <w:sz w:val="24"/>
          <w:szCs w:val="24"/>
        </w:rPr>
        <w:t xml:space="preserve">=0.01.  </w:t>
      </w:r>
      <w:r w:rsidR="00857F7D" w:rsidRPr="00125640">
        <w:rPr>
          <w:rFonts w:ascii="Times New Roman" w:hAnsi="Times New Roman" w:cs="Times New Roman"/>
          <w:i w:val="0"/>
          <w:color w:val="auto"/>
          <w:sz w:val="24"/>
          <w:szCs w:val="24"/>
        </w:rPr>
        <w:t>Ther</w:t>
      </w:r>
      <w:r w:rsidR="006822E5" w:rsidRPr="00125640">
        <w:rPr>
          <w:rFonts w:ascii="Times New Roman" w:hAnsi="Times New Roman" w:cs="Times New Roman"/>
          <w:i w:val="0"/>
          <w:color w:val="auto"/>
          <w:sz w:val="24"/>
          <w:szCs w:val="24"/>
        </w:rPr>
        <w:t>e was no clear optimal value of q</w:t>
      </w:r>
      <w:r w:rsidR="00857F7D" w:rsidRPr="00125640">
        <w:rPr>
          <w:rFonts w:ascii="Times New Roman" w:hAnsi="Times New Roman" w:cs="Times New Roman"/>
          <w:i w:val="0"/>
          <w:color w:val="auto"/>
          <w:sz w:val="24"/>
          <w:szCs w:val="24"/>
        </w:rPr>
        <w:t xml:space="preserve">; the lowest errors in </w:t>
      </w:r>
      <w:r w:rsidR="006822E5" w:rsidRPr="00125640">
        <w:rPr>
          <w:rFonts w:ascii="Times New Roman" w:hAnsi="Times New Roman" w:cs="Times New Roman"/>
          <w:i w:val="0"/>
          <w:color w:val="auto"/>
          <w:sz w:val="24"/>
          <w:szCs w:val="24"/>
        </w:rPr>
        <w:t>ET were obtained for q</w:t>
      </w:r>
      <w:r w:rsidR="00857F7D" w:rsidRPr="00125640">
        <w:rPr>
          <w:rFonts w:ascii="Times New Roman" w:hAnsi="Times New Roman" w:cs="Times New Roman"/>
          <w:i w:val="0"/>
          <w:color w:val="auto"/>
          <w:sz w:val="24"/>
          <w:szCs w:val="24"/>
        </w:rPr>
        <w:t>=0.</w:t>
      </w:r>
      <w:r w:rsidR="00776FE1" w:rsidRPr="00125640">
        <w:rPr>
          <w:rFonts w:ascii="Times New Roman" w:hAnsi="Times New Roman" w:cs="Times New Roman"/>
          <w:i w:val="0"/>
          <w:color w:val="auto"/>
          <w:sz w:val="24"/>
          <w:szCs w:val="24"/>
        </w:rPr>
        <w:t>01 for rice, but for q=10</w:t>
      </w:r>
      <w:r w:rsidR="00776FE1" w:rsidRPr="00125640">
        <w:rPr>
          <w:rFonts w:ascii="Times New Roman" w:hAnsi="Times New Roman" w:cs="Times New Roman"/>
          <w:i w:val="0"/>
          <w:color w:val="auto"/>
          <w:sz w:val="24"/>
          <w:szCs w:val="24"/>
          <w:vertAlign w:val="superscript"/>
        </w:rPr>
        <w:t>-5</w:t>
      </w:r>
      <w:r w:rsidR="00776FE1" w:rsidRPr="00125640">
        <w:rPr>
          <w:rFonts w:ascii="Times New Roman" w:hAnsi="Times New Roman" w:cs="Times New Roman"/>
          <w:i w:val="0"/>
          <w:color w:val="auto"/>
          <w:sz w:val="24"/>
          <w:szCs w:val="24"/>
        </w:rPr>
        <w:t xml:space="preserve"> </w:t>
      </w:r>
      <w:r w:rsidR="00857F7D" w:rsidRPr="00125640">
        <w:rPr>
          <w:rFonts w:ascii="Times New Roman" w:hAnsi="Times New Roman" w:cs="Times New Roman"/>
          <w:i w:val="0"/>
          <w:color w:val="auto"/>
          <w:sz w:val="24"/>
          <w:szCs w:val="24"/>
        </w:rPr>
        <w:t xml:space="preserve">for </w:t>
      </w:r>
      <w:r w:rsidR="00CA6BFA" w:rsidRPr="00125640">
        <w:rPr>
          <w:rFonts w:ascii="Times New Roman" w:hAnsi="Times New Roman" w:cs="Times New Roman"/>
          <w:i w:val="0"/>
          <w:color w:val="auto"/>
          <w:sz w:val="24"/>
          <w:szCs w:val="24"/>
        </w:rPr>
        <w:t>maize</w:t>
      </w:r>
      <w:r w:rsidR="00857F7D" w:rsidRPr="00125640">
        <w:rPr>
          <w:rFonts w:ascii="Times New Roman" w:hAnsi="Times New Roman" w:cs="Times New Roman"/>
          <w:i w:val="0"/>
          <w:color w:val="auto"/>
          <w:sz w:val="24"/>
          <w:szCs w:val="24"/>
        </w:rPr>
        <w:t>.</w:t>
      </w:r>
      <w:r w:rsidR="00C6680A" w:rsidRPr="00125640">
        <w:rPr>
          <w:rFonts w:ascii="Times New Roman" w:hAnsi="Times New Roman" w:cs="Times New Roman"/>
          <w:i w:val="0"/>
          <w:color w:val="auto"/>
          <w:sz w:val="24"/>
          <w:szCs w:val="24"/>
        </w:rPr>
        <w:t xml:space="preserve">  A va</w:t>
      </w:r>
      <w:r w:rsidR="006822E5" w:rsidRPr="00125640">
        <w:rPr>
          <w:rFonts w:ascii="Times New Roman" w:hAnsi="Times New Roman" w:cs="Times New Roman"/>
          <w:i w:val="0"/>
          <w:color w:val="auto"/>
          <w:sz w:val="24"/>
          <w:szCs w:val="24"/>
        </w:rPr>
        <w:t>lue q=0.005 kept all errors</w:t>
      </w:r>
      <w:r w:rsidR="00776FE1" w:rsidRPr="00125640">
        <w:rPr>
          <w:rFonts w:ascii="Times New Roman" w:hAnsi="Times New Roman" w:cs="Times New Roman"/>
          <w:i w:val="0"/>
          <w:color w:val="auto"/>
          <w:sz w:val="24"/>
          <w:szCs w:val="24"/>
        </w:rPr>
        <w:t xml:space="preserve"> in mean seasonal ET less than or equal to </w:t>
      </w:r>
      <w:r w:rsidR="006822E5" w:rsidRPr="00125640">
        <w:rPr>
          <w:rFonts w:ascii="Times New Roman" w:hAnsi="Times New Roman" w:cs="Times New Roman"/>
          <w:i w:val="0"/>
          <w:color w:val="auto"/>
          <w:sz w:val="24"/>
          <w:szCs w:val="24"/>
        </w:rPr>
        <w:t>33</w:t>
      </w:r>
      <w:r w:rsidR="00C6680A" w:rsidRPr="00125640">
        <w:rPr>
          <w:rFonts w:ascii="Times New Roman" w:hAnsi="Times New Roman" w:cs="Times New Roman"/>
          <w:i w:val="0"/>
          <w:color w:val="auto"/>
          <w:sz w:val="24"/>
          <w:szCs w:val="24"/>
        </w:rPr>
        <w:t xml:space="preserve">%.  </w:t>
      </w:r>
      <w:r w:rsidR="00857F7D" w:rsidRPr="00125640">
        <w:rPr>
          <w:rFonts w:ascii="Times New Roman" w:hAnsi="Times New Roman" w:cs="Times New Roman"/>
          <w:i w:val="0"/>
          <w:color w:val="auto"/>
          <w:sz w:val="24"/>
          <w:szCs w:val="24"/>
        </w:rPr>
        <w:t xml:space="preserve">The error in Λ was smaller </w:t>
      </w:r>
      <w:r w:rsidR="00D35317" w:rsidRPr="00125640">
        <w:rPr>
          <w:rFonts w:ascii="Times New Roman" w:hAnsi="Times New Roman" w:cs="Times New Roman"/>
          <w:i w:val="0"/>
          <w:color w:val="auto"/>
          <w:sz w:val="24"/>
          <w:szCs w:val="24"/>
        </w:rPr>
        <w:t xml:space="preserve">(larger) </w:t>
      </w:r>
      <w:r w:rsidR="00857F7D" w:rsidRPr="00125640">
        <w:rPr>
          <w:rFonts w:ascii="Times New Roman" w:hAnsi="Times New Roman" w:cs="Times New Roman"/>
          <w:i w:val="0"/>
          <w:color w:val="auto"/>
          <w:sz w:val="24"/>
          <w:szCs w:val="24"/>
        </w:rPr>
        <w:t xml:space="preserve">than the error in ET </w:t>
      </w:r>
      <w:r w:rsidR="006E3BA8" w:rsidRPr="00125640">
        <w:rPr>
          <w:rFonts w:ascii="Times New Roman" w:hAnsi="Times New Roman" w:cs="Times New Roman"/>
          <w:i w:val="0"/>
          <w:color w:val="auto"/>
          <w:sz w:val="24"/>
          <w:szCs w:val="24"/>
        </w:rPr>
        <w:t xml:space="preserve">at the rice and cotton </w:t>
      </w:r>
      <w:r w:rsidR="00D35317" w:rsidRPr="00125640">
        <w:rPr>
          <w:rFonts w:ascii="Times New Roman" w:hAnsi="Times New Roman" w:cs="Times New Roman"/>
          <w:i w:val="0"/>
          <w:color w:val="auto"/>
          <w:sz w:val="24"/>
          <w:szCs w:val="24"/>
        </w:rPr>
        <w:t>(</w:t>
      </w:r>
      <w:r w:rsidR="00CA6BFA" w:rsidRPr="00125640">
        <w:rPr>
          <w:rFonts w:ascii="Times New Roman" w:hAnsi="Times New Roman" w:cs="Times New Roman"/>
          <w:i w:val="0"/>
          <w:color w:val="auto"/>
          <w:sz w:val="24"/>
          <w:szCs w:val="24"/>
        </w:rPr>
        <w:t>maize</w:t>
      </w:r>
      <w:r w:rsidR="00D35317" w:rsidRPr="00125640">
        <w:rPr>
          <w:rFonts w:ascii="Times New Roman" w:hAnsi="Times New Roman" w:cs="Times New Roman"/>
          <w:i w:val="0"/>
          <w:color w:val="auto"/>
          <w:sz w:val="24"/>
          <w:szCs w:val="24"/>
        </w:rPr>
        <w:t xml:space="preserve">) </w:t>
      </w:r>
      <w:r w:rsidR="006E3BA8" w:rsidRPr="00125640">
        <w:rPr>
          <w:rFonts w:ascii="Times New Roman" w:hAnsi="Times New Roman" w:cs="Times New Roman"/>
          <w:i w:val="0"/>
          <w:color w:val="auto"/>
          <w:sz w:val="24"/>
          <w:szCs w:val="24"/>
        </w:rPr>
        <w:t xml:space="preserve">sites </w:t>
      </w:r>
      <w:commentRangeStart w:id="70"/>
      <w:r w:rsidR="00857F7D" w:rsidRPr="00125640">
        <w:rPr>
          <w:rFonts w:ascii="Times New Roman" w:hAnsi="Times New Roman" w:cs="Times New Roman"/>
          <w:i w:val="0"/>
          <w:color w:val="auto"/>
          <w:sz w:val="24"/>
          <w:szCs w:val="24"/>
        </w:rPr>
        <w:t>due to the underestimation of Rn in the GMAO-MERRA data</w:t>
      </w:r>
      <w:r w:rsidR="00D35317" w:rsidRPr="00125640">
        <w:rPr>
          <w:rFonts w:ascii="Times New Roman" w:hAnsi="Times New Roman" w:cs="Times New Roman"/>
          <w:i w:val="0"/>
          <w:color w:val="auto"/>
          <w:sz w:val="24"/>
          <w:szCs w:val="24"/>
        </w:rPr>
        <w:t xml:space="preserve"> at most towers</w:t>
      </w:r>
      <w:commentRangeEnd w:id="70"/>
      <w:r w:rsidR="00477973">
        <w:rPr>
          <w:rStyle w:val="CommentReference"/>
          <w:i w:val="0"/>
          <w:iCs w:val="0"/>
          <w:color w:val="auto"/>
        </w:rPr>
        <w:commentReference w:id="70"/>
      </w:r>
      <w:r w:rsidR="00B17E82" w:rsidRPr="00125640">
        <w:rPr>
          <w:rFonts w:ascii="Times New Roman" w:hAnsi="Times New Roman" w:cs="Times New Roman"/>
          <w:i w:val="0"/>
          <w:color w:val="auto"/>
          <w:sz w:val="24"/>
          <w:szCs w:val="24"/>
        </w:rPr>
        <w:t>.</w:t>
      </w:r>
    </w:p>
    <w:p w14:paraId="7473AAC5" w14:textId="690D8218" w:rsidR="00791C53" w:rsidRDefault="00791C53" w:rsidP="00C668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parameters of the NDVI-z0m relationship affected the </w:t>
      </w:r>
      <w:r w:rsidR="00931138">
        <w:rPr>
          <w:rFonts w:ascii="Times New Roman" w:hAnsi="Times New Roman" w:cs="Times New Roman"/>
          <w:sz w:val="24"/>
          <w:szCs w:val="24"/>
        </w:rPr>
        <w:t>error in SEBAL ET</w:t>
      </w:r>
      <w:r w:rsidR="00776FE1" w:rsidRPr="00776FE1">
        <w:rPr>
          <w:rFonts w:ascii="Times New Roman" w:hAnsi="Times New Roman" w:cs="Times New Roman"/>
          <w:sz w:val="24"/>
          <w:szCs w:val="24"/>
        </w:rPr>
        <w:t xml:space="preserve"> </w:t>
      </w:r>
      <w:r w:rsidR="00776FE1">
        <w:rPr>
          <w:rFonts w:ascii="Times New Roman" w:hAnsi="Times New Roman" w:cs="Times New Roman"/>
          <w:sz w:val="24"/>
          <w:szCs w:val="24"/>
        </w:rPr>
        <w:t xml:space="preserve">and </w:t>
      </w:r>
      <w:r w:rsidR="00776FE1" w:rsidRPr="00791C53">
        <w:rPr>
          <w:rFonts w:ascii="Times New Roman" w:hAnsi="Times New Roman" w:cs="Times New Roman"/>
          <w:sz w:val="24"/>
          <w:szCs w:val="24"/>
        </w:rPr>
        <w:t>Λ</w:t>
      </w:r>
      <w:r w:rsidR="00931138">
        <w:rPr>
          <w:rFonts w:ascii="Times New Roman" w:hAnsi="Times New Roman" w:cs="Times New Roman"/>
          <w:sz w:val="24"/>
          <w:szCs w:val="24"/>
        </w:rPr>
        <w:t xml:space="preserve">, but there was no optimal </w:t>
      </w:r>
      <w:r w:rsidR="00411F7F">
        <w:rPr>
          <w:rFonts w:ascii="Times New Roman" w:hAnsi="Times New Roman" w:cs="Times New Roman"/>
          <w:sz w:val="24"/>
          <w:szCs w:val="24"/>
        </w:rPr>
        <w:t xml:space="preserve">set of </w:t>
      </w:r>
      <w:r w:rsidR="004F6203">
        <w:rPr>
          <w:rFonts w:ascii="Times New Roman" w:hAnsi="Times New Roman" w:cs="Times New Roman"/>
          <w:sz w:val="24"/>
          <w:szCs w:val="24"/>
        </w:rPr>
        <w:t>c</w:t>
      </w:r>
      <w:r w:rsidR="00411F7F">
        <w:rPr>
          <w:rFonts w:ascii="Times New Roman" w:hAnsi="Times New Roman" w:cs="Times New Roman"/>
          <w:sz w:val="24"/>
          <w:szCs w:val="24"/>
        </w:rPr>
        <w:t xml:space="preserve"> and </w:t>
      </w:r>
      <w:r w:rsidR="004F6203">
        <w:rPr>
          <w:rFonts w:ascii="Times New Roman" w:hAnsi="Times New Roman" w:cs="Times New Roman"/>
          <w:sz w:val="24"/>
          <w:szCs w:val="24"/>
        </w:rPr>
        <w:t xml:space="preserve">d </w:t>
      </w:r>
      <w:r w:rsidR="00931138">
        <w:rPr>
          <w:rFonts w:ascii="Times New Roman" w:hAnsi="Times New Roman" w:cs="Times New Roman"/>
          <w:sz w:val="24"/>
          <w:szCs w:val="24"/>
        </w:rPr>
        <w:t>value</w:t>
      </w:r>
      <w:r w:rsidR="00411F7F">
        <w:rPr>
          <w:rFonts w:ascii="Times New Roman" w:hAnsi="Times New Roman" w:cs="Times New Roman"/>
          <w:sz w:val="24"/>
          <w:szCs w:val="24"/>
        </w:rPr>
        <w:t>s</w:t>
      </w:r>
      <w:r w:rsidR="00931138">
        <w:rPr>
          <w:rFonts w:ascii="Times New Roman" w:hAnsi="Times New Roman" w:cs="Times New Roman"/>
          <w:sz w:val="24"/>
          <w:szCs w:val="24"/>
        </w:rPr>
        <w:t xml:space="preserve"> that minimized th</w:t>
      </w:r>
      <w:r w:rsidR="00776FE1">
        <w:rPr>
          <w:rFonts w:ascii="Times New Roman" w:hAnsi="Times New Roman" w:cs="Times New Roman"/>
          <w:sz w:val="24"/>
          <w:szCs w:val="24"/>
        </w:rPr>
        <w:t>e error for all crops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5</w:t>
      </w:r>
      <w:r w:rsidR="00776FE1">
        <w:rPr>
          <w:rFonts w:ascii="Times New Roman" w:hAnsi="Times New Roman" w:cs="Times New Roman"/>
          <w:sz w:val="24"/>
          <w:szCs w:val="24"/>
        </w:rPr>
        <w:fldChar w:fldCharType="end"/>
      </w:r>
      <w:r w:rsidR="00776FE1">
        <w:rPr>
          <w:rFonts w:ascii="Times New Roman" w:hAnsi="Times New Roman" w:cs="Times New Roman"/>
          <w:sz w:val="24"/>
          <w:szCs w:val="24"/>
        </w:rPr>
        <w:t>)</w:t>
      </w:r>
      <w:r w:rsidR="00931138">
        <w:rPr>
          <w:rFonts w:ascii="Times New Roman" w:hAnsi="Times New Roman" w:cs="Times New Roman"/>
          <w:sz w:val="24"/>
          <w:szCs w:val="24"/>
        </w:rPr>
        <w:t xml:space="preserve">.  </w:t>
      </w:r>
      <w:r w:rsidR="00776FE1">
        <w:rPr>
          <w:rFonts w:ascii="Times New Roman" w:hAnsi="Times New Roman" w:cs="Times New Roman"/>
          <w:sz w:val="24"/>
          <w:szCs w:val="24"/>
        </w:rPr>
        <w:t>Parameters that estimate l</w:t>
      </w:r>
      <w:r w:rsidR="00931138">
        <w:rPr>
          <w:rFonts w:ascii="Times New Roman" w:hAnsi="Times New Roman" w:cs="Times New Roman"/>
          <w:sz w:val="24"/>
          <w:szCs w:val="24"/>
        </w:rPr>
        <w:t>ow z0m values</w:t>
      </w:r>
      <w:r w:rsidR="00776FE1">
        <w:rPr>
          <w:rFonts w:ascii="Times New Roman" w:hAnsi="Times New Roman" w:cs="Times New Roman"/>
          <w:sz w:val="24"/>
          <w:szCs w:val="24"/>
        </w:rPr>
        <w:t xml:space="preserve"> for a given NDVI</w:t>
      </w:r>
      <w:r w:rsidR="00931138">
        <w:rPr>
          <w:rFonts w:ascii="Times New Roman" w:hAnsi="Times New Roman" w:cs="Times New Roman"/>
          <w:sz w:val="24"/>
          <w:szCs w:val="24"/>
        </w:rPr>
        <w:t>, like those associated with z0m parame</w:t>
      </w:r>
      <w:r w:rsidR="00776FE1">
        <w:rPr>
          <w:rFonts w:ascii="Times New Roman" w:hAnsi="Times New Roman" w:cs="Times New Roman"/>
          <w:sz w:val="24"/>
          <w:szCs w:val="24"/>
        </w:rPr>
        <w:t>ter</w:t>
      </w:r>
      <w:r w:rsidR="00931138">
        <w:rPr>
          <w:rFonts w:ascii="Times New Roman" w:hAnsi="Times New Roman" w:cs="Times New Roman"/>
          <w:sz w:val="24"/>
          <w:szCs w:val="24"/>
        </w:rPr>
        <w:t xml:space="preserve"> set 1, resulted in the highest errors for </w:t>
      </w:r>
      <w:r w:rsidR="00776FE1">
        <w:rPr>
          <w:rFonts w:ascii="Times New Roman" w:hAnsi="Times New Roman" w:cs="Times New Roman"/>
          <w:sz w:val="24"/>
          <w:szCs w:val="24"/>
        </w:rPr>
        <w:t>tall crops (maize)</w:t>
      </w:r>
      <w:r w:rsidR="00931138">
        <w:rPr>
          <w:rFonts w:ascii="Times New Roman" w:hAnsi="Times New Roman" w:cs="Times New Roman"/>
          <w:sz w:val="24"/>
          <w:szCs w:val="24"/>
        </w:rPr>
        <w:t xml:space="preserve">.  The </w:t>
      </w:r>
      <w:r w:rsidR="00EA02D1">
        <w:rPr>
          <w:rFonts w:ascii="Times New Roman" w:hAnsi="Times New Roman" w:cs="Times New Roman"/>
          <w:sz w:val="24"/>
          <w:szCs w:val="24"/>
        </w:rPr>
        <w:t>NDVI-z0m</w:t>
      </w:r>
      <w:r w:rsidR="00931138">
        <w:rPr>
          <w:rFonts w:ascii="Times New Roman" w:hAnsi="Times New Roman" w:cs="Times New Roman"/>
          <w:sz w:val="24"/>
          <w:szCs w:val="24"/>
        </w:rPr>
        <w:t xml:space="preserve"> parameters that resulted in the l</w:t>
      </w:r>
      <w:r w:rsidR="00EA02D1">
        <w:rPr>
          <w:rFonts w:ascii="Times New Roman" w:hAnsi="Times New Roman" w:cs="Times New Roman"/>
          <w:sz w:val="24"/>
          <w:szCs w:val="24"/>
        </w:rPr>
        <w:t xml:space="preserve">owest error were those that </w:t>
      </w:r>
      <w:r w:rsidR="00931138">
        <w:rPr>
          <w:rFonts w:ascii="Times New Roman" w:hAnsi="Times New Roman" w:cs="Times New Roman"/>
          <w:sz w:val="24"/>
          <w:szCs w:val="24"/>
        </w:rPr>
        <w:t>best</w:t>
      </w:r>
      <w:r w:rsidR="00EA02D1">
        <w:rPr>
          <w:rFonts w:ascii="Times New Roman" w:hAnsi="Times New Roman" w:cs="Times New Roman"/>
          <w:sz w:val="24"/>
          <w:szCs w:val="24"/>
        </w:rPr>
        <w:t xml:space="preserve"> fit</w:t>
      </w:r>
      <w:r w:rsidR="00931138">
        <w:rPr>
          <w:rFonts w:ascii="Times New Roman" w:hAnsi="Times New Roman" w:cs="Times New Roman"/>
          <w:sz w:val="24"/>
          <w:szCs w:val="24"/>
        </w:rPr>
        <w:t xml:space="preserve"> a range of crop types (parameter set 4), though that parameters set had higher error in some crops (</w:t>
      </w:r>
      <w:r w:rsidR="00CA6BFA">
        <w:rPr>
          <w:rFonts w:ascii="Times New Roman" w:hAnsi="Times New Roman" w:cs="Times New Roman"/>
          <w:sz w:val="24"/>
          <w:szCs w:val="24"/>
        </w:rPr>
        <w:t>maize</w:t>
      </w:r>
      <w:r w:rsidR="00931138">
        <w:rPr>
          <w:rFonts w:ascii="Times New Roman" w:hAnsi="Times New Roman" w:cs="Times New Roman"/>
          <w:sz w:val="24"/>
          <w:szCs w:val="24"/>
        </w:rPr>
        <w:t>) for some values of q</w:t>
      </w:r>
      <w:r w:rsidR="00EA02D1">
        <w:rPr>
          <w:rFonts w:ascii="Times New Roman" w:hAnsi="Times New Roman" w:cs="Times New Roman"/>
          <w:sz w:val="24"/>
          <w:szCs w:val="24"/>
        </w:rPr>
        <w:t xml:space="preserve"> than other parameter sets</w:t>
      </w:r>
      <w:r w:rsidR="00931138">
        <w:rPr>
          <w:rFonts w:ascii="Times New Roman" w:hAnsi="Times New Roman" w:cs="Times New Roman"/>
          <w:sz w:val="24"/>
          <w:szCs w:val="24"/>
        </w:rPr>
        <w:t>.</w:t>
      </w:r>
    </w:p>
    <w:p w14:paraId="146B47C6" w14:textId="77777777" w:rsidR="00931138" w:rsidRDefault="00931138" w:rsidP="00C6680A">
      <w:pPr>
        <w:spacing w:after="0" w:line="240" w:lineRule="auto"/>
        <w:rPr>
          <w:rFonts w:ascii="Times New Roman" w:hAnsi="Times New Roman" w:cs="Times New Roman"/>
          <w:sz w:val="24"/>
          <w:szCs w:val="24"/>
        </w:rPr>
      </w:pPr>
    </w:p>
    <w:p w14:paraId="72AD224F" w14:textId="77777777" w:rsidR="00931138" w:rsidRDefault="00931138" w:rsidP="00C6680A">
      <w:pPr>
        <w:spacing w:after="0" w:line="240" w:lineRule="auto"/>
        <w:rPr>
          <w:rFonts w:ascii="Times New Roman" w:hAnsi="Times New Roman" w:cs="Times New Roman"/>
          <w:sz w:val="24"/>
          <w:szCs w:val="24"/>
        </w:rPr>
      </w:pPr>
      <w:r>
        <w:rPr>
          <w:rFonts w:ascii="Times New Roman" w:hAnsi="Times New Roman" w:cs="Times New Roman"/>
          <w:sz w:val="24"/>
          <w:szCs w:val="24"/>
        </w:rPr>
        <w:t>The best combination of NDOM, q, c, and d</w:t>
      </w:r>
      <w:r w:rsidR="000B5CED">
        <w:rPr>
          <w:rFonts w:ascii="Times New Roman" w:hAnsi="Times New Roman" w:cs="Times New Roman"/>
          <w:sz w:val="24"/>
          <w:szCs w:val="24"/>
        </w:rPr>
        <w:t xml:space="preserve"> was determined as that with the minimum</w:t>
      </w:r>
      <w:r>
        <w:rPr>
          <w:rFonts w:ascii="Times New Roman" w:hAnsi="Times New Roman" w:cs="Times New Roman"/>
          <w:sz w:val="24"/>
          <w:szCs w:val="24"/>
        </w:rPr>
        <w:t xml:space="preserve"> crop-mean relative</w:t>
      </w:r>
      <w:r w:rsidR="00776FE1">
        <w:rPr>
          <w:rFonts w:ascii="Times New Roman" w:hAnsi="Times New Roman" w:cs="Times New Roman"/>
          <w:sz w:val="24"/>
          <w:szCs w:val="24"/>
        </w:rPr>
        <w:t xml:space="preserve"> mean bias of SEBAL ET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_Ref411492028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4</w:t>
      </w:r>
      <w:r w:rsidR="00776FE1">
        <w:rPr>
          <w:rFonts w:ascii="Times New Roman" w:hAnsi="Times New Roman" w:cs="Times New Roman"/>
          <w:sz w:val="24"/>
          <w:szCs w:val="24"/>
        </w:rPr>
        <w:fldChar w:fldCharType="end"/>
      </w:r>
      <w:r>
        <w:rPr>
          <w:rFonts w:ascii="Times New Roman" w:hAnsi="Times New Roman" w:cs="Times New Roman"/>
          <w:sz w:val="24"/>
          <w:szCs w:val="24"/>
        </w:rPr>
        <w:t xml:space="preserve">).  The best combination for </w:t>
      </w:r>
      <w:r w:rsidRPr="00791C53">
        <w:rPr>
          <w:rFonts w:ascii="Times New Roman" w:hAnsi="Times New Roman" w:cs="Times New Roman"/>
          <w:sz w:val="24"/>
          <w:szCs w:val="24"/>
        </w:rPr>
        <w:t>Λ</w:t>
      </w:r>
      <w:r>
        <w:rPr>
          <w:rFonts w:ascii="Times New Roman" w:hAnsi="Times New Roman" w:cs="Times New Roman"/>
          <w:sz w:val="24"/>
          <w:szCs w:val="24"/>
        </w:rPr>
        <w:t xml:space="preserve"> was slightly different from the best combination for ET</w:t>
      </w:r>
      <w:r w:rsidR="00776FE1">
        <w:rPr>
          <w:rFonts w:ascii="Times New Roman" w:hAnsi="Times New Roman" w:cs="Times New Roman"/>
          <w:sz w:val="24"/>
          <w:szCs w:val="24"/>
        </w:rPr>
        <w:t xml:space="preserve"> (</w:t>
      </w:r>
      <w:r w:rsidR="00776FE1">
        <w:rPr>
          <w:rFonts w:ascii="Times New Roman" w:hAnsi="Times New Roman" w:cs="Times New Roman"/>
          <w:sz w:val="24"/>
          <w:szCs w:val="24"/>
        </w:rPr>
        <w:fldChar w:fldCharType="begin"/>
      </w:r>
      <w:r w:rsidR="00776FE1">
        <w:rPr>
          <w:rFonts w:ascii="Times New Roman" w:hAnsi="Times New Roman" w:cs="Times New Roman"/>
          <w:sz w:val="24"/>
          <w:szCs w:val="24"/>
        </w:rPr>
        <w:instrText xml:space="preserve"> REF _Ref411491946 \h </w:instrText>
      </w:r>
      <w:r w:rsidR="00776FE1">
        <w:rPr>
          <w:rFonts w:ascii="Times New Roman" w:hAnsi="Times New Roman" w:cs="Times New Roman"/>
          <w:sz w:val="24"/>
          <w:szCs w:val="24"/>
        </w:rPr>
      </w:r>
      <w:r w:rsidR="00776FE1">
        <w:rPr>
          <w:rFonts w:ascii="Times New Roman" w:hAnsi="Times New Roman" w:cs="Times New Roman"/>
          <w:sz w:val="24"/>
          <w:szCs w:val="24"/>
        </w:rPr>
        <w:fldChar w:fldCharType="separate"/>
      </w:r>
      <w:r w:rsidR="0005491B">
        <w:t xml:space="preserve">Table </w:t>
      </w:r>
      <w:r w:rsidR="0005491B">
        <w:rPr>
          <w:noProof/>
        </w:rPr>
        <w:t>5</w:t>
      </w:r>
      <w:r w:rsidR="00776FE1">
        <w:rPr>
          <w:rFonts w:ascii="Times New Roman" w:hAnsi="Times New Roman" w:cs="Times New Roman"/>
          <w:sz w:val="24"/>
          <w:szCs w:val="24"/>
        </w:rPr>
        <w:fldChar w:fldCharType="end"/>
      </w:r>
      <w:r w:rsidR="000B5CED">
        <w:rPr>
          <w:rFonts w:ascii="Times New Roman" w:hAnsi="Times New Roman" w:cs="Times New Roman"/>
          <w:sz w:val="24"/>
          <w:szCs w:val="24"/>
        </w:rPr>
        <w:t>)</w:t>
      </w:r>
      <w:r>
        <w:rPr>
          <w:rFonts w:ascii="Times New Roman" w:hAnsi="Times New Roman" w:cs="Times New Roman"/>
          <w:sz w:val="24"/>
          <w:szCs w:val="24"/>
        </w:rPr>
        <w:t xml:space="preserve">.  For simplicity, we use the same parameter set </w:t>
      </w:r>
      <w:r w:rsidR="00776FE1">
        <w:rPr>
          <w:rFonts w:ascii="Times New Roman" w:hAnsi="Times New Roman" w:cs="Times New Roman"/>
          <w:sz w:val="24"/>
          <w:szCs w:val="24"/>
        </w:rPr>
        <w:t xml:space="preserve">(q=0.005, NDVI-z0m parameter set 4) </w:t>
      </w:r>
      <w:r>
        <w:rPr>
          <w:rFonts w:ascii="Times New Roman" w:hAnsi="Times New Roman" w:cs="Times New Roman"/>
          <w:sz w:val="24"/>
          <w:szCs w:val="24"/>
        </w:rPr>
        <w:t xml:space="preserve">for both ET and </w:t>
      </w:r>
      <w:r w:rsidRPr="00791C53">
        <w:rPr>
          <w:rFonts w:ascii="Times New Roman" w:hAnsi="Times New Roman" w:cs="Times New Roman"/>
          <w:sz w:val="24"/>
          <w:szCs w:val="24"/>
        </w:rPr>
        <w:t>Λ</w:t>
      </w:r>
      <w:r>
        <w:rPr>
          <w:rFonts w:ascii="Times New Roman" w:hAnsi="Times New Roman" w:cs="Times New Roman"/>
          <w:sz w:val="24"/>
          <w:szCs w:val="24"/>
        </w:rPr>
        <w:t xml:space="preserve"> in the error analysis and comparison between MOD16 and SEBAL.</w:t>
      </w:r>
    </w:p>
    <w:p w14:paraId="770A376B" w14:textId="77777777" w:rsidR="006E3BA8" w:rsidRPr="00857F7D" w:rsidRDefault="006E3BA8" w:rsidP="006E3BA8">
      <w:pPr>
        <w:spacing w:after="0" w:line="240" w:lineRule="auto"/>
        <w:rPr>
          <w:rFonts w:ascii="Times New Roman" w:hAnsi="Times New Roman" w:cs="Times New Roman"/>
          <w:sz w:val="24"/>
          <w:szCs w:val="24"/>
        </w:rPr>
      </w:pPr>
    </w:p>
    <w:p w14:paraId="5DFCF47D" w14:textId="77777777" w:rsidR="00BE1D0A" w:rsidRDefault="0019502E" w:rsidP="006E3BA8">
      <w:pPr>
        <w:spacing w:after="0" w:line="240" w:lineRule="auto"/>
        <w:rPr>
          <w:rFonts w:ascii="Times New Roman" w:hAnsi="Times New Roman" w:cs="Times New Roman"/>
          <w:i/>
          <w:sz w:val="24"/>
          <w:szCs w:val="24"/>
        </w:rPr>
      </w:pPr>
      <w:r w:rsidRPr="00275B64">
        <w:rPr>
          <w:rFonts w:ascii="Times New Roman" w:hAnsi="Times New Roman" w:cs="Times New Roman"/>
          <w:i/>
          <w:sz w:val="24"/>
          <w:szCs w:val="24"/>
        </w:rPr>
        <w:t xml:space="preserve">MOD16 compared to </w:t>
      </w:r>
      <w:r w:rsidR="00222D6A" w:rsidRPr="00275B64">
        <w:rPr>
          <w:rFonts w:ascii="Times New Roman" w:hAnsi="Times New Roman" w:cs="Times New Roman"/>
          <w:i/>
          <w:sz w:val="24"/>
          <w:szCs w:val="24"/>
        </w:rPr>
        <w:t xml:space="preserve">SEBAL and </w:t>
      </w:r>
      <w:r w:rsidRPr="00275B64">
        <w:rPr>
          <w:rFonts w:ascii="Times New Roman" w:hAnsi="Times New Roman" w:cs="Times New Roman"/>
          <w:i/>
          <w:sz w:val="24"/>
          <w:szCs w:val="24"/>
        </w:rPr>
        <w:t>flux towers</w:t>
      </w:r>
    </w:p>
    <w:p w14:paraId="4C3C398C" w14:textId="77777777" w:rsidR="00EA02D1" w:rsidRPr="00275B64" w:rsidRDefault="00EA02D1" w:rsidP="006E3BA8">
      <w:pPr>
        <w:spacing w:after="0" w:line="240" w:lineRule="auto"/>
        <w:rPr>
          <w:rFonts w:ascii="Times New Roman" w:hAnsi="Times New Roman" w:cs="Times New Roman"/>
          <w:i/>
          <w:sz w:val="24"/>
          <w:szCs w:val="24"/>
        </w:rPr>
      </w:pPr>
    </w:p>
    <w:p w14:paraId="3D789D68" w14:textId="77777777" w:rsidR="00A96B6D" w:rsidRPr="00EA02D1" w:rsidRDefault="00222D6A" w:rsidP="00EA02D1">
      <w:pPr>
        <w:pStyle w:val="Caption"/>
        <w:rPr>
          <w:rFonts w:ascii="Times New Roman" w:hAnsi="Times New Roman" w:cs="Times New Roman"/>
          <w:i w:val="0"/>
          <w:color w:val="auto"/>
          <w:sz w:val="24"/>
          <w:szCs w:val="24"/>
        </w:rPr>
      </w:pPr>
      <w:r w:rsidRPr="00EA02D1">
        <w:rPr>
          <w:rFonts w:ascii="Times New Roman" w:hAnsi="Times New Roman" w:cs="Times New Roman"/>
          <w:i w:val="0"/>
          <w:color w:val="auto"/>
          <w:sz w:val="24"/>
          <w:szCs w:val="24"/>
        </w:rPr>
        <w:t xml:space="preserve">MOD16 ET was </w:t>
      </w:r>
      <w:r w:rsidR="00EA02D1">
        <w:rPr>
          <w:rFonts w:ascii="Times New Roman" w:hAnsi="Times New Roman" w:cs="Times New Roman"/>
          <w:i w:val="0"/>
          <w:color w:val="auto"/>
          <w:sz w:val="24"/>
          <w:szCs w:val="24"/>
        </w:rPr>
        <w:t xml:space="preserve">slightly </w:t>
      </w:r>
      <w:r w:rsidR="00D8580E" w:rsidRPr="00EA02D1">
        <w:rPr>
          <w:rFonts w:ascii="Times New Roman" w:hAnsi="Times New Roman" w:cs="Times New Roman"/>
          <w:i w:val="0"/>
          <w:color w:val="auto"/>
          <w:sz w:val="24"/>
          <w:szCs w:val="24"/>
        </w:rPr>
        <w:t xml:space="preserve">more </w:t>
      </w:r>
      <w:r w:rsidR="00455CC0" w:rsidRPr="00EA02D1">
        <w:rPr>
          <w:rFonts w:ascii="Times New Roman" w:hAnsi="Times New Roman" w:cs="Times New Roman"/>
          <w:i w:val="0"/>
          <w:color w:val="auto"/>
          <w:sz w:val="24"/>
          <w:szCs w:val="24"/>
        </w:rPr>
        <w:t xml:space="preserve">accurate </w:t>
      </w:r>
      <w:r w:rsidR="00D8580E" w:rsidRPr="00EA02D1">
        <w:rPr>
          <w:rFonts w:ascii="Times New Roman" w:hAnsi="Times New Roman" w:cs="Times New Roman"/>
          <w:i w:val="0"/>
          <w:color w:val="auto"/>
          <w:sz w:val="24"/>
          <w:szCs w:val="24"/>
        </w:rPr>
        <w:t xml:space="preserve">than SEBAL </w:t>
      </w:r>
      <w:r w:rsidR="00455CC0" w:rsidRPr="00EA02D1">
        <w:rPr>
          <w:rFonts w:ascii="Times New Roman" w:hAnsi="Times New Roman" w:cs="Times New Roman"/>
          <w:i w:val="0"/>
          <w:color w:val="auto"/>
          <w:sz w:val="24"/>
          <w:szCs w:val="24"/>
        </w:rPr>
        <w:t xml:space="preserve">over </w:t>
      </w:r>
      <w:r w:rsidR="00D8580E" w:rsidRPr="00EA02D1">
        <w:rPr>
          <w:rFonts w:ascii="Times New Roman" w:hAnsi="Times New Roman" w:cs="Times New Roman"/>
          <w:i w:val="0"/>
          <w:color w:val="auto"/>
          <w:sz w:val="24"/>
          <w:szCs w:val="24"/>
        </w:rPr>
        <w:t>maize</w:t>
      </w:r>
      <w:r w:rsidRPr="00EA02D1">
        <w:rPr>
          <w:rFonts w:ascii="Times New Roman" w:hAnsi="Times New Roman" w:cs="Times New Roman"/>
          <w:i w:val="0"/>
          <w:color w:val="auto"/>
          <w:sz w:val="24"/>
          <w:szCs w:val="24"/>
        </w:rPr>
        <w:t xml:space="preserve">, but </w:t>
      </w:r>
      <w:r w:rsidR="00455CC0" w:rsidRPr="00EA02D1">
        <w:rPr>
          <w:rFonts w:ascii="Times New Roman" w:hAnsi="Times New Roman" w:cs="Times New Roman"/>
          <w:i w:val="0"/>
          <w:color w:val="auto"/>
          <w:sz w:val="24"/>
          <w:szCs w:val="24"/>
        </w:rPr>
        <w:t xml:space="preserve">MOD16 ET </w:t>
      </w:r>
      <w:r w:rsidRPr="00EA02D1">
        <w:rPr>
          <w:rFonts w:ascii="Times New Roman" w:hAnsi="Times New Roman" w:cs="Times New Roman"/>
          <w:i w:val="0"/>
          <w:color w:val="auto"/>
          <w:sz w:val="24"/>
          <w:szCs w:val="24"/>
        </w:rPr>
        <w:t>was much lower than tower E</w:t>
      </w:r>
      <w:r w:rsidR="009F3FED" w:rsidRPr="00EA02D1">
        <w:rPr>
          <w:rFonts w:ascii="Times New Roman" w:hAnsi="Times New Roman" w:cs="Times New Roman"/>
          <w:i w:val="0"/>
          <w:color w:val="auto"/>
          <w:sz w:val="24"/>
          <w:szCs w:val="24"/>
        </w:rPr>
        <w:t xml:space="preserve">T </w:t>
      </w:r>
      <w:r w:rsidR="00EA02D1">
        <w:rPr>
          <w:rFonts w:ascii="Times New Roman" w:hAnsi="Times New Roman" w:cs="Times New Roman"/>
          <w:i w:val="0"/>
          <w:color w:val="auto"/>
          <w:sz w:val="24"/>
          <w:szCs w:val="24"/>
        </w:rPr>
        <w:t xml:space="preserve">and less accurate than SEBAL </w:t>
      </w:r>
      <w:r w:rsidR="009F3FED" w:rsidRPr="00EA02D1">
        <w:rPr>
          <w:rFonts w:ascii="Times New Roman" w:hAnsi="Times New Roman" w:cs="Times New Roman"/>
          <w:i w:val="0"/>
          <w:color w:val="auto"/>
          <w:sz w:val="24"/>
          <w:szCs w:val="24"/>
        </w:rPr>
        <w:t>over rice</w:t>
      </w:r>
      <w:r w:rsidR="00455CC0" w:rsidRPr="00EA02D1">
        <w:rPr>
          <w:rFonts w:ascii="Times New Roman" w:hAnsi="Times New Roman" w:cs="Times New Roman"/>
          <w:i w:val="0"/>
          <w:color w:val="auto"/>
          <w:sz w:val="24"/>
          <w:szCs w:val="24"/>
        </w:rPr>
        <w:t xml:space="preserve"> (mean rMB -51%) and cotton (rMB -78%)</w:t>
      </w:r>
      <w:r w:rsidR="006E12DF" w:rsidRPr="00EA02D1">
        <w:rPr>
          <w:rFonts w:ascii="Times New Roman" w:hAnsi="Times New Roman" w:cs="Times New Roman"/>
          <w:i w:val="0"/>
          <w:color w:val="auto"/>
          <w:sz w:val="24"/>
          <w:szCs w:val="24"/>
        </w:rPr>
        <w:t xml:space="preserve"> (</w:t>
      </w:r>
      <w:r w:rsidR="006E12DF" w:rsidRPr="00EA02D1">
        <w:rPr>
          <w:rFonts w:ascii="Times New Roman" w:hAnsi="Times New Roman" w:cs="Times New Roman"/>
          <w:i w:val="0"/>
          <w:color w:val="auto"/>
          <w:sz w:val="24"/>
          <w:szCs w:val="24"/>
        </w:rPr>
        <w:fldChar w:fldCharType="begin"/>
      </w:r>
      <w:r w:rsidR="006E12DF" w:rsidRPr="00EA02D1">
        <w:rPr>
          <w:rFonts w:ascii="Times New Roman" w:hAnsi="Times New Roman" w:cs="Times New Roman"/>
          <w:i w:val="0"/>
          <w:color w:val="auto"/>
          <w:sz w:val="24"/>
          <w:szCs w:val="24"/>
        </w:rPr>
        <w:instrText xml:space="preserve"> REF _Ref408416086 \h </w:instrText>
      </w:r>
      <w:r w:rsidR="00EA02D1" w:rsidRPr="00EA02D1">
        <w:rPr>
          <w:rFonts w:ascii="Times New Roman" w:hAnsi="Times New Roman" w:cs="Times New Roman"/>
          <w:i w:val="0"/>
          <w:color w:val="auto"/>
          <w:sz w:val="24"/>
          <w:szCs w:val="24"/>
        </w:rPr>
        <w:instrText xml:space="preserve"> \* MERGEFORMAT </w:instrText>
      </w:r>
      <w:r w:rsidR="006E12DF" w:rsidRPr="00EA02D1">
        <w:rPr>
          <w:rFonts w:ascii="Times New Roman" w:hAnsi="Times New Roman" w:cs="Times New Roman"/>
          <w:i w:val="0"/>
          <w:color w:val="auto"/>
          <w:sz w:val="24"/>
          <w:szCs w:val="24"/>
        </w:rPr>
      </w:r>
      <w:r w:rsidR="006E12DF"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4</w:t>
      </w:r>
      <w:r w:rsidR="006E12DF" w:rsidRPr="00EA02D1">
        <w:rPr>
          <w:rFonts w:ascii="Times New Roman" w:hAnsi="Times New Roman" w:cs="Times New Roman"/>
          <w:i w:val="0"/>
          <w:color w:val="auto"/>
          <w:sz w:val="24"/>
          <w:szCs w:val="24"/>
        </w:rPr>
        <w:fldChar w:fldCharType="end"/>
      </w:r>
      <w:r w:rsidR="006E12DF" w:rsidRPr="00EA02D1">
        <w:rPr>
          <w:rFonts w:ascii="Times New Roman" w:hAnsi="Times New Roman" w:cs="Times New Roman"/>
          <w:i w:val="0"/>
          <w:color w:val="auto"/>
          <w:sz w:val="24"/>
          <w:szCs w:val="24"/>
        </w:rPr>
        <w:t xml:space="preserve">, </w:t>
      </w:r>
      <w:r w:rsidR="006E12DF" w:rsidRPr="00EA02D1">
        <w:rPr>
          <w:rFonts w:ascii="Times New Roman" w:hAnsi="Times New Roman" w:cs="Times New Roman"/>
          <w:i w:val="0"/>
          <w:color w:val="auto"/>
          <w:sz w:val="24"/>
          <w:szCs w:val="24"/>
        </w:rPr>
        <w:fldChar w:fldCharType="begin"/>
      </w:r>
      <w:r w:rsidR="006E12DF" w:rsidRPr="00EA02D1">
        <w:rPr>
          <w:rFonts w:ascii="Times New Roman" w:hAnsi="Times New Roman" w:cs="Times New Roman"/>
          <w:i w:val="0"/>
          <w:color w:val="auto"/>
          <w:sz w:val="24"/>
          <w:szCs w:val="24"/>
        </w:rPr>
        <w:instrText xml:space="preserve"> REF _Ref411484502 \h </w:instrText>
      </w:r>
      <w:r w:rsidR="00EA02D1" w:rsidRPr="00EA02D1">
        <w:rPr>
          <w:rFonts w:ascii="Times New Roman" w:hAnsi="Times New Roman" w:cs="Times New Roman"/>
          <w:i w:val="0"/>
          <w:color w:val="auto"/>
          <w:sz w:val="24"/>
          <w:szCs w:val="24"/>
        </w:rPr>
        <w:instrText xml:space="preserve"> \* MERGEFORMAT </w:instrText>
      </w:r>
      <w:r w:rsidR="006E12DF" w:rsidRPr="00EA02D1">
        <w:rPr>
          <w:rFonts w:ascii="Times New Roman" w:hAnsi="Times New Roman" w:cs="Times New Roman"/>
          <w:i w:val="0"/>
          <w:color w:val="auto"/>
          <w:sz w:val="24"/>
          <w:szCs w:val="24"/>
        </w:rPr>
      </w:r>
      <w:r w:rsidR="006E12DF"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5</w:t>
      </w:r>
      <w:r w:rsidR="006E12DF" w:rsidRPr="00EA02D1">
        <w:rPr>
          <w:rFonts w:ascii="Times New Roman" w:hAnsi="Times New Roman" w:cs="Times New Roman"/>
          <w:i w:val="0"/>
          <w:color w:val="auto"/>
          <w:sz w:val="24"/>
          <w:szCs w:val="24"/>
        </w:rPr>
        <w:fldChar w:fldCharType="end"/>
      </w:r>
      <w:r w:rsidR="00EA02D1" w:rsidRPr="00EA02D1">
        <w:rPr>
          <w:rFonts w:ascii="Times New Roman" w:hAnsi="Times New Roman" w:cs="Times New Roman"/>
          <w:i w:val="0"/>
          <w:color w:val="auto"/>
          <w:sz w:val="24"/>
          <w:szCs w:val="24"/>
        </w:rPr>
        <w:t xml:space="preserve">, </w:t>
      </w:r>
      <w:r w:rsidR="00EA02D1" w:rsidRPr="00EA02D1">
        <w:rPr>
          <w:rFonts w:ascii="Times New Roman" w:hAnsi="Times New Roman" w:cs="Times New Roman"/>
          <w:i w:val="0"/>
          <w:color w:val="auto"/>
          <w:sz w:val="24"/>
          <w:szCs w:val="24"/>
        </w:rPr>
        <w:fldChar w:fldCharType="begin"/>
      </w:r>
      <w:r w:rsidR="00EA02D1" w:rsidRPr="00EA02D1">
        <w:rPr>
          <w:rFonts w:ascii="Times New Roman" w:hAnsi="Times New Roman" w:cs="Times New Roman"/>
          <w:i w:val="0"/>
          <w:color w:val="auto"/>
          <w:sz w:val="24"/>
          <w:szCs w:val="24"/>
        </w:rPr>
        <w:instrText xml:space="preserve"> REF _Ref411492747 \h  \* MERGEFORMAT </w:instrText>
      </w:r>
      <w:r w:rsidR="00EA02D1" w:rsidRPr="00EA02D1">
        <w:rPr>
          <w:rFonts w:ascii="Times New Roman" w:hAnsi="Times New Roman" w:cs="Times New Roman"/>
          <w:i w:val="0"/>
          <w:color w:val="auto"/>
          <w:sz w:val="24"/>
          <w:szCs w:val="24"/>
        </w:rPr>
      </w:r>
      <w:r w:rsidR="00EA02D1" w:rsidRPr="00EA02D1">
        <w:rPr>
          <w:rFonts w:ascii="Times New Roman" w:hAnsi="Times New Roman" w:cs="Times New Roman"/>
          <w:i w:val="0"/>
          <w:color w:val="auto"/>
          <w:sz w:val="24"/>
          <w:szCs w:val="24"/>
        </w:rPr>
        <w:fldChar w:fldCharType="separate"/>
      </w:r>
      <w:r w:rsidR="00EA02D1" w:rsidRPr="00EA02D1">
        <w:rPr>
          <w:i w:val="0"/>
          <w:color w:val="auto"/>
        </w:rPr>
        <w:t xml:space="preserve">Table </w:t>
      </w:r>
      <w:r w:rsidR="00EA02D1" w:rsidRPr="00EA02D1">
        <w:rPr>
          <w:i w:val="0"/>
          <w:noProof/>
          <w:color w:val="auto"/>
        </w:rPr>
        <w:t>6</w:t>
      </w:r>
      <w:r w:rsidR="00EA02D1" w:rsidRPr="00EA02D1">
        <w:rPr>
          <w:rFonts w:ascii="Times New Roman" w:hAnsi="Times New Roman" w:cs="Times New Roman"/>
          <w:i w:val="0"/>
          <w:color w:val="auto"/>
          <w:sz w:val="24"/>
          <w:szCs w:val="24"/>
        </w:rPr>
        <w:fldChar w:fldCharType="end"/>
      </w:r>
      <w:r w:rsidR="00E1195C">
        <w:rPr>
          <w:rFonts w:ascii="Times New Roman" w:hAnsi="Times New Roman" w:cs="Times New Roman"/>
          <w:i w:val="0"/>
          <w:color w:val="auto"/>
          <w:sz w:val="24"/>
          <w:szCs w:val="24"/>
        </w:rPr>
        <w:t xml:space="preserve">, </w:t>
      </w:r>
      <w:r w:rsidR="00E1195C">
        <w:rPr>
          <w:rFonts w:ascii="Times New Roman" w:hAnsi="Times New Roman" w:cs="Times New Roman"/>
          <w:i w:val="0"/>
          <w:color w:val="auto"/>
          <w:sz w:val="24"/>
          <w:szCs w:val="24"/>
        </w:rPr>
        <w:fldChar w:fldCharType="begin"/>
      </w:r>
      <w:r w:rsidR="00E1195C">
        <w:rPr>
          <w:rFonts w:ascii="Times New Roman" w:hAnsi="Times New Roman" w:cs="Times New Roman"/>
          <w:i w:val="0"/>
          <w:color w:val="auto"/>
          <w:sz w:val="24"/>
          <w:szCs w:val="24"/>
        </w:rPr>
        <w:instrText xml:space="preserve"> REF _Ref411496831 \h </w:instrText>
      </w:r>
      <w:r w:rsidR="00E1195C">
        <w:rPr>
          <w:rFonts w:ascii="Times New Roman" w:hAnsi="Times New Roman" w:cs="Times New Roman"/>
          <w:i w:val="0"/>
          <w:color w:val="auto"/>
          <w:sz w:val="24"/>
          <w:szCs w:val="24"/>
        </w:rPr>
      </w:r>
      <w:r w:rsidR="00E1195C">
        <w:rPr>
          <w:rFonts w:ascii="Times New Roman" w:hAnsi="Times New Roman" w:cs="Times New Roman"/>
          <w:i w:val="0"/>
          <w:color w:val="auto"/>
          <w:sz w:val="24"/>
          <w:szCs w:val="24"/>
        </w:rPr>
        <w:fldChar w:fldCharType="separate"/>
      </w:r>
      <w:r w:rsidR="00E1195C" w:rsidRPr="00C16C1F">
        <w:rPr>
          <w:rFonts w:ascii="Times New Roman" w:hAnsi="Times New Roman" w:cs="Times New Roman"/>
          <w:i w:val="0"/>
          <w:color w:val="auto"/>
          <w:sz w:val="24"/>
          <w:szCs w:val="24"/>
        </w:rPr>
        <w:t xml:space="preserve">Table </w:t>
      </w:r>
      <w:r w:rsidR="00E1195C" w:rsidRPr="00C16C1F">
        <w:rPr>
          <w:rFonts w:ascii="Times New Roman" w:hAnsi="Times New Roman" w:cs="Times New Roman"/>
          <w:i w:val="0"/>
          <w:noProof/>
          <w:color w:val="auto"/>
          <w:sz w:val="24"/>
          <w:szCs w:val="24"/>
        </w:rPr>
        <w:t>7</w:t>
      </w:r>
      <w:r w:rsidR="00E1195C">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w:t>
      </w:r>
      <w:r w:rsidR="006E12DF" w:rsidRPr="00EA02D1">
        <w:rPr>
          <w:rFonts w:ascii="Times New Roman" w:hAnsi="Times New Roman" w:cs="Times New Roman"/>
          <w:i w:val="0"/>
          <w:color w:val="auto"/>
          <w:sz w:val="24"/>
          <w:szCs w:val="24"/>
        </w:rPr>
        <w:t xml:space="preserve">  </w:t>
      </w:r>
      <w:r w:rsidR="00EA02D1">
        <w:rPr>
          <w:rFonts w:ascii="Times New Roman" w:hAnsi="Times New Roman" w:cs="Times New Roman"/>
          <w:i w:val="0"/>
          <w:color w:val="auto"/>
          <w:sz w:val="24"/>
          <w:szCs w:val="24"/>
        </w:rPr>
        <w:t>For rice, t</w:t>
      </w:r>
      <w:r w:rsidRPr="00EA02D1">
        <w:rPr>
          <w:rFonts w:ascii="Times New Roman" w:hAnsi="Times New Roman" w:cs="Times New Roman"/>
          <w:i w:val="0"/>
          <w:color w:val="auto"/>
          <w:sz w:val="24"/>
          <w:szCs w:val="24"/>
        </w:rPr>
        <w:t>he difference between MOD16 ET and tower ET was largest in the beginning of the growing season, which coincides with lo</w:t>
      </w:r>
      <w:r w:rsidR="00D8580E" w:rsidRPr="00EA02D1">
        <w:rPr>
          <w:rFonts w:ascii="Times New Roman" w:hAnsi="Times New Roman" w:cs="Times New Roman"/>
          <w:i w:val="0"/>
          <w:color w:val="auto"/>
          <w:sz w:val="24"/>
          <w:szCs w:val="24"/>
        </w:rPr>
        <w:t>w NDVI but high LSWI (</w:t>
      </w:r>
      <w:r w:rsidR="00D8580E" w:rsidRPr="00EA02D1">
        <w:rPr>
          <w:rFonts w:ascii="Times New Roman" w:hAnsi="Times New Roman" w:cs="Times New Roman"/>
          <w:i w:val="0"/>
          <w:color w:val="auto"/>
          <w:sz w:val="24"/>
          <w:szCs w:val="24"/>
        </w:rPr>
        <w:fldChar w:fldCharType="begin"/>
      </w:r>
      <w:r w:rsidR="00D8580E" w:rsidRPr="00EA02D1">
        <w:rPr>
          <w:rFonts w:ascii="Times New Roman" w:hAnsi="Times New Roman" w:cs="Times New Roman"/>
          <w:i w:val="0"/>
          <w:color w:val="auto"/>
          <w:sz w:val="24"/>
          <w:szCs w:val="24"/>
        </w:rPr>
        <w:instrText xml:space="preserve"> REF _Ref408416086 \h </w:instrText>
      </w:r>
      <w:r w:rsidR="00EA02D1" w:rsidRPr="00EA02D1">
        <w:rPr>
          <w:rFonts w:ascii="Times New Roman" w:hAnsi="Times New Roman" w:cs="Times New Roman"/>
          <w:i w:val="0"/>
          <w:color w:val="auto"/>
          <w:sz w:val="24"/>
          <w:szCs w:val="24"/>
        </w:rPr>
        <w:instrText xml:space="preserve"> \* MERGEFORMAT </w:instrText>
      </w:r>
      <w:r w:rsidR="00D8580E" w:rsidRPr="00EA02D1">
        <w:rPr>
          <w:rFonts w:ascii="Times New Roman" w:hAnsi="Times New Roman" w:cs="Times New Roman"/>
          <w:i w:val="0"/>
          <w:color w:val="auto"/>
          <w:sz w:val="24"/>
          <w:szCs w:val="24"/>
        </w:rPr>
      </w:r>
      <w:r w:rsidR="00D8580E"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4</w:t>
      </w:r>
      <w:r w:rsidR="00D8580E" w:rsidRPr="00EA02D1">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 xml:space="preserve">, </w:t>
      </w:r>
      <w:r w:rsidR="00D8580E" w:rsidRPr="00EA02D1">
        <w:rPr>
          <w:rFonts w:ascii="Times New Roman" w:hAnsi="Times New Roman" w:cs="Times New Roman"/>
          <w:i w:val="0"/>
          <w:color w:val="auto"/>
          <w:sz w:val="24"/>
          <w:szCs w:val="24"/>
        </w:rPr>
        <w:fldChar w:fldCharType="begin"/>
      </w:r>
      <w:r w:rsidR="00D8580E" w:rsidRPr="00EA02D1">
        <w:rPr>
          <w:rFonts w:ascii="Times New Roman" w:hAnsi="Times New Roman" w:cs="Times New Roman"/>
          <w:i w:val="0"/>
          <w:color w:val="auto"/>
          <w:sz w:val="24"/>
          <w:szCs w:val="24"/>
        </w:rPr>
        <w:instrText xml:space="preserve"> REF _Ref411484502 \h </w:instrText>
      </w:r>
      <w:r w:rsidR="00EA02D1" w:rsidRPr="00EA02D1">
        <w:rPr>
          <w:rFonts w:ascii="Times New Roman" w:hAnsi="Times New Roman" w:cs="Times New Roman"/>
          <w:i w:val="0"/>
          <w:color w:val="auto"/>
          <w:sz w:val="24"/>
          <w:szCs w:val="24"/>
        </w:rPr>
        <w:instrText xml:space="preserve"> \* MERGEFORMAT </w:instrText>
      </w:r>
      <w:r w:rsidR="00D8580E" w:rsidRPr="00EA02D1">
        <w:rPr>
          <w:rFonts w:ascii="Times New Roman" w:hAnsi="Times New Roman" w:cs="Times New Roman"/>
          <w:i w:val="0"/>
          <w:color w:val="auto"/>
          <w:sz w:val="24"/>
          <w:szCs w:val="24"/>
        </w:rPr>
      </w:r>
      <w:r w:rsidR="00D8580E" w:rsidRPr="00EA02D1">
        <w:rPr>
          <w:rFonts w:ascii="Times New Roman" w:hAnsi="Times New Roman" w:cs="Times New Roman"/>
          <w:i w:val="0"/>
          <w:color w:val="auto"/>
          <w:sz w:val="24"/>
          <w:szCs w:val="24"/>
        </w:rPr>
        <w:fldChar w:fldCharType="separate"/>
      </w:r>
      <w:r w:rsidR="0005491B" w:rsidRPr="00EA02D1">
        <w:rPr>
          <w:rFonts w:ascii="Times New Roman" w:hAnsi="Times New Roman" w:cs="Times New Roman"/>
          <w:i w:val="0"/>
          <w:color w:val="auto"/>
          <w:sz w:val="24"/>
          <w:szCs w:val="24"/>
        </w:rPr>
        <w:t xml:space="preserve">Figure </w:t>
      </w:r>
      <w:r w:rsidR="0005491B" w:rsidRPr="00EA02D1">
        <w:rPr>
          <w:rFonts w:ascii="Times New Roman" w:hAnsi="Times New Roman" w:cs="Times New Roman"/>
          <w:i w:val="0"/>
          <w:noProof/>
          <w:color w:val="auto"/>
          <w:sz w:val="24"/>
          <w:szCs w:val="24"/>
        </w:rPr>
        <w:t>5</w:t>
      </w:r>
      <w:r w:rsidR="00D8580E" w:rsidRPr="00EA02D1">
        <w:rPr>
          <w:rFonts w:ascii="Times New Roman" w:hAnsi="Times New Roman" w:cs="Times New Roman"/>
          <w:i w:val="0"/>
          <w:color w:val="auto"/>
          <w:sz w:val="24"/>
          <w:szCs w:val="24"/>
        </w:rPr>
        <w:fldChar w:fldCharType="end"/>
      </w:r>
      <w:r w:rsidR="00D8580E" w:rsidRPr="00EA02D1">
        <w:rPr>
          <w:rFonts w:ascii="Times New Roman" w:hAnsi="Times New Roman" w:cs="Times New Roman"/>
          <w:i w:val="0"/>
          <w:color w:val="auto"/>
          <w:sz w:val="24"/>
          <w:szCs w:val="24"/>
        </w:rPr>
        <w:t>)</w:t>
      </w:r>
      <w:r w:rsidR="000B5CED" w:rsidRPr="00EA02D1">
        <w:rPr>
          <w:rFonts w:ascii="Times New Roman" w:hAnsi="Times New Roman" w:cs="Times New Roman"/>
          <w:i w:val="0"/>
          <w:color w:val="auto"/>
          <w:sz w:val="24"/>
          <w:szCs w:val="24"/>
        </w:rPr>
        <w:t xml:space="preserve"> and</w:t>
      </w:r>
      <w:r w:rsidR="00D35317" w:rsidRPr="00EA02D1">
        <w:rPr>
          <w:rFonts w:ascii="Times New Roman" w:hAnsi="Times New Roman" w:cs="Times New Roman"/>
          <w:i w:val="0"/>
          <w:color w:val="auto"/>
          <w:sz w:val="24"/>
          <w:szCs w:val="24"/>
        </w:rPr>
        <w:t xml:space="preserve"> corresponds to flooding and early growth stages in rice</w:t>
      </w:r>
      <w:r w:rsidRPr="00EA02D1">
        <w:rPr>
          <w:rFonts w:ascii="Times New Roman" w:hAnsi="Times New Roman" w:cs="Times New Roman"/>
          <w:i w:val="0"/>
          <w:color w:val="auto"/>
          <w:sz w:val="24"/>
          <w:szCs w:val="24"/>
        </w:rPr>
        <w:t xml:space="preserve">.  </w:t>
      </w:r>
      <w:r w:rsidR="00275B64" w:rsidRPr="00EA02D1">
        <w:rPr>
          <w:rFonts w:ascii="Times New Roman" w:hAnsi="Times New Roman" w:cs="Times New Roman"/>
          <w:i w:val="0"/>
          <w:color w:val="auto"/>
          <w:sz w:val="24"/>
          <w:szCs w:val="24"/>
        </w:rPr>
        <w:t>During this initial stage, SEBAL had a lower error than MOD16, suggesti</w:t>
      </w:r>
      <w:r w:rsidR="00D35317" w:rsidRPr="00EA02D1">
        <w:rPr>
          <w:rFonts w:ascii="Times New Roman" w:hAnsi="Times New Roman" w:cs="Times New Roman"/>
          <w:i w:val="0"/>
          <w:color w:val="auto"/>
          <w:sz w:val="24"/>
          <w:szCs w:val="24"/>
        </w:rPr>
        <w:t>ng that MOD16 underestimates</w:t>
      </w:r>
      <w:r w:rsidR="00275B64" w:rsidRPr="00EA02D1">
        <w:rPr>
          <w:rFonts w:ascii="Times New Roman" w:hAnsi="Times New Roman" w:cs="Times New Roman"/>
          <w:i w:val="0"/>
          <w:color w:val="auto"/>
          <w:sz w:val="24"/>
          <w:szCs w:val="24"/>
        </w:rPr>
        <w:t xml:space="preserve"> soil evaporation.</w:t>
      </w:r>
      <w:r w:rsidR="00EA02D1">
        <w:rPr>
          <w:rFonts w:ascii="Times New Roman" w:hAnsi="Times New Roman" w:cs="Times New Roman"/>
          <w:i w:val="0"/>
          <w:color w:val="auto"/>
          <w:sz w:val="24"/>
          <w:szCs w:val="24"/>
        </w:rPr>
        <w:t xml:space="preserve">  However, error in MOD16 ET was also high during the middle of the growing season for rice and cotton, suggesting that MOD16 also underestimates transpiration during maximum vegetation coverage</w:t>
      </w:r>
      <w:r w:rsidR="00E1195C">
        <w:rPr>
          <w:rFonts w:ascii="Times New Roman" w:hAnsi="Times New Roman" w:cs="Times New Roman"/>
          <w:i w:val="0"/>
          <w:color w:val="auto"/>
          <w:sz w:val="24"/>
          <w:szCs w:val="24"/>
        </w:rPr>
        <w:t xml:space="preserve"> for rice and cotton</w:t>
      </w:r>
      <w:r w:rsidR="00EA02D1">
        <w:rPr>
          <w:rFonts w:ascii="Times New Roman" w:hAnsi="Times New Roman" w:cs="Times New Roman"/>
          <w:i w:val="0"/>
          <w:color w:val="auto"/>
          <w:sz w:val="24"/>
          <w:szCs w:val="24"/>
        </w:rPr>
        <w:t>.</w:t>
      </w:r>
    </w:p>
    <w:p w14:paraId="573B67AF" w14:textId="77777777" w:rsidR="00A96B6D" w:rsidRPr="00275B64" w:rsidRDefault="00A96B6D"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6E12DF">
        <w:rPr>
          <w:rFonts w:ascii="Times New Roman" w:hAnsi="Times New Roman" w:cs="Times New Roman"/>
          <w:sz w:val="24"/>
          <w:szCs w:val="24"/>
        </w:rPr>
        <w:t>error</w:t>
      </w:r>
      <w:r>
        <w:rPr>
          <w:rFonts w:ascii="Times New Roman" w:hAnsi="Times New Roman" w:cs="Times New Roman"/>
          <w:sz w:val="24"/>
          <w:szCs w:val="24"/>
        </w:rPr>
        <w:t xml:space="preserve"> in seasonal ET was a fun</w:t>
      </w:r>
      <w:r w:rsidR="006E12DF">
        <w:rPr>
          <w:rFonts w:ascii="Times New Roman" w:hAnsi="Times New Roman" w:cs="Times New Roman"/>
          <w:sz w:val="24"/>
          <w:szCs w:val="24"/>
        </w:rPr>
        <w:t>ction of crop height (</w:t>
      </w:r>
      <w:r w:rsidR="00655060">
        <w:rPr>
          <w:rFonts w:ascii="Times New Roman" w:hAnsi="Times New Roman" w:cs="Times New Roman"/>
          <w:sz w:val="24"/>
          <w:szCs w:val="24"/>
        </w:rPr>
        <w:t xml:space="preserve">p&lt;0.001, </w:t>
      </w:r>
      <w:r w:rsidR="006E12DF">
        <w:rPr>
          <w:rFonts w:ascii="Times New Roman" w:hAnsi="Times New Roman" w:cs="Times New Roman"/>
          <w:sz w:val="24"/>
          <w:szCs w:val="24"/>
        </w:rPr>
        <w:fldChar w:fldCharType="begin"/>
      </w:r>
      <w:r w:rsidR="006E12DF">
        <w:rPr>
          <w:rFonts w:ascii="Times New Roman" w:hAnsi="Times New Roman" w:cs="Times New Roman"/>
          <w:sz w:val="24"/>
          <w:szCs w:val="24"/>
        </w:rPr>
        <w:instrText xml:space="preserve"> REF _Ref411484975 \h </w:instrText>
      </w:r>
      <w:r w:rsidR="006E12DF">
        <w:rPr>
          <w:rFonts w:ascii="Times New Roman" w:hAnsi="Times New Roman" w:cs="Times New Roman"/>
          <w:sz w:val="24"/>
          <w:szCs w:val="24"/>
        </w:rPr>
      </w:r>
      <w:r w:rsidR="006E12DF">
        <w:rPr>
          <w:rFonts w:ascii="Times New Roman" w:hAnsi="Times New Roman" w:cs="Times New Roman"/>
          <w:sz w:val="24"/>
          <w:szCs w:val="24"/>
        </w:rPr>
        <w:fldChar w:fldCharType="separate"/>
      </w:r>
      <w:r w:rsidR="0005491B" w:rsidRPr="00F70F05">
        <w:rPr>
          <w:rFonts w:ascii="Times New Roman" w:hAnsi="Times New Roman" w:cs="Times New Roman"/>
          <w:sz w:val="24"/>
          <w:szCs w:val="24"/>
        </w:rPr>
        <w:t xml:space="preserve">Figure </w:t>
      </w:r>
      <w:r w:rsidR="0005491B">
        <w:rPr>
          <w:rFonts w:ascii="Times New Roman" w:hAnsi="Times New Roman" w:cs="Times New Roman"/>
          <w:noProof/>
          <w:sz w:val="24"/>
          <w:szCs w:val="24"/>
        </w:rPr>
        <w:t>6</w:t>
      </w:r>
      <w:r w:rsidR="006E12DF">
        <w:rPr>
          <w:rFonts w:ascii="Times New Roman" w:hAnsi="Times New Roman" w:cs="Times New Roman"/>
          <w:sz w:val="24"/>
          <w:szCs w:val="24"/>
        </w:rPr>
        <w:fldChar w:fldCharType="end"/>
      </w:r>
      <w:r w:rsidR="006E12DF">
        <w:rPr>
          <w:rFonts w:ascii="Times New Roman" w:hAnsi="Times New Roman" w:cs="Times New Roman"/>
          <w:sz w:val="24"/>
          <w:szCs w:val="24"/>
        </w:rPr>
        <w:t>)</w:t>
      </w:r>
      <w:r>
        <w:rPr>
          <w:rFonts w:ascii="Times New Roman" w:hAnsi="Times New Roman" w:cs="Times New Roman"/>
          <w:sz w:val="24"/>
          <w:szCs w:val="24"/>
        </w:rPr>
        <w:t xml:space="preserve">.  </w:t>
      </w:r>
      <w:r w:rsidR="00D8580E">
        <w:rPr>
          <w:rFonts w:ascii="Times New Roman" w:hAnsi="Times New Roman" w:cs="Times New Roman"/>
          <w:sz w:val="24"/>
          <w:szCs w:val="24"/>
        </w:rPr>
        <w:t xml:space="preserve">Error in MOD16 </w:t>
      </w:r>
      <w:r w:rsidR="006E12DF">
        <w:rPr>
          <w:rFonts w:ascii="Times New Roman" w:hAnsi="Times New Roman" w:cs="Times New Roman"/>
          <w:sz w:val="24"/>
          <w:szCs w:val="24"/>
        </w:rPr>
        <w:t xml:space="preserve">ET </w:t>
      </w:r>
      <w:r w:rsidR="00D8580E">
        <w:rPr>
          <w:rFonts w:ascii="Times New Roman" w:hAnsi="Times New Roman" w:cs="Times New Roman"/>
          <w:sz w:val="24"/>
          <w:szCs w:val="24"/>
        </w:rPr>
        <w:t xml:space="preserve">was greater than 50% for crops less than </w:t>
      </w:r>
      <w:r w:rsidR="006E12DF">
        <w:rPr>
          <w:rFonts w:ascii="Times New Roman" w:hAnsi="Times New Roman" w:cs="Times New Roman"/>
          <w:sz w:val="24"/>
          <w:szCs w:val="24"/>
        </w:rPr>
        <w:t xml:space="preserve">75 cm tall.  For rice, error in MOD16 decreased </w:t>
      </w:r>
      <w:r w:rsidR="00EA02D1">
        <w:rPr>
          <w:rFonts w:ascii="Times New Roman" w:hAnsi="Times New Roman" w:cs="Times New Roman"/>
          <w:sz w:val="24"/>
          <w:szCs w:val="24"/>
        </w:rPr>
        <w:t xml:space="preserve">slightly </w:t>
      </w:r>
      <w:r w:rsidR="006E12DF">
        <w:rPr>
          <w:rFonts w:ascii="Times New Roman" w:hAnsi="Times New Roman" w:cs="Times New Roman"/>
          <w:sz w:val="24"/>
          <w:szCs w:val="24"/>
        </w:rPr>
        <w:t xml:space="preserve">with crop height.  For tall crops (maize), error in SEBAL ET was similar to error in MOD16 ET except for the later growth stage (grain-bud filling), when SEBAL overestimated ET.  FVC </w:t>
      </w:r>
      <w:r w:rsidR="00655060">
        <w:rPr>
          <w:rFonts w:ascii="Times New Roman" w:hAnsi="Times New Roman" w:cs="Times New Roman"/>
          <w:sz w:val="24"/>
          <w:szCs w:val="24"/>
        </w:rPr>
        <w:t>and AWB were</w:t>
      </w:r>
      <w:r w:rsidR="006E12DF">
        <w:rPr>
          <w:rFonts w:ascii="Times New Roman" w:hAnsi="Times New Roman" w:cs="Times New Roman"/>
          <w:sz w:val="24"/>
          <w:szCs w:val="24"/>
        </w:rPr>
        <w:t xml:space="preserve"> not significantly correlated with the error in seasonal ET</w:t>
      </w:r>
      <w:r w:rsidR="00655060">
        <w:rPr>
          <w:rFonts w:ascii="Times New Roman" w:hAnsi="Times New Roman" w:cs="Times New Roman"/>
          <w:sz w:val="24"/>
          <w:szCs w:val="24"/>
        </w:rPr>
        <w:t xml:space="preserve"> (p&gt;0.1).</w:t>
      </w:r>
      <w:r w:rsidR="00E1195C">
        <w:rPr>
          <w:rFonts w:ascii="Times New Roman" w:hAnsi="Times New Roman" w:cs="Times New Roman"/>
          <w:sz w:val="24"/>
          <w:szCs w:val="24"/>
        </w:rPr>
        <w:t xml:space="preserve">  Maize also had a low evaporative fraction (Λ) compared to rice and cotton, so the error in ET may also be due to the relative performance of SEBAL and MOD16 over crops with low Λ.  </w:t>
      </w:r>
    </w:p>
    <w:p w14:paraId="1D059AAA" w14:textId="77777777" w:rsidR="0019502E" w:rsidRPr="00275B64" w:rsidRDefault="0019502E" w:rsidP="006E3BA8">
      <w:pPr>
        <w:spacing w:after="0" w:line="240" w:lineRule="auto"/>
        <w:rPr>
          <w:rFonts w:ascii="Times New Roman" w:hAnsi="Times New Roman" w:cs="Times New Roman"/>
          <w:sz w:val="24"/>
          <w:szCs w:val="24"/>
        </w:rPr>
      </w:pPr>
    </w:p>
    <w:p w14:paraId="7B0B296C" w14:textId="77777777" w:rsidR="00275B64" w:rsidRPr="00275B64" w:rsidRDefault="00275B64" w:rsidP="006E3BA8">
      <w:pPr>
        <w:spacing w:after="0" w:line="240" w:lineRule="auto"/>
        <w:rPr>
          <w:rFonts w:ascii="Times New Roman" w:hAnsi="Times New Roman" w:cs="Times New Roman"/>
          <w:b/>
          <w:sz w:val="24"/>
          <w:szCs w:val="24"/>
        </w:rPr>
      </w:pPr>
      <w:r w:rsidRPr="00275B64">
        <w:rPr>
          <w:rFonts w:ascii="Times New Roman" w:hAnsi="Times New Roman" w:cs="Times New Roman"/>
          <w:b/>
          <w:sz w:val="24"/>
          <w:szCs w:val="24"/>
        </w:rPr>
        <w:t>Discussion</w:t>
      </w:r>
    </w:p>
    <w:p w14:paraId="764100E1" w14:textId="77777777" w:rsidR="00152D1E" w:rsidRPr="00D35317" w:rsidRDefault="00152D1E" w:rsidP="006E3BA8">
      <w:pPr>
        <w:spacing w:after="0" w:line="240" w:lineRule="auto"/>
        <w:rPr>
          <w:rFonts w:ascii="Times New Roman" w:hAnsi="Times New Roman" w:cs="Times New Roman"/>
          <w:i/>
          <w:sz w:val="24"/>
          <w:szCs w:val="24"/>
        </w:rPr>
      </w:pPr>
      <w:r w:rsidRPr="00D35317">
        <w:rPr>
          <w:rFonts w:ascii="Times New Roman" w:hAnsi="Times New Roman" w:cs="Times New Roman"/>
          <w:i/>
          <w:sz w:val="24"/>
          <w:szCs w:val="24"/>
        </w:rPr>
        <w:t>SEBAL automation</w:t>
      </w:r>
      <w:r w:rsidR="00D35317">
        <w:rPr>
          <w:rFonts w:ascii="Times New Roman" w:hAnsi="Times New Roman" w:cs="Times New Roman"/>
          <w:i/>
          <w:sz w:val="24"/>
          <w:szCs w:val="24"/>
        </w:rPr>
        <w:t xml:space="preserve"> and comparison with MOD16</w:t>
      </w:r>
    </w:p>
    <w:p w14:paraId="36CBA044" w14:textId="0DB446A3" w:rsidR="002A5321" w:rsidRDefault="004F6203" w:rsidP="002A6DC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error in SEBAL evaporative fraction (Λ) was &lt;10% for cotton and </w:t>
      </w:r>
      <w:r w:rsidR="00411F7F">
        <w:rPr>
          <w:rFonts w:ascii="Times New Roman" w:hAnsi="Times New Roman" w:cs="Times New Roman"/>
          <w:sz w:val="24"/>
          <w:szCs w:val="24"/>
        </w:rPr>
        <w:t xml:space="preserve">for </w:t>
      </w:r>
      <w:r>
        <w:rPr>
          <w:rFonts w:ascii="Times New Roman" w:hAnsi="Times New Roman" w:cs="Times New Roman"/>
          <w:sz w:val="24"/>
          <w:szCs w:val="24"/>
        </w:rPr>
        <w:t xml:space="preserve">2 of 3 rice sites, suggesting that SEBAL performs very well for short irrigated crops. </w:t>
      </w:r>
      <w:r w:rsidR="00411F7F">
        <w:rPr>
          <w:rFonts w:ascii="Times New Roman" w:hAnsi="Times New Roman" w:cs="Times New Roman"/>
          <w:sz w:val="24"/>
          <w:szCs w:val="24"/>
        </w:rPr>
        <w:t>SEBAL</w:t>
      </w:r>
      <w:r w:rsidR="00D35317">
        <w:rPr>
          <w:rFonts w:ascii="Times New Roman" w:hAnsi="Times New Roman" w:cs="Times New Roman"/>
          <w:sz w:val="24"/>
          <w:szCs w:val="24"/>
        </w:rPr>
        <w:t xml:space="preserve"> estimated seasonal ET </w:t>
      </w:r>
      <w:r w:rsidR="002A6DC2">
        <w:rPr>
          <w:rFonts w:ascii="Times New Roman" w:hAnsi="Times New Roman" w:cs="Times New Roman"/>
          <w:sz w:val="24"/>
          <w:szCs w:val="24"/>
        </w:rPr>
        <w:t xml:space="preserve">to </w:t>
      </w:r>
      <w:r w:rsidR="00411F7F">
        <w:rPr>
          <w:rFonts w:ascii="Times New Roman" w:hAnsi="Times New Roman" w:cs="Times New Roman"/>
          <w:sz w:val="24"/>
          <w:szCs w:val="24"/>
        </w:rPr>
        <w:t xml:space="preserve">between </w:t>
      </w:r>
      <w:r w:rsidR="00D35317">
        <w:rPr>
          <w:rFonts w:ascii="Times New Roman" w:hAnsi="Times New Roman" w:cs="Times New Roman"/>
          <w:sz w:val="24"/>
          <w:szCs w:val="24"/>
        </w:rPr>
        <w:t>-33%</w:t>
      </w:r>
      <w:r w:rsidR="00411F7F">
        <w:rPr>
          <w:rFonts w:ascii="Times New Roman" w:hAnsi="Times New Roman" w:cs="Times New Roman"/>
          <w:sz w:val="24"/>
          <w:szCs w:val="24"/>
        </w:rPr>
        <w:t xml:space="preserve"> and +14%</w:t>
      </w:r>
      <w:r w:rsidR="00D35317">
        <w:rPr>
          <w:rFonts w:ascii="Times New Roman" w:hAnsi="Times New Roman" w:cs="Times New Roman"/>
          <w:sz w:val="24"/>
          <w:szCs w:val="24"/>
        </w:rPr>
        <w:t xml:space="preserve"> of ET observed at the towers</w:t>
      </w:r>
      <w:r w:rsidR="002A6DC2">
        <w:rPr>
          <w:rFonts w:ascii="Times New Roman" w:hAnsi="Times New Roman" w:cs="Times New Roman"/>
          <w:sz w:val="24"/>
          <w:szCs w:val="24"/>
        </w:rPr>
        <w:t xml:space="preserve"> for all crops</w:t>
      </w:r>
      <w:r w:rsidR="00411F7F">
        <w:rPr>
          <w:rFonts w:ascii="Times New Roman" w:hAnsi="Times New Roman" w:cs="Times New Roman"/>
          <w:sz w:val="24"/>
          <w:szCs w:val="24"/>
        </w:rPr>
        <w:t>, which included errors in Rn</w:t>
      </w:r>
      <w:r w:rsidR="002A6DC2">
        <w:rPr>
          <w:rFonts w:ascii="Times New Roman" w:hAnsi="Times New Roman" w:cs="Times New Roman"/>
          <w:sz w:val="24"/>
          <w:szCs w:val="24"/>
        </w:rPr>
        <w:t xml:space="preserve">.  </w:t>
      </w:r>
      <w:r w:rsidR="00D35317">
        <w:rPr>
          <w:rFonts w:ascii="Times New Roman" w:hAnsi="Times New Roman" w:cs="Times New Roman"/>
          <w:sz w:val="24"/>
          <w:szCs w:val="24"/>
        </w:rPr>
        <w:t>SEBAL ET estimates were a significant improvement from the vegetation-based MOD16 algorithm over rice and cotton, which underes</w:t>
      </w:r>
      <w:r w:rsidR="000B5CED">
        <w:rPr>
          <w:rFonts w:ascii="Times New Roman" w:hAnsi="Times New Roman" w:cs="Times New Roman"/>
          <w:sz w:val="24"/>
          <w:szCs w:val="24"/>
        </w:rPr>
        <w:t xml:space="preserve">timated seasonal ET by 34-78%, though </w:t>
      </w:r>
      <w:r w:rsidR="00D35317">
        <w:rPr>
          <w:rFonts w:ascii="Times New Roman" w:hAnsi="Times New Roman" w:cs="Times New Roman"/>
          <w:sz w:val="24"/>
          <w:szCs w:val="24"/>
        </w:rPr>
        <w:t xml:space="preserve">MOD16 ET was </w:t>
      </w:r>
      <w:r w:rsidR="002A6DC2">
        <w:rPr>
          <w:rFonts w:ascii="Times New Roman" w:hAnsi="Times New Roman" w:cs="Times New Roman"/>
          <w:sz w:val="24"/>
          <w:szCs w:val="24"/>
        </w:rPr>
        <w:t>slightly b</w:t>
      </w:r>
      <w:r w:rsidR="00D35317">
        <w:rPr>
          <w:rFonts w:ascii="Times New Roman" w:hAnsi="Times New Roman" w:cs="Times New Roman"/>
          <w:sz w:val="24"/>
          <w:szCs w:val="24"/>
        </w:rPr>
        <w:t xml:space="preserve">etter than SEBAL ET over </w:t>
      </w:r>
      <w:r w:rsidR="00CA6BFA">
        <w:rPr>
          <w:rFonts w:ascii="Times New Roman" w:hAnsi="Times New Roman" w:cs="Times New Roman"/>
          <w:sz w:val="24"/>
          <w:szCs w:val="24"/>
        </w:rPr>
        <w:t>maize</w:t>
      </w:r>
      <w:r w:rsidR="00411F7F">
        <w:rPr>
          <w:rFonts w:ascii="Times New Roman" w:hAnsi="Times New Roman" w:cs="Times New Roman"/>
          <w:sz w:val="24"/>
          <w:szCs w:val="24"/>
        </w:rPr>
        <w:t xml:space="preserve"> depending on the parameters used</w:t>
      </w:r>
      <w:r w:rsidR="00D35317">
        <w:rPr>
          <w:rFonts w:ascii="Times New Roman" w:hAnsi="Times New Roman" w:cs="Times New Roman"/>
          <w:sz w:val="24"/>
          <w:szCs w:val="24"/>
        </w:rPr>
        <w:t>.</w:t>
      </w:r>
      <w:r w:rsidR="00411F7F">
        <w:rPr>
          <w:rFonts w:ascii="Times New Roman" w:hAnsi="Times New Roman" w:cs="Times New Roman"/>
          <w:sz w:val="24"/>
          <w:szCs w:val="24"/>
        </w:rPr>
        <w:t xml:space="preserve">  If </w:t>
      </w:r>
      <w:r w:rsidR="001C79BD">
        <w:rPr>
          <w:rFonts w:ascii="Times New Roman" w:hAnsi="Times New Roman" w:cs="Times New Roman"/>
          <w:sz w:val="24"/>
          <w:szCs w:val="24"/>
        </w:rPr>
        <w:t xml:space="preserve">the z0m-NDVI relationship is optimized for maize (z0m parameters set 4 in Figure 3), then SEBAL ET has a similar error (7%) as MOD16, suggesting that more accurate determination of z0m over the image, perhaps by using a map of crop type or better algorithm for determining z0m from remote sensing, could improve the estimation of ET over heterogeneous crop types. </w:t>
      </w:r>
      <w:r w:rsidR="002A5321">
        <w:rPr>
          <w:rFonts w:ascii="Times New Roman" w:hAnsi="Times New Roman" w:cs="Times New Roman"/>
          <w:sz w:val="24"/>
          <w:szCs w:val="24"/>
        </w:rPr>
        <w:t xml:space="preserve">  </w:t>
      </w:r>
      <w:r w:rsidR="00411F7F">
        <w:rPr>
          <w:rFonts w:ascii="Times New Roman" w:hAnsi="Times New Roman" w:cs="Times New Roman"/>
          <w:sz w:val="24"/>
          <w:szCs w:val="24"/>
        </w:rPr>
        <w:t xml:space="preserve"> </w:t>
      </w:r>
    </w:p>
    <w:p w14:paraId="3CD0132A" w14:textId="77777777" w:rsidR="00887A1A" w:rsidRDefault="00887A1A" w:rsidP="00D35317">
      <w:pPr>
        <w:spacing w:after="0" w:line="240" w:lineRule="auto"/>
        <w:ind w:firstLine="720"/>
        <w:rPr>
          <w:rFonts w:ascii="Times New Roman" w:hAnsi="Times New Roman" w:cs="Times New Roman"/>
          <w:sz w:val="24"/>
          <w:szCs w:val="24"/>
        </w:rPr>
      </w:pPr>
    </w:p>
    <w:p w14:paraId="157C1085" w14:textId="77777777" w:rsidR="00887A1A" w:rsidRPr="00887A1A" w:rsidRDefault="007B0D8D" w:rsidP="00887A1A">
      <w:pPr>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Comparison with other studies of automated ET</w:t>
      </w:r>
    </w:p>
    <w:p w14:paraId="5392851F" w14:textId="77777777" w:rsidR="002A6DC2" w:rsidRDefault="002A6DC2" w:rsidP="006E3BA8">
      <w:pPr>
        <w:spacing w:after="0" w:line="240" w:lineRule="auto"/>
        <w:rPr>
          <w:rFonts w:ascii="Times New Roman" w:hAnsi="Times New Roman" w:cs="Times New Roman"/>
          <w:sz w:val="24"/>
          <w:szCs w:val="24"/>
        </w:rPr>
      </w:pPr>
    </w:p>
    <w:p w14:paraId="3709E90D" w14:textId="1096D737" w:rsidR="002A5321" w:rsidRDefault="002A5321"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error in seasonal </w:t>
      </w:r>
      <w:r w:rsidR="00B02C39">
        <w:rPr>
          <w:rFonts w:ascii="Times New Roman" w:hAnsi="Times New Roman" w:cs="Times New Roman"/>
          <w:sz w:val="24"/>
          <w:szCs w:val="24"/>
        </w:rPr>
        <w:t xml:space="preserve">mean </w:t>
      </w:r>
      <w:r>
        <w:rPr>
          <w:rFonts w:ascii="Times New Roman" w:hAnsi="Times New Roman" w:cs="Times New Roman"/>
          <w:sz w:val="24"/>
          <w:szCs w:val="24"/>
        </w:rPr>
        <w:t>ET fro</w:t>
      </w:r>
      <w:r w:rsidR="00B02C39">
        <w:rPr>
          <w:rFonts w:ascii="Times New Roman" w:hAnsi="Times New Roman" w:cs="Times New Roman"/>
          <w:sz w:val="24"/>
          <w:szCs w:val="24"/>
        </w:rPr>
        <w:t xml:space="preserve">m our automated SEBAL method is </w:t>
      </w:r>
      <w:r>
        <w:rPr>
          <w:rFonts w:ascii="Times New Roman" w:hAnsi="Times New Roman" w:cs="Times New Roman"/>
          <w:sz w:val="24"/>
          <w:szCs w:val="24"/>
        </w:rPr>
        <w:t>higher than that reported for automated METRIC</w:t>
      </w:r>
      <w:r w:rsidR="00DA5EFB">
        <w:rPr>
          <w:rFonts w:ascii="Times New Roman" w:hAnsi="Times New Roman" w:cs="Times New Roman"/>
          <w:sz w:val="24"/>
          <w:szCs w:val="24"/>
        </w:rPr>
        <w:t xml:space="preserve"> implemented over alfalfa and pasture sites in western Nevada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B04145">
        <w:rPr>
          <w:rFonts w:ascii="Times New Roman" w:hAnsi="Times New Roman" w:cs="Times New Roman"/>
          <w:sz w:val="24"/>
          <w:szCs w:val="24"/>
        </w:rPr>
        <w:instrText>ADDIN CSL_CITATION { "citationItems" : [ { "id" : "ITEM-1", "itemData" : { "DOI" : "10.1111/jawr.12054", "ISSN" : "1752-1688", "abstract" : "Agricultural irrigation accounts for a large fraction of the total water use in the western United States. The Mapping Evapotranspiration at high Resolution with Internalized Calibration (METRIC) remote sensing energy balance model is being used to estimate historical agricultural water use in western Nevada to evaluate basin-wide water budgets. Each METRIC evapotranspiration (ET) estimate must be calibrated by a trained user, which requires some iterative time investment and results in variation in ET estimates between users. An automated calibration algorithm for the METRIC model was designed to generate ET estimates comparable to those from trained users by mimicking the manual calibration process. Automated calibration allows for rapid generation of METRIC ET estimates with minimal manual intervention, as well as uncertainty and sensitivity analysis of the model. The variation in ET estimates generated by the automated calibration algorithm was found to be similar to the variation in manual ET estimates. Results indicate that uncertainty was highest for fields with low ET levels and lowest for fields with high ET levels, with a seasonal mean uncertainty of approximately 5% for all fields. In addition, in a blind comparison, automated daily and seasonal ET estimates compared well with flux tower measurement ET data at multiple sites. Automated methods can generate first-order ET estimates that are similar to time intensive manual efforts with less time investment.", "author" : [ { "dropping-particle" : "", "family" : "Morton", "given" : "Charles G", "non-dropping-particle" : "", "parse-names" : false, "suffix" : "" }, { "dropping-particle" : "", "family" : "Huntington", "given" : "Justin L", "non-dropping-particle" : "", "parse-names" : false, "suffix" : "" }, { "dropping-particle" : "", "family" : "Pohll", "given" : "Greg M", "non-dropping-particle" : "", "parse-names" : false, "suffix" : "" }, { "dropping-particle" : "", "family" : "Allen", "given" : "Richard G", "non-dropping-particle" : "", "parse-names" : false, "suffix" : "" }, { "dropping-particle" : "", "family" : "McGwire", "given" : "Kenneth C", "non-dropping-particle" : "", "parse-names" : false, "suffix" : "" }, { "dropping-particle" : "", "family" : "Bassett", "given" : "Scott D", "non-dropping-particle" : "", "parse-names" : false, "suffix" : "" } ], "container-title" : "JAWRA Journal of the American Water Resources Association", "id" : "ITEM-1", "issue" : "3", "issued" : { "date-parts" : [ [ "2013", "6", "1" ] ] }, "page" : "549-562", "title" : "Assessing Calibration Uncertainty and Automation for Estimating Evapotranspiration from Agricultural Areas Using METRIC", "type" : "article-journal", "volume" : "49" }, "uris" : [ "http://www.mendeley.com/documents/?uuid=4e2d332e-d257-4a88-8959-57047b52ad68" ] } ], "mendeley" : { "formattedCitation" : "(Morton et al., 2013)", "plainTextFormattedCitation" : "(Morton et al., 2013)", "previouslyFormattedCitation" : "(Morton et al., 2013)" }, "properties" : { "noteIndex" : 0 }, "schema" : "https://github.com/citation-style-language/schema/raw/master/csl-citation.json" }</w:instrText>
      </w:r>
      <w:r>
        <w:rPr>
          <w:rFonts w:ascii="Times New Roman" w:hAnsi="Times New Roman" w:cs="Times New Roman"/>
          <w:sz w:val="24"/>
          <w:szCs w:val="24"/>
        </w:rPr>
        <w:fldChar w:fldCharType="separate"/>
      </w:r>
      <w:r w:rsidRPr="002A5321">
        <w:rPr>
          <w:rFonts w:ascii="Times New Roman" w:hAnsi="Times New Roman" w:cs="Times New Roman"/>
          <w:noProof/>
          <w:sz w:val="24"/>
          <w:szCs w:val="24"/>
        </w:rPr>
        <w:t>(Morton et al., 2013)</w:t>
      </w:r>
      <w:r>
        <w:rPr>
          <w:rFonts w:ascii="Times New Roman" w:hAnsi="Times New Roman" w:cs="Times New Roman"/>
          <w:sz w:val="24"/>
          <w:szCs w:val="24"/>
        </w:rPr>
        <w:fldChar w:fldCharType="end"/>
      </w:r>
      <w:r>
        <w:rPr>
          <w:rFonts w:ascii="Times New Roman" w:hAnsi="Times New Roman" w:cs="Times New Roman"/>
          <w:sz w:val="24"/>
          <w:szCs w:val="24"/>
        </w:rPr>
        <w:t>, where seasonal mean</w:t>
      </w:r>
      <w:r w:rsidR="00B02C39">
        <w:rPr>
          <w:rFonts w:ascii="Times New Roman" w:hAnsi="Times New Roman" w:cs="Times New Roman"/>
          <w:sz w:val="24"/>
          <w:szCs w:val="24"/>
        </w:rPr>
        <w:t xml:space="preserve"> error </w:t>
      </w:r>
      <w:r>
        <w:rPr>
          <w:rFonts w:ascii="Times New Roman" w:hAnsi="Times New Roman" w:cs="Times New Roman"/>
          <w:sz w:val="24"/>
          <w:szCs w:val="24"/>
        </w:rPr>
        <w:t xml:space="preserve">was </w:t>
      </w:r>
      <w:r w:rsidR="00B02C39">
        <w:rPr>
          <w:rFonts w:ascii="Times New Roman" w:hAnsi="Times New Roman" w:cs="Times New Roman"/>
          <w:sz w:val="24"/>
          <w:szCs w:val="24"/>
        </w:rPr>
        <w:t xml:space="preserve">~5% for all fields, with a range of -16% to +21%, compared to our overall error 22% for all towers with a range of -33% to +17%. </w:t>
      </w:r>
      <w:r w:rsidR="00D65A88">
        <w:rPr>
          <w:rFonts w:ascii="Times New Roman" w:hAnsi="Times New Roman" w:cs="Times New Roman"/>
          <w:sz w:val="24"/>
          <w:szCs w:val="24"/>
        </w:rPr>
        <w:t xml:space="preserve"> </w:t>
      </w:r>
      <w:r w:rsidR="00CC3C84">
        <w:rPr>
          <w:rFonts w:ascii="Times New Roman" w:hAnsi="Times New Roman" w:cs="Times New Roman"/>
          <w:sz w:val="24"/>
          <w:szCs w:val="24"/>
        </w:rPr>
        <w:t xml:space="preserve">The improved results for METRIC are likely due to a combination of the use of ground-level data in METRIC and the relative homogeneity of the crop type.  The METRIC application </w:t>
      </w:r>
      <w:r w:rsidR="00D65A88">
        <w:rPr>
          <w:rFonts w:ascii="Times New Roman" w:hAnsi="Times New Roman" w:cs="Times New Roman"/>
          <w:sz w:val="24"/>
          <w:szCs w:val="24"/>
        </w:rPr>
        <w:t>included ground-based measurements of potential evapotranspiration and utilized ground-measured wind speed to determine friction velocities</w:t>
      </w:r>
      <w:r w:rsidR="00CC3C84">
        <w:rPr>
          <w:rFonts w:ascii="Times New Roman" w:hAnsi="Times New Roman" w:cs="Times New Roman"/>
          <w:sz w:val="24"/>
          <w:szCs w:val="24"/>
        </w:rPr>
        <w:t>, compared to our implementation of SEBAL which used no ground-level data as input.</w:t>
      </w:r>
      <w:r w:rsidR="00D65A88">
        <w:rPr>
          <w:rFonts w:ascii="Times New Roman" w:hAnsi="Times New Roman" w:cs="Times New Roman"/>
          <w:sz w:val="24"/>
          <w:szCs w:val="24"/>
        </w:rPr>
        <w:t xml:space="preserve"> </w:t>
      </w:r>
      <w:r w:rsidR="00CC3C84">
        <w:rPr>
          <w:rFonts w:ascii="Times New Roman" w:hAnsi="Times New Roman" w:cs="Times New Roman"/>
          <w:sz w:val="24"/>
          <w:szCs w:val="24"/>
        </w:rPr>
        <w:t xml:space="preserve"> </w:t>
      </w:r>
      <w:r w:rsidR="00384A91">
        <w:rPr>
          <w:rFonts w:ascii="Times New Roman" w:hAnsi="Times New Roman" w:cs="Times New Roman"/>
          <w:sz w:val="24"/>
          <w:szCs w:val="24"/>
        </w:rPr>
        <w:t>The sites from Morton et al (2013) included irrigated alfalfa and pasture and non</w:t>
      </w:r>
      <w:r w:rsidR="00D65A88">
        <w:rPr>
          <w:rFonts w:ascii="Times New Roman" w:hAnsi="Times New Roman" w:cs="Times New Roman"/>
          <w:sz w:val="24"/>
          <w:szCs w:val="24"/>
        </w:rPr>
        <w:t>-irrigated pasture</w:t>
      </w:r>
      <w:r w:rsidR="00384A91">
        <w:rPr>
          <w:rFonts w:ascii="Times New Roman" w:hAnsi="Times New Roman" w:cs="Times New Roman"/>
          <w:sz w:val="24"/>
          <w:szCs w:val="24"/>
        </w:rPr>
        <w:t xml:space="preserve">, where the parameters of the NDVI-z0m relationship may be expected to be more homogeneous over the landscape compared with the Central Valley.  If only short crops are considered and the NDVI-z0m relationship fit to those crops (parameter set 1), the MODIS automated SEBAL also has a small mean error (18%), but the error over tall crops increases from </w:t>
      </w:r>
      <w:r w:rsidR="00DA5EFB">
        <w:rPr>
          <w:rFonts w:ascii="Times New Roman" w:hAnsi="Times New Roman" w:cs="Times New Roman"/>
          <w:sz w:val="24"/>
          <w:szCs w:val="24"/>
        </w:rPr>
        <w:t xml:space="preserve">16% to 26%.  The automated SEBAL results suggest that estimation of ET over irrigated sites, particularly those where </w:t>
      </w:r>
      <w:r w:rsidR="004F6203">
        <w:rPr>
          <w:rFonts w:ascii="Times New Roman" w:hAnsi="Times New Roman" w:cs="Times New Roman"/>
          <w:sz w:val="24"/>
          <w:szCs w:val="24"/>
        </w:rPr>
        <w:t>Ʌ</w:t>
      </w:r>
      <w:r w:rsidR="00E73B32">
        <w:rPr>
          <w:rFonts w:ascii="Times New Roman" w:hAnsi="Times New Roman" w:cs="Times New Roman"/>
          <w:sz w:val="24"/>
          <w:szCs w:val="24"/>
        </w:rPr>
        <w:t xml:space="preserve"> </w:t>
      </w:r>
      <w:r w:rsidR="00DA5EFB">
        <w:rPr>
          <w:rFonts w:ascii="Times New Roman" w:hAnsi="Times New Roman" w:cs="Times New Roman"/>
          <w:sz w:val="24"/>
          <w:szCs w:val="24"/>
        </w:rPr>
        <w:t>is significantly less than one, is complicated by spatial variability in crop height and the NDVI-z0m relationship.  Improvements in the estimation of crop height and z0m with remote sensing could significantly improve regional ET estimates in SEBAL.</w:t>
      </w:r>
    </w:p>
    <w:p w14:paraId="123E7C0E" w14:textId="77777777" w:rsidR="002A5321" w:rsidRDefault="002A5321" w:rsidP="006E3BA8">
      <w:pPr>
        <w:spacing w:after="0" w:line="240" w:lineRule="auto"/>
        <w:rPr>
          <w:rFonts w:ascii="Times New Roman" w:hAnsi="Times New Roman" w:cs="Times New Roman"/>
          <w:sz w:val="24"/>
          <w:szCs w:val="24"/>
        </w:rPr>
      </w:pPr>
    </w:p>
    <w:p w14:paraId="0229E0E2" w14:textId="77777777" w:rsidR="00DA5EFB" w:rsidRDefault="00DA5EFB" w:rsidP="00DA5EF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accuracy of remote sensing methods to estimate ET is summarized in several publications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"ISSN" : "0733-9437", "author" : [ { "dropping-particle" : "", "family" : "Bastiaanssen", "given" : "W G M", "non-dropping-particle" : "", "parse-names" : false, "suffix" : "" }, { "dropping-particle" : "", "family" : "Noordman", "given" : "E J M", "non-dropping-particle" : "", "parse-names" : false, "suffix" : "" }, { "dropping-particle" : "", "family" : "Pelgrum", "given" : "H", "non-dropping-particle" : "", "parse-names" : false, "suffix" : "" }, { "dropping-particle" : "", "family" : "Davids", "given" : "G", "non-dropping-particle" : "", "parse-names" : false, "suffix" : "" }, { "dropping-particle" : "", "family" : "Thoreson", "given" : "B P", "non-dropping-particle" : "", "parse-names" : false, "suffix" : "" }, { "dropping-particle" : "", "family" : "Allen", "given" : "R G", "non-dropping-particle" : "", "parse-names" : false, "suffix" : "" } ], "container-title" : "Journal of irrigation and drainage engineering", "id" : "ITEM-1", "issue" : "1", "issued" : { "date-parts" : [ [ "2005" ] ] }, "page" : "85-93", "publisher" : "American Society of Civil Engineers", "title" : "SEBAL model with remotely sensed data to improve water-resources management under actual field conditions", "type" : "article-journal", "volume" : "131" }, "uris" : [ "http://www.mendeley.com/documents/?uuid=9d2abc2e-f6ca-4b8d-9ae4-0ab91881a8fa" ] }, { "id" : "ITEM-2", "itemData" : { "ISSN" : "0169-3298", "author" : [ { "dropping-particle" : "", "family" : "Kalma", "given" : "Jetse D", "non-dropping-particle" : "", "parse-names" : false, "suffix" : "" }, { "dropping-particle" : "", "family" : "McVicar", "given" : "Tim R", "non-dropping-particle" : "", "parse-names" : false, "suffix" : "" }, { "dropping-particle" : "", "family" : "McCabe", "given" : "Matthew F", "non-dropping-particle" : "", "parse-names" : false, "suffix" : "" } ], "container-title" : "Surveys in Geophysics", "id" : "ITEM-2", "issue" : "4-5", "issued" : { "date-parts" : [ [ "2008" ] ] }, "page" : "421-469", "publisher" : "Springer", "title" : "Estimating land surface evaporation: A review of methods using remotely sensed surface temperature data", "type" : "article-journal", "volume" : "29" }, "uris" : [ "http://www.mendeley.com/documents/?uuid=7bde58b2-44b9-491b-aa5f-2d55003fe5d8" ] } ], "mendeley" : { "formattedCitation" : "(Bastiaanssen et al., 2005; Kalma et al., 2008)", "plainTextFormattedCitation" : "(Bastiaanssen et al., 2005; Kalma et al., 2008)", "previouslyFormattedCitation" : "(Bastiaanssen et al., 2005; Kalma et al., 2008)" }, "properties" : { "noteIndex" : 0 }, "schema" : "https://github.com/citation-style-language/schema/raw/master/csl-citation.json" }</w:instrText>
      </w:r>
      <w:r>
        <w:rPr>
          <w:rFonts w:ascii="Times New Roman" w:hAnsi="Times New Roman" w:cs="Times New Roman"/>
          <w:sz w:val="24"/>
          <w:szCs w:val="24"/>
        </w:rPr>
        <w:fldChar w:fldCharType="separate"/>
      </w:r>
      <w:r w:rsidRPr="00887A1A">
        <w:rPr>
          <w:rFonts w:ascii="Times New Roman" w:hAnsi="Times New Roman" w:cs="Times New Roman"/>
          <w:noProof/>
          <w:sz w:val="24"/>
          <w:szCs w:val="24"/>
        </w:rPr>
        <w:t>(Bastiaanssen et al., 2005; Kalma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"ISBN" : "0168-1923", "abstract" : "There is a growing interest in quantifying regional scale actual evapotranspiration (ET) for water accounting and for water productivity assessments at river basin scale. Methods that provide point values fail to describe the situations at larger scales. Remote sensing measurements can be used at different spatial scales. This paper applies the theory of the Surface Energy Balance Algorithm for Land (SEBAL). SEBAL was originally derived for Egypt, Spain and Niger [Bastiaanssen, W.G.M., 1995. Regionalization of surface flux densities and moisture indicators in composite terrain: a remote sensing approach under clear skies in Mediterranean climates. Ph.D. dissertation, CIP Data Koninklijke Bibliotheek, Den Haag, The Netherlands. 273 pp.] and was calibrated and validated using ground measurements from four flux sites and from seven agro-meteorological stations in the semi-arid region of the Low-Middle S\u00e3o Francisco River basin, Brazil. Measured parameters included surface albedo, surface temperature, atmospheric and surface emissivity, soil heat flux, surface roughness, net radiation, air temperature gradients, sensible heat flux, latent heat flux, evaporative fraction, and photosynthetically active radiation. The daily ET was estimated (RMSE of 0.38\u00a0mm\u00a0d-1) for mixed agricultural and natural ecosystems. The improved coefficients for the local conditions can now be used to study the impact of expanding irrigated agriculture on the regional water balance and to quantify the water productivity of irrigated horticulture that is the largest water consumer in the Brazilian semi-arid region. Both applications are described in an accompanying paper (Part B).", "author" : [ { "dropping-particle" : "", "family" : "Teixeira", "given" : "A H de C", "non-dropping-particle" : "", "parse-names" : false, "suffix" : "" }, { "dropping-particle" : "", "family" : "Bastiaanssen", "given" : "W G M", "non-dropping-particle" : "", "parse-names" : false, "suffix" : "" }, { "dropping-particle" : "", "family" : "Ahmad", "given" : "M D", "non-dropping-particle" : "", "parse-names" : false, "suffix" : "" }, { "dropping-particle" : "", "family" : "Bos", "given" : "M G", "non-dropping-particle" : "", "parse-names" : false, "suffix" : "" } ], "container-title" : "Agricultural and Forest Meteorology", "id" : "ITEM-1", "issue" : "3-4", "issued" : { "date-parts" : [ [ "2009" ] ] }, "note" : "10.1016/j.agrformet.2008.09.016", "page" : "462-476", "title" : "Reviewing SEBAL input parameters for assessing evapotranspiration and water productivity for the Low-Middle S\u00e3o Francisco River basin, Brazil: Part A: Calibration and validation", "type" : "article-journal", "volume" : "149" }, "uris" : [ "http://www.mendeley.com/documents/?uuid=67e71614-e449-4700-9301-ed3a3573e251" ] } ], "mendeley" : { "formattedCitation" : "(Teixeira et al., 2009)", "plainTextFormattedCitation" : "(Teixeira et al., 2009)", "previouslyFormattedCitation" : "(Teixeira et al., 2009)" }, "properties" : { "noteIndex" : 0 }, "schema" : "https://github.com/citation-style-language/schema/raw/master/csl-citation.json" }</w:instrText>
      </w:r>
      <w:r>
        <w:rPr>
          <w:rFonts w:ascii="Times New Roman" w:hAnsi="Times New Roman" w:cs="Times New Roman"/>
          <w:sz w:val="24"/>
          <w:szCs w:val="24"/>
        </w:rPr>
        <w:fldChar w:fldCharType="separate"/>
      </w:r>
      <w:r w:rsidRPr="00887A1A">
        <w:rPr>
          <w:rFonts w:ascii="Times New Roman" w:hAnsi="Times New Roman" w:cs="Times New Roman"/>
          <w:noProof/>
          <w:sz w:val="24"/>
          <w:szCs w:val="24"/>
        </w:rPr>
        <w:t>(Teixeira et al., 2009)</w:t>
      </w:r>
      <w:r>
        <w:rPr>
          <w:rFonts w:ascii="Times New Roman" w:hAnsi="Times New Roman" w:cs="Times New Roman"/>
          <w:sz w:val="24"/>
          <w:szCs w:val="24"/>
        </w:rPr>
        <w:fldChar w:fldCharType="end"/>
      </w:r>
      <w:r>
        <w:rPr>
          <w:rFonts w:ascii="Times New Roman" w:hAnsi="Times New Roman" w:cs="Times New Roman"/>
          <w:sz w:val="24"/>
          <w:szCs w:val="24"/>
        </w:rPr>
        <w:t xml:space="preserve"> found that…</w:t>
      </w:r>
    </w:p>
    <w:p w14:paraId="1BA4EFA2" w14:textId="77777777" w:rsidR="00DA5EFB" w:rsidRDefault="00DA5EFB" w:rsidP="006E3BA8">
      <w:pPr>
        <w:spacing w:after="0" w:line="240" w:lineRule="auto"/>
        <w:rPr>
          <w:rFonts w:ascii="Times New Roman" w:hAnsi="Times New Roman" w:cs="Times New Roman"/>
          <w:sz w:val="24"/>
          <w:szCs w:val="24"/>
          <w:highlight w:val="yellow"/>
        </w:rPr>
      </w:pPr>
    </w:p>
    <w:p w14:paraId="2189CFCE" w14:textId="77777777" w:rsidR="002A6DC2" w:rsidRDefault="002A5321" w:rsidP="006E3BA8">
      <w:pPr>
        <w:spacing w:after="0" w:line="240" w:lineRule="auto"/>
        <w:rPr>
          <w:rFonts w:ascii="Times New Roman" w:hAnsi="Times New Roman" w:cs="Times New Roman"/>
          <w:sz w:val="24"/>
          <w:szCs w:val="24"/>
        </w:rPr>
      </w:pPr>
      <w:r>
        <w:rPr>
          <w:rFonts w:ascii="Times New Roman" w:hAnsi="Times New Roman" w:cs="Times New Roman"/>
          <w:sz w:val="24"/>
          <w:szCs w:val="24"/>
          <w:highlight w:val="yellow"/>
        </w:rPr>
        <w:t>Michael</w:t>
      </w:r>
      <w:r w:rsidR="002A6DC2" w:rsidRPr="002A6DC2">
        <w:rPr>
          <w:rFonts w:ascii="Times New Roman" w:hAnsi="Times New Roman" w:cs="Times New Roman"/>
          <w:sz w:val="24"/>
          <w:szCs w:val="24"/>
          <w:highlight w:val="yellow"/>
        </w:rPr>
        <w:t>, can you add a few sentences about the relative performance of temp and veg-based models (e.g. SEBAL vs JPL, MOD16)?  We may be able to cut and paste from the chapter.</w:t>
      </w:r>
    </w:p>
    <w:p w14:paraId="3EF5D3EC" w14:textId="77777777" w:rsidR="00887A1A" w:rsidRDefault="00887A1A" w:rsidP="006E3BA8">
      <w:pPr>
        <w:spacing w:after="0" w:line="240" w:lineRule="auto"/>
        <w:rPr>
          <w:rFonts w:ascii="Times New Roman" w:hAnsi="Times New Roman" w:cs="Times New Roman"/>
          <w:sz w:val="24"/>
          <w:szCs w:val="24"/>
        </w:rPr>
      </w:pPr>
    </w:p>
    <w:p w14:paraId="77CFE683" w14:textId="77777777" w:rsidR="00152D1E" w:rsidRPr="00152D1E" w:rsidRDefault="00152D1E" w:rsidP="006E3BA8">
      <w:pPr>
        <w:spacing w:after="0" w:line="240" w:lineRule="auto"/>
        <w:rPr>
          <w:rFonts w:ascii="Times New Roman" w:hAnsi="Times New Roman" w:cs="Times New Roman"/>
          <w:i/>
          <w:sz w:val="24"/>
          <w:szCs w:val="24"/>
        </w:rPr>
      </w:pPr>
      <w:r w:rsidRPr="00152D1E">
        <w:rPr>
          <w:rFonts w:ascii="Times New Roman" w:hAnsi="Times New Roman" w:cs="Times New Roman"/>
          <w:i/>
          <w:sz w:val="24"/>
          <w:szCs w:val="24"/>
        </w:rPr>
        <w:t>Implications for global mapping of ET in irrigated areas</w:t>
      </w:r>
    </w:p>
    <w:p w14:paraId="7DCB315D" w14:textId="77777777" w:rsidR="00152D1E" w:rsidRDefault="00152D1E" w:rsidP="006E3BA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Vegetation-based methods like MOD16 or the related PT-JPL model perform well in rainfed areas and in irrigated sites with low land surface wetness and/or high NDVI, which includes </w:t>
      </w:r>
      <w:r w:rsidR="00CA6BFA">
        <w:rPr>
          <w:rFonts w:ascii="Times New Roman" w:hAnsi="Times New Roman" w:cs="Times New Roman"/>
          <w:sz w:val="24"/>
          <w:szCs w:val="24"/>
        </w:rPr>
        <w:t>maize</w:t>
      </w:r>
      <w:r>
        <w:rPr>
          <w:rFonts w:ascii="Times New Roman" w:hAnsi="Times New Roman" w:cs="Times New Roman"/>
          <w:sz w:val="24"/>
          <w:szCs w:val="24"/>
        </w:rPr>
        <w:t>.  MOD16 performed poorly compared with SEBAL over plots planted in rice, particularly at the beginning of the growing season when NDVI was low but land su</w:t>
      </w:r>
      <w:r w:rsidR="00383D81">
        <w:rPr>
          <w:rFonts w:ascii="Times New Roman" w:hAnsi="Times New Roman" w:cs="Times New Roman"/>
          <w:sz w:val="24"/>
          <w:szCs w:val="24"/>
        </w:rPr>
        <w:t xml:space="preserve">rface wetness was high. </w:t>
      </w:r>
      <w:r>
        <w:rPr>
          <w:rFonts w:ascii="Times New Roman" w:hAnsi="Times New Roman" w:cs="Times New Roman"/>
          <w:sz w:val="24"/>
          <w:szCs w:val="24"/>
        </w:rPr>
        <w:t xml:space="preserve">This period coincides with inundated conditions at the surface, when ET may be high but vegetation cover low.  Since the soil evaporation component from both MOD16 and PT-JPL is low when relative humidity is low, both methods may systematically underestimate ET in </w:t>
      </w:r>
      <w:r>
        <w:rPr>
          <w:rFonts w:ascii="Times New Roman" w:hAnsi="Times New Roman" w:cs="Times New Roman"/>
          <w:sz w:val="24"/>
          <w:szCs w:val="24"/>
        </w:rPr>
        <w:lastRenderedPageBreak/>
        <w:t>irrigated fields with high soil evaporation in semi-humid</w:t>
      </w:r>
      <w:r w:rsidR="00D35317">
        <w:rPr>
          <w:rFonts w:ascii="Times New Roman" w:hAnsi="Times New Roman" w:cs="Times New Roman"/>
          <w:sz w:val="24"/>
          <w:szCs w:val="24"/>
        </w:rPr>
        <w:t xml:space="preserve"> environments like the Central V</w:t>
      </w:r>
      <w:r>
        <w:rPr>
          <w:rFonts w:ascii="Times New Roman" w:hAnsi="Times New Roman" w:cs="Times New Roman"/>
          <w:sz w:val="24"/>
          <w:szCs w:val="24"/>
        </w:rPr>
        <w:t>alley.  Such conditions may also be found in other major irrigated areas</w:t>
      </w:r>
      <w:r w:rsidR="00D35317">
        <w:rPr>
          <w:rFonts w:ascii="Times New Roman" w:hAnsi="Times New Roman" w:cs="Times New Roman"/>
          <w:sz w:val="24"/>
          <w:szCs w:val="24"/>
        </w:rPr>
        <w:t xml:space="preserve"> of the world</w:t>
      </w:r>
      <w:r>
        <w:rPr>
          <w:rFonts w:ascii="Times New Roman" w:hAnsi="Times New Roman" w:cs="Times New Roman"/>
          <w:sz w:val="24"/>
          <w:szCs w:val="24"/>
        </w:rPr>
        <w:t>, including India and China.  Improvements to the soil evaporation component of MOD16 are recommended.</w:t>
      </w:r>
      <w:r w:rsidR="00383D81">
        <w:rPr>
          <w:rFonts w:ascii="Times New Roman" w:hAnsi="Times New Roman" w:cs="Times New Roman"/>
          <w:sz w:val="24"/>
          <w:szCs w:val="24"/>
        </w:rPr>
        <w:t xml:space="preserve">  MOD16 authors have incorporated LST data to better estimate soil evaporation, and this new algorithm will be tested in irrigated areas </w:t>
      </w:r>
      <w:r w:rsidR="00383D81">
        <w:rPr>
          <w:rFonts w:ascii="Times New Roman" w:hAnsi="Times New Roman" w:cs="Times New Roman"/>
          <w:sz w:val="24"/>
          <w:szCs w:val="24"/>
        </w:rPr>
        <w:fldChar w:fldCharType="begin" w:fldLock="1"/>
      </w:r>
      <w:r w:rsidR="00F23335">
        <w:rPr>
          <w:rFonts w:ascii="Times New Roman" w:hAnsi="Times New Roman" w:cs="Times New Roman"/>
          <w:sz w:val="24"/>
          <w:szCs w:val="24"/>
        </w:rPr>
        <w:instrText>ADDIN CSL_CITATION { "citationItems" : [ { "id" : "ITEM-1", "itemData" : { "author" : [ { "dropping-particle" : "", "family" : "Mu", "given" : "Qiaozhen", "non-dropping-particle" : "", "parse-names" : false, "suffix" : "" } ], "id" : "ITEM-1", "issued" : { "date-parts" : [ [ "2013" ] ] }, "title" : "MODIS 1-km2 Terrestrial Evapotranspiration (ET) Product for the Nile Basin Algorithm Theoretical Basis Document", "type" : "report" }, "uris" : [ "http://www.mendeley.com/documents/?uuid=9db9eefa-d90f-4a31-8137-4461458d9280" ] } ], "mendeley" : { "formattedCitation" : "(Mu, 2013)", "plainTextFormattedCitation" : "(Mu, 2013)", "previouslyFormattedCitation" : "(Mu, 2013)" }, "properties" : { "noteIndex" : 0 }, "schema" : "https://github.com/citation-style-language/schema/raw/master/csl-citation.json" }</w:instrText>
      </w:r>
      <w:r w:rsidR="00383D81">
        <w:rPr>
          <w:rFonts w:ascii="Times New Roman" w:hAnsi="Times New Roman" w:cs="Times New Roman"/>
          <w:sz w:val="24"/>
          <w:szCs w:val="24"/>
        </w:rPr>
        <w:fldChar w:fldCharType="separate"/>
      </w:r>
      <w:r w:rsidR="00383D81" w:rsidRPr="00383D81">
        <w:rPr>
          <w:rFonts w:ascii="Times New Roman" w:hAnsi="Times New Roman" w:cs="Times New Roman"/>
          <w:noProof/>
          <w:sz w:val="24"/>
          <w:szCs w:val="24"/>
        </w:rPr>
        <w:t>(Mu, 2013)</w:t>
      </w:r>
      <w:r w:rsidR="00383D81">
        <w:rPr>
          <w:rFonts w:ascii="Times New Roman" w:hAnsi="Times New Roman" w:cs="Times New Roman"/>
          <w:sz w:val="24"/>
          <w:szCs w:val="24"/>
        </w:rPr>
        <w:fldChar w:fldCharType="end"/>
      </w:r>
      <w:r w:rsidR="00383D81">
        <w:rPr>
          <w:rFonts w:ascii="Times New Roman" w:hAnsi="Times New Roman" w:cs="Times New Roman"/>
          <w:sz w:val="24"/>
          <w:szCs w:val="24"/>
        </w:rPr>
        <w:t xml:space="preserve">.  However, MOD16 ET was also low over rice and cotton for growth periods with high fractional vegetation cover, </w:t>
      </w:r>
      <w:commentRangeStart w:id="71"/>
      <w:r w:rsidR="00383D81">
        <w:rPr>
          <w:rFonts w:ascii="Times New Roman" w:hAnsi="Times New Roman" w:cs="Times New Roman"/>
          <w:sz w:val="24"/>
          <w:szCs w:val="24"/>
        </w:rPr>
        <w:t>suggesting that MOD16 also underestimates transpiration.</w:t>
      </w:r>
      <w:commentRangeEnd w:id="71"/>
      <w:r w:rsidR="00164E77">
        <w:rPr>
          <w:rStyle w:val="CommentReference"/>
        </w:rPr>
        <w:commentReference w:id="71"/>
      </w:r>
    </w:p>
    <w:p w14:paraId="7731ADB3" w14:textId="77777777" w:rsidR="00383D81" w:rsidRDefault="00383D81" w:rsidP="006E3BA8">
      <w:pPr>
        <w:spacing w:after="0" w:line="240" w:lineRule="auto"/>
      </w:pPr>
    </w:p>
    <w:p w14:paraId="47E1A20A" w14:textId="77777777" w:rsidR="00383D81" w:rsidRPr="00383D81" w:rsidRDefault="00383D81" w:rsidP="00383D81">
      <w:pPr>
        <w:spacing w:after="0" w:line="240" w:lineRule="auto"/>
      </w:pPr>
    </w:p>
    <w:p w14:paraId="361236C5" w14:textId="77777777" w:rsidR="00152D1E" w:rsidRPr="00152D1E" w:rsidRDefault="00152D1E">
      <w:pPr>
        <w:rPr>
          <w:rFonts w:ascii="Times New Roman" w:hAnsi="Times New Roman" w:cs="Times New Roman"/>
          <w:b/>
          <w:sz w:val="24"/>
          <w:szCs w:val="24"/>
        </w:rPr>
      </w:pPr>
      <w:r w:rsidRPr="00152D1E">
        <w:rPr>
          <w:rFonts w:ascii="Times New Roman" w:hAnsi="Times New Roman" w:cs="Times New Roman"/>
          <w:b/>
          <w:sz w:val="24"/>
          <w:szCs w:val="24"/>
        </w:rPr>
        <w:t>Conclusion</w:t>
      </w:r>
    </w:p>
    <w:p w14:paraId="73CBF4F0" w14:textId="642B0583" w:rsidR="00E1195C" w:rsidRDefault="00DC33AF">
      <w:pPr>
        <w:rPr>
          <w:rFonts w:ascii="Times New Roman" w:hAnsi="Times New Roman" w:cs="Times New Roman"/>
          <w:sz w:val="24"/>
          <w:szCs w:val="24"/>
        </w:rPr>
      </w:pPr>
      <w:r>
        <w:rPr>
          <w:rFonts w:ascii="Times New Roman" w:hAnsi="Times New Roman" w:cs="Times New Roman"/>
          <w:sz w:val="24"/>
          <w:szCs w:val="24"/>
        </w:rPr>
        <w:t xml:space="preserve">Automated methods for estimating seasonal evapotranspiration (ET) have a wide range of </w:t>
      </w:r>
      <w:commentRangeStart w:id="72"/>
      <w:r>
        <w:rPr>
          <w:rFonts w:ascii="Times New Roman" w:hAnsi="Times New Roman" w:cs="Times New Roman"/>
          <w:sz w:val="24"/>
          <w:szCs w:val="24"/>
        </w:rPr>
        <w:t>applications</w:t>
      </w:r>
      <w:commentRangeEnd w:id="72"/>
      <w:r w:rsidR="004E6924">
        <w:rPr>
          <w:rStyle w:val="CommentReference"/>
        </w:rPr>
        <w:commentReference w:id="72"/>
      </w:r>
      <w:r>
        <w:rPr>
          <w:rFonts w:ascii="Times New Roman" w:hAnsi="Times New Roman" w:cs="Times New Roman"/>
          <w:sz w:val="24"/>
          <w:szCs w:val="24"/>
        </w:rPr>
        <w:t xml:space="preserve">.  This study documents that 1) automated ET algorithms based on </w:t>
      </w:r>
      <w:r w:rsidR="004E6924">
        <w:rPr>
          <w:rFonts w:ascii="Times New Roman" w:hAnsi="Times New Roman" w:cs="Times New Roman"/>
          <w:sz w:val="24"/>
          <w:szCs w:val="24"/>
        </w:rPr>
        <w:t xml:space="preserve">land surface </w:t>
      </w:r>
      <w:r>
        <w:rPr>
          <w:rFonts w:ascii="Times New Roman" w:hAnsi="Times New Roman" w:cs="Times New Roman"/>
          <w:sz w:val="24"/>
          <w:szCs w:val="24"/>
        </w:rPr>
        <w:t xml:space="preserve">temperature </w:t>
      </w:r>
      <w:r w:rsidR="005301DE">
        <w:rPr>
          <w:rFonts w:ascii="Times New Roman" w:hAnsi="Times New Roman" w:cs="Times New Roman"/>
          <w:sz w:val="24"/>
          <w:szCs w:val="24"/>
        </w:rPr>
        <w:t>(SEBAL) using</w:t>
      </w:r>
      <w:r>
        <w:rPr>
          <w:rFonts w:ascii="Times New Roman" w:hAnsi="Times New Roman" w:cs="Times New Roman"/>
          <w:sz w:val="24"/>
          <w:szCs w:val="24"/>
        </w:rPr>
        <w:t xml:space="preserve"> only global climate grids and remote sensing data can estimate ET from irrigated crops with errors ranging from -33 to +17%; </w:t>
      </w:r>
      <w:r w:rsidR="005301DE">
        <w:rPr>
          <w:rFonts w:ascii="Times New Roman" w:hAnsi="Times New Roman" w:cs="Times New Roman"/>
          <w:sz w:val="24"/>
          <w:szCs w:val="24"/>
        </w:rPr>
        <w:t xml:space="preserve">2) automated SEBAL is sensitive to the </w:t>
      </w:r>
      <w:r w:rsidR="004E6924">
        <w:rPr>
          <w:rFonts w:ascii="Times New Roman" w:hAnsi="Times New Roman" w:cs="Times New Roman"/>
          <w:sz w:val="24"/>
          <w:szCs w:val="24"/>
        </w:rPr>
        <w:t>spatial</w:t>
      </w:r>
      <w:r w:rsidR="005301DE">
        <w:rPr>
          <w:rFonts w:ascii="Times New Roman" w:hAnsi="Times New Roman" w:cs="Times New Roman"/>
          <w:sz w:val="24"/>
          <w:szCs w:val="24"/>
        </w:rPr>
        <w:t xml:space="preserve"> domain, the </w:t>
      </w:r>
      <w:r w:rsidR="004E6924">
        <w:rPr>
          <w:rFonts w:ascii="Times New Roman" w:hAnsi="Times New Roman" w:cs="Times New Roman"/>
          <w:sz w:val="24"/>
          <w:szCs w:val="24"/>
        </w:rPr>
        <w:t>calculation of</w:t>
      </w:r>
      <w:r w:rsidR="005301DE">
        <w:rPr>
          <w:rFonts w:ascii="Times New Roman" w:hAnsi="Times New Roman" w:cs="Times New Roman"/>
          <w:sz w:val="24"/>
          <w:szCs w:val="24"/>
        </w:rPr>
        <w:t xml:space="preserve"> surface roughness length (z0m) </w:t>
      </w:r>
      <w:r w:rsidR="004E6924">
        <w:rPr>
          <w:rFonts w:ascii="Times New Roman" w:hAnsi="Times New Roman" w:cs="Times New Roman"/>
          <w:sz w:val="24"/>
          <w:szCs w:val="24"/>
        </w:rPr>
        <w:t xml:space="preserve">from Vegetation Indices, </w:t>
      </w:r>
      <w:r w:rsidR="005301DE">
        <w:rPr>
          <w:rFonts w:ascii="Times New Roman" w:hAnsi="Times New Roman" w:cs="Times New Roman"/>
          <w:sz w:val="24"/>
          <w:szCs w:val="24"/>
        </w:rPr>
        <w:t xml:space="preserve">and the quantile used to select </w:t>
      </w:r>
      <w:r w:rsidR="004E6924">
        <w:rPr>
          <w:rFonts w:ascii="Times New Roman" w:hAnsi="Times New Roman" w:cs="Times New Roman"/>
          <w:sz w:val="24"/>
          <w:szCs w:val="24"/>
        </w:rPr>
        <w:t xml:space="preserve">wet and dry </w:t>
      </w:r>
      <w:r w:rsidR="005301DE">
        <w:rPr>
          <w:rFonts w:ascii="Times New Roman" w:hAnsi="Times New Roman" w:cs="Times New Roman"/>
          <w:sz w:val="24"/>
          <w:szCs w:val="24"/>
        </w:rPr>
        <w:t>pixels; 3</w:t>
      </w:r>
      <w:r>
        <w:rPr>
          <w:rFonts w:ascii="Times New Roman" w:hAnsi="Times New Roman" w:cs="Times New Roman"/>
          <w:sz w:val="24"/>
          <w:szCs w:val="24"/>
        </w:rPr>
        <w:t>) automated algorithms based on vegetation indices alone (MOD16) underestimate ET in irrigated crops by more than 50% for rice and cotton, but perform well for maize.</w:t>
      </w:r>
      <w:r w:rsidR="005301DE">
        <w:rPr>
          <w:rFonts w:ascii="Times New Roman" w:hAnsi="Times New Roman" w:cs="Times New Roman"/>
          <w:sz w:val="24"/>
          <w:szCs w:val="24"/>
        </w:rPr>
        <w:t xml:space="preserve">  </w:t>
      </w:r>
      <w:r w:rsidR="00E1195C">
        <w:rPr>
          <w:rFonts w:ascii="Times New Roman" w:hAnsi="Times New Roman" w:cs="Times New Roman"/>
          <w:sz w:val="24"/>
          <w:szCs w:val="24"/>
        </w:rPr>
        <w:t>The difference in performance by crop type may be due to differences in the surface roughness or to differences in the evaporative fraction by crop:  MOD16 performed w</w:t>
      </w:r>
      <w:r w:rsidR="004E6924">
        <w:rPr>
          <w:rFonts w:ascii="Times New Roman" w:hAnsi="Times New Roman" w:cs="Times New Roman"/>
          <w:sz w:val="24"/>
          <w:szCs w:val="24"/>
        </w:rPr>
        <w:t>e</w:t>
      </w:r>
      <w:r w:rsidR="00E1195C">
        <w:rPr>
          <w:rFonts w:ascii="Times New Roman" w:hAnsi="Times New Roman" w:cs="Times New Roman"/>
          <w:sz w:val="24"/>
          <w:szCs w:val="24"/>
        </w:rPr>
        <w:t xml:space="preserve">ll over tall crops with a low evaporative fraction, while SEBAL performed well over short crops with a high evaporative fraction.  </w:t>
      </w:r>
      <w:r w:rsidR="004E6924">
        <w:rPr>
          <w:rFonts w:ascii="Times New Roman" w:hAnsi="Times New Roman" w:cs="Times New Roman"/>
          <w:sz w:val="24"/>
          <w:szCs w:val="24"/>
        </w:rPr>
        <w:t>Further research should be focused on determining the relative effects of crop height and evaporative fraction on model performances.</w:t>
      </w:r>
    </w:p>
    <w:p w14:paraId="72807F10" w14:textId="0B5855B6" w:rsidR="00F83CD2" w:rsidRDefault="005301DE">
      <w:pPr>
        <w:rPr>
          <w:rFonts w:ascii="Times New Roman" w:hAnsi="Times New Roman" w:cs="Times New Roman"/>
          <w:sz w:val="24"/>
          <w:szCs w:val="24"/>
        </w:rPr>
      </w:pPr>
      <w:r>
        <w:rPr>
          <w:rFonts w:ascii="Times New Roman" w:hAnsi="Times New Roman" w:cs="Times New Roman"/>
          <w:sz w:val="24"/>
          <w:szCs w:val="24"/>
        </w:rPr>
        <w:t xml:space="preserve">The initial hypothesis, that </w:t>
      </w:r>
      <w:r w:rsidR="004E6924">
        <w:rPr>
          <w:rFonts w:ascii="Times New Roman" w:hAnsi="Times New Roman" w:cs="Times New Roman"/>
          <w:sz w:val="24"/>
          <w:szCs w:val="24"/>
        </w:rPr>
        <w:t xml:space="preserve">error in </w:t>
      </w:r>
      <w:r>
        <w:rPr>
          <w:rFonts w:ascii="Times New Roman" w:hAnsi="Times New Roman" w:cs="Times New Roman"/>
          <w:sz w:val="24"/>
          <w:szCs w:val="24"/>
        </w:rPr>
        <w:t xml:space="preserve">ET from vegetation-based methods would </w:t>
      </w:r>
      <w:r w:rsidR="004E6924">
        <w:rPr>
          <w:rFonts w:ascii="Times New Roman" w:hAnsi="Times New Roman" w:cs="Times New Roman"/>
          <w:sz w:val="24"/>
          <w:szCs w:val="24"/>
        </w:rPr>
        <w:t xml:space="preserve">be highest </w:t>
      </w:r>
      <w:r>
        <w:rPr>
          <w:rFonts w:ascii="Times New Roman" w:hAnsi="Times New Roman" w:cs="Times New Roman"/>
          <w:sz w:val="24"/>
          <w:szCs w:val="24"/>
        </w:rPr>
        <w:t>in the early stages of crop growth when soil evaporation is high</w:t>
      </w:r>
      <w:r w:rsidR="004E6924">
        <w:rPr>
          <w:rFonts w:ascii="Times New Roman" w:hAnsi="Times New Roman" w:cs="Times New Roman"/>
          <w:sz w:val="24"/>
          <w:szCs w:val="24"/>
        </w:rPr>
        <w:t xml:space="preserve"> but vegetation cover is low</w:t>
      </w:r>
      <w:r>
        <w:rPr>
          <w:rFonts w:ascii="Times New Roman" w:hAnsi="Times New Roman" w:cs="Times New Roman"/>
          <w:sz w:val="24"/>
          <w:szCs w:val="24"/>
        </w:rPr>
        <w:t>, was partly validated</w:t>
      </w:r>
      <w:r w:rsidR="004E6924">
        <w:rPr>
          <w:rFonts w:ascii="Times New Roman" w:hAnsi="Times New Roman" w:cs="Times New Roman"/>
          <w:sz w:val="24"/>
          <w:szCs w:val="24"/>
        </w:rPr>
        <w:t>.</w:t>
      </w:r>
      <w:r w:rsidR="00F67402">
        <w:rPr>
          <w:rFonts w:ascii="Times New Roman" w:hAnsi="Times New Roman" w:cs="Times New Roman"/>
          <w:sz w:val="24"/>
          <w:szCs w:val="24"/>
        </w:rPr>
        <w:t xml:space="preserve">  </w:t>
      </w:r>
      <w:r>
        <w:rPr>
          <w:rFonts w:ascii="Times New Roman" w:hAnsi="Times New Roman" w:cs="Times New Roman"/>
          <w:sz w:val="24"/>
          <w:szCs w:val="24"/>
        </w:rPr>
        <w:t xml:space="preserve">MOD16 also underestimated ET from rice and cotton during full canopy cover, suggesting that it underestimates </w:t>
      </w:r>
      <w:r w:rsidR="004E6924">
        <w:rPr>
          <w:rFonts w:ascii="Times New Roman" w:hAnsi="Times New Roman" w:cs="Times New Roman"/>
          <w:sz w:val="24"/>
          <w:szCs w:val="24"/>
        </w:rPr>
        <w:t xml:space="preserve">both evaporation and </w:t>
      </w:r>
      <w:r>
        <w:rPr>
          <w:rFonts w:ascii="Times New Roman" w:hAnsi="Times New Roman" w:cs="Times New Roman"/>
          <w:sz w:val="24"/>
          <w:szCs w:val="24"/>
        </w:rPr>
        <w:t xml:space="preserve">transpiration.  Further research is required to improve crop height </w:t>
      </w:r>
      <w:r w:rsidR="00F233EF">
        <w:rPr>
          <w:rFonts w:ascii="Times New Roman" w:hAnsi="Times New Roman" w:cs="Times New Roman"/>
          <w:sz w:val="24"/>
          <w:szCs w:val="24"/>
        </w:rPr>
        <w:t xml:space="preserve">estimates </w:t>
      </w:r>
      <w:r>
        <w:rPr>
          <w:rFonts w:ascii="Times New Roman" w:hAnsi="Times New Roman" w:cs="Times New Roman"/>
          <w:sz w:val="24"/>
          <w:szCs w:val="24"/>
        </w:rPr>
        <w:t>and to determine the range of crop</w:t>
      </w:r>
      <w:r w:rsidR="00F233EF">
        <w:rPr>
          <w:rFonts w:ascii="Times New Roman" w:hAnsi="Times New Roman" w:cs="Times New Roman"/>
          <w:sz w:val="24"/>
          <w:szCs w:val="24"/>
        </w:rPr>
        <w:t xml:space="preserve"> height</w:t>
      </w:r>
      <w:r>
        <w:rPr>
          <w:rFonts w:ascii="Times New Roman" w:hAnsi="Times New Roman" w:cs="Times New Roman"/>
          <w:sz w:val="24"/>
          <w:szCs w:val="24"/>
        </w:rPr>
        <w:t xml:space="preserve"> </w:t>
      </w:r>
      <w:r w:rsidR="00F233EF">
        <w:rPr>
          <w:rFonts w:ascii="Times New Roman" w:hAnsi="Times New Roman" w:cs="Times New Roman"/>
          <w:sz w:val="24"/>
          <w:szCs w:val="24"/>
        </w:rPr>
        <w:t xml:space="preserve">and evaporative fraction </w:t>
      </w:r>
      <w:r>
        <w:rPr>
          <w:rFonts w:ascii="Times New Roman" w:hAnsi="Times New Roman" w:cs="Times New Roman"/>
          <w:sz w:val="24"/>
          <w:szCs w:val="24"/>
        </w:rPr>
        <w:t>over which each method is most valid.  Future regional and global maps could use a map of crop type or height to determine which method should be used over a given pixel to produce the most accurate ET estimates at regional and global scales.</w:t>
      </w:r>
    </w:p>
    <w:p w14:paraId="46978DF6" w14:textId="77777777" w:rsidR="005301DE" w:rsidRDefault="005301DE">
      <w:pPr>
        <w:rPr>
          <w:rFonts w:ascii="Times New Roman" w:hAnsi="Times New Roman" w:cs="Times New Roman"/>
          <w:sz w:val="24"/>
          <w:szCs w:val="24"/>
        </w:rPr>
      </w:pPr>
    </w:p>
    <w:p w14:paraId="3F2DE7AA" w14:textId="77777777" w:rsidR="005301DE" w:rsidRPr="005301DE" w:rsidRDefault="005301DE">
      <w:pPr>
        <w:rPr>
          <w:rFonts w:ascii="Times New Roman" w:hAnsi="Times New Roman" w:cs="Times New Roman"/>
          <w:b/>
          <w:sz w:val="24"/>
          <w:szCs w:val="24"/>
        </w:rPr>
      </w:pPr>
      <w:r w:rsidRPr="005301DE">
        <w:rPr>
          <w:rFonts w:ascii="Times New Roman" w:hAnsi="Times New Roman" w:cs="Times New Roman"/>
          <w:b/>
          <w:sz w:val="24"/>
          <w:szCs w:val="24"/>
        </w:rPr>
        <w:t>References</w:t>
      </w:r>
    </w:p>
    <w:p w14:paraId="2E9541C7" w14:textId="6BEA1120" w:rsidR="00E80C79" w:rsidRPr="00E80C79" w:rsidRDefault="00052FE2">
      <w:pPr>
        <w:pStyle w:val="NormalWeb"/>
        <w:ind w:left="480" w:hanging="480"/>
        <w:divId w:val="1302423750"/>
        <w:rPr>
          <w:noProof/>
        </w:rPr>
      </w:pPr>
      <w:r>
        <w:fldChar w:fldCharType="begin" w:fldLock="1"/>
      </w:r>
      <w:r>
        <w:instrText xml:space="preserve">ADDIN Mendeley Bibliography CSL_BIBLIOGRAPHY </w:instrText>
      </w:r>
      <w:r>
        <w:fldChar w:fldCharType="separate"/>
      </w:r>
      <w:r w:rsidR="00E80C79" w:rsidRPr="00E80C79">
        <w:rPr>
          <w:noProof/>
        </w:rPr>
        <w:t>Allen, R., Irmak, A., Trezza, R., Hendrickx, J.M.H., Bastiaanssen, W., Kjaersgaard, J., 2011. Satellite-based ET estimation in agriculture using SEBAL and METRIC. Hydrol. Process. 25, 4011–4027. doi:10.1002/hyp.8408</w:t>
      </w:r>
    </w:p>
    <w:p w14:paraId="2F094204" w14:textId="77777777" w:rsidR="00E80C79" w:rsidRPr="00E80C79" w:rsidRDefault="00E80C79">
      <w:pPr>
        <w:pStyle w:val="NormalWeb"/>
        <w:ind w:left="480" w:hanging="480"/>
        <w:divId w:val="1302423750"/>
        <w:rPr>
          <w:noProof/>
        </w:rPr>
      </w:pPr>
      <w:r w:rsidRPr="00E80C79">
        <w:rPr>
          <w:noProof/>
        </w:rPr>
        <w:t>Allen, R.G., Tasumi, M., Trezza, R., 2007. Satellite-Based Energy Balance for Mapping Evapotranspiration with Internalized Calibration (METRIC)—Model. J. Irrig. Drain. Eng. 133, 380–394. doi:10.1061/(ASCE)0733-9437(2007)133:4(380)</w:t>
      </w:r>
    </w:p>
    <w:p w14:paraId="11365B50" w14:textId="77777777" w:rsidR="00E80C79" w:rsidRPr="00E80C79" w:rsidRDefault="00E80C79">
      <w:pPr>
        <w:pStyle w:val="NormalWeb"/>
        <w:ind w:left="480" w:hanging="480"/>
        <w:divId w:val="1302423750"/>
        <w:rPr>
          <w:noProof/>
        </w:rPr>
      </w:pPr>
      <w:r w:rsidRPr="00E80C79">
        <w:rPr>
          <w:noProof/>
        </w:rPr>
        <w:lastRenderedPageBreak/>
        <w:t>Anderson, M.C., Kustas, W.P., Hain, C.R., 2013. Mapping surface fluxes and moisture conditions from field to global scales using ALEXI/DisALEXI, in: Petropoulos, G.P. (Ed.), Remote Sensing of Energy Fluxes and Soil Moisture Content. Taylor and Francis, pp. 207–232.</w:t>
      </w:r>
    </w:p>
    <w:p w14:paraId="6D59C6F4" w14:textId="77777777" w:rsidR="00E80C79" w:rsidRPr="00E80C79" w:rsidRDefault="00E80C79">
      <w:pPr>
        <w:pStyle w:val="NormalWeb"/>
        <w:ind w:left="480" w:hanging="480"/>
        <w:divId w:val="1302423750"/>
        <w:rPr>
          <w:noProof/>
        </w:rPr>
      </w:pPr>
      <w:r w:rsidRPr="00E80C79">
        <w:rPr>
          <w:noProof/>
        </w:rPr>
        <w:t>Baldocchi, D., Falge, E., Gu, L., Olson, R., Hollinger, D., Running, S., Anthoni, P., Bernhofer, C., Davis, K., Evans, R., 2001. FLUXNET: A new tool to study the temporal and spatial variability of ecosystem-scale carbon dioxide, water vapor, and energy flux densities. Bull. Am. Meteorol. Soc. 82, 2415–2434.</w:t>
      </w:r>
    </w:p>
    <w:p w14:paraId="28327601" w14:textId="77777777" w:rsidR="00E80C79" w:rsidRPr="00E80C79" w:rsidRDefault="00E80C79">
      <w:pPr>
        <w:pStyle w:val="NormalWeb"/>
        <w:ind w:left="480" w:hanging="480"/>
        <w:divId w:val="1302423750"/>
        <w:rPr>
          <w:noProof/>
        </w:rPr>
      </w:pPr>
      <w:r w:rsidRPr="00E80C79">
        <w:rPr>
          <w:noProof/>
        </w:rPr>
        <w:t>Bastiaanssen, W.G.M., 2000. SEBAL-based sensible and latent heat fluxes in the irrigated Gediz Basin, Turkey. J. Hydrol. 229, 87–100. doi:http://dx.doi.org/10.1016/S0022-1694(99)00202-4</w:t>
      </w:r>
    </w:p>
    <w:p w14:paraId="32E5C57A" w14:textId="77777777" w:rsidR="00E80C79" w:rsidRPr="00E80C79" w:rsidRDefault="00E80C79">
      <w:pPr>
        <w:pStyle w:val="NormalWeb"/>
        <w:ind w:left="480" w:hanging="480"/>
        <w:divId w:val="1302423750"/>
        <w:rPr>
          <w:noProof/>
        </w:rPr>
      </w:pPr>
      <w:r w:rsidRPr="00E80C79">
        <w:rPr>
          <w:noProof/>
        </w:rPr>
        <w:t>Bastiaanssen, W.G.M., Ahmad, M.D., Chemin, Y., 2002. Satellite surveillance of evaporative depletion across the Indus Basin. Water Resour. Res. 38, 1273, doi:10.1029/2001WR000386.</w:t>
      </w:r>
    </w:p>
    <w:p w14:paraId="33D5AD3E" w14:textId="77777777" w:rsidR="00E80C79" w:rsidRPr="00E80C79" w:rsidRDefault="00E80C79">
      <w:pPr>
        <w:pStyle w:val="NormalWeb"/>
        <w:ind w:left="480" w:hanging="480"/>
        <w:divId w:val="1302423750"/>
        <w:rPr>
          <w:noProof/>
        </w:rPr>
      </w:pPr>
      <w:r w:rsidRPr="00E80C79">
        <w:rPr>
          <w:noProof/>
        </w:rPr>
        <w:t>Bastiaanssen, W.G.M., Menenti, M., Feddes, R.A., Holtslag, A.A.M., 1998. A remote sensing surface energy balance algorithm for land (SEBAL) 1. Formulation. J. Hydrol. 212-213, 198–212.</w:t>
      </w:r>
    </w:p>
    <w:p w14:paraId="2763E7C9" w14:textId="77777777" w:rsidR="00E80C79" w:rsidRPr="00E80C79" w:rsidRDefault="00E80C79">
      <w:pPr>
        <w:pStyle w:val="NormalWeb"/>
        <w:ind w:left="480" w:hanging="480"/>
        <w:divId w:val="1302423750"/>
        <w:rPr>
          <w:noProof/>
        </w:rPr>
      </w:pPr>
      <w:r w:rsidRPr="00E80C79">
        <w:rPr>
          <w:noProof/>
        </w:rPr>
        <w:t>Bastiaanssen, W.G.M., Menenti, M., Feddes, R.A., Holtslag, A.A.M., 1998. A remote sensing surface energy balance algorithm for land (SEBAL): 1. Formulation. J. Hydrol. 212-213, 198–212.</w:t>
      </w:r>
    </w:p>
    <w:p w14:paraId="3EBFCFB4" w14:textId="77777777" w:rsidR="00E80C79" w:rsidRPr="00E80C79" w:rsidRDefault="00E80C79">
      <w:pPr>
        <w:pStyle w:val="NormalWeb"/>
        <w:ind w:left="480" w:hanging="480"/>
        <w:divId w:val="1302423750"/>
        <w:rPr>
          <w:noProof/>
        </w:rPr>
      </w:pPr>
      <w:r w:rsidRPr="00E80C79">
        <w:rPr>
          <w:noProof/>
        </w:rPr>
        <w:t>Bastiaanssen, W.G.M., Noordman, E.J.M., Pelgrum, H., Davids, G., Thoreson, B.P., Allen, R.G., 2005. SEBAL model with remotely sensed data to improve water-resources management under actual field conditions. J. Irrig. Drain. Eng. 131, 85–93.</w:t>
      </w:r>
    </w:p>
    <w:p w14:paraId="5F900361" w14:textId="77777777" w:rsidR="00E80C79" w:rsidRPr="00E80C79" w:rsidRDefault="00E80C79">
      <w:pPr>
        <w:pStyle w:val="NormalWeb"/>
        <w:ind w:left="480" w:hanging="480"/>
        <w:divId w:val="1302423750"/>
        <w:rPr>
          <w:noProof/>
        </w:rPr>
      </w:pPr>
      <w:r w:rsidRPr="00E80C79">
        <w:rPr>
          <w:noProof/>
        </w:rPr>
        <w:t>Conrad, C., Dech, S., Hafeez, M., Lamers, J., Martius, C., Strunz, G., 2007. Mapping and assessing water use in a Central Asian irrigation system by utilizing MODIS remote sensing products. Irrig. Drain. Syst. 21, 197–218. doi:10.1007/s10795-007-9029-z</w:t>
      </w:r>
    </w:p>
    <w:p w14:paraId="32DE9C05" w14:textId="77777777" w:rsidR="00E80C79" w:rsidRPr="00E80C79" w:rsidRDefault="00E80C79">
      <w:pPr>
        <w:pStyle w:val="NormalWeb"/>
        <w:ind w:left="480" w:hanging="480"/>
        <w:divId w:val="1302423750"/>
        <w:rPr>
          <w:noProof/>
        </w:rPr>
      </w:pPr>
      <w:r w:rsidRPr="00E80C79">
        <w:rPr>
          <w:noProof/>
        </w:rPr>
        <w:t>Dabberdt, W.F., Lenschow, D.H., Horst, T.W., Zimmerman, P.R., Oncley, S.P., Delany, A.C., 1993. Atmosphere-surface exchange measurements. Science (80-. ). 260, 1472–1481.</w:t>
      </w:r>
    </w:p>
    <w:p w14:paraId="2114485B" w14:textId="77777777" w:rsidR="00E80C79" w:rsidRPr="00E80C79" w:rsidRDefault="00E80C79">
      <w:pPr>
        <w:pStyle w:val="NormalWeb"/>
        <w:ind w:left="480" w:hanging="480"/>
        <w:divId w:val="1302423750"/>
        <w:rPr>
          <w:noProof/>
        </w:rPr>
      </w:pPr>
      <w:r w:rsidRPr="00E80C79">
        <w:rPr>
          <w:noProof/>
        </w:rPr>
        <w:t>Fisher, J.B., Tu, K.P., Baldocchi, D.D., 2008. Global estimates of the land–atmosphere water flux based on monthly AVHRR and ISLSCP-II data, validated at 16 FLUXNET sites. Remote Sens. Environ. 112, 901–919.</w:t>
      </w:r>
    </w:p>
    <w:p w14:paraId="22288B0D" w14:textId="77777777" w:rsidR="00E80C79" w:rsidRPr="00E80C79" w:rsidRDefault="00E80C79">
      <w:pPr>
        <w:pStyle w:val="NormalWeb"/>
        <w:ind w:left="480" w:hanging="480"/>
        <w:divId w:val="1302423750"/>
        <w:rPr>
          <w:noProof/>
        </w:rPr>
      </w:pPr>
      <w:r w:rsidRPr="00E80C79">
        <w:rPr>
          <w:noProof/>
        </w:rPr>
        <w:t>French, A.N., Alfieri, J.G., Kustas, W.P., Prueger, J.H., Hipps, L.E., Chávez, J.L., Evett, S.R., Howell, T.A., Gowda, P.H., Hunsaker, D.J., Thorp, K.R., 2012. Estimation of surface energy fluxes using surface renewal and flux variance techniques over an advective irrigated agricultural site. Adv. Water Resour. 50, 91–105. doi:http://dx.doi.org/10.1016/j.advwatres.2012.07.007</w:t>
      </w:r>
    </w:p>
    <w:p w14:paraId="086B29D9" w14:textId="77777777" w:rsidR="00E80C79" w:rsidRPr="00E80C79" w:rsidRDefault="00E80C79">
      <w:pPr>
        <w:pStyle w:val="NormalWeb"/>
        <w:ind w:left="480" w:hanging="480"/>
        <w:divId w:val="1302423750"/>
        <w:rPr>
          <w:noProof/>
        </w:rPr>
      </w:pPr>
      <w:r w:rsidRPr="00E80C79">
        <w:rPr>
          <w:noProof/>
        </w:rPr>
        <w:lastRenderedPageBreak/>
        <w:t>Glenn, E.P., Nagler, P.L., Huete, A.R., 2010. Vegetation index methods for estimating evapotranspiration by remote sensing. Surv. Geophys. 31, 531–555.</w:t>
      </w:r>
    </w:p>
    <w:p w14:paraId="12311F2F" w14:textId="77777777" w:rsidR="00E80C79" w:rsidRPr="00E80C79" w:rsidRDefault="00E80C79">
      <w:pPr>
        <w:pStyle w:val="NormalWeb"/>
        <w:ind w:left="480" w:hanging="480"/>
        <w:divId w:val="1302423750"/>
        <w:rPr>
          <w:noProof/>
        </w:rPr>
      </w:pPr>
      <w:r w:rsidRPr="00E80C79">
        <w:rPr>
          <w:noProof/>
        </w:rPr>
        <w:t>Kalma, J.D., McVicar, T.R., McCabe, M.F., 2008. Estimating land surface evaporation: A review of methods using remotely sensed surface temperature data. Surv. Geophys. 29, 421–469.</w:t>
      </w:r>
    </w:p>
    <w:p w14:paraId="01860E24" w14:textId="77777777" w:rsidR="00E80C79" w:rsidRPr="00E80C79" w:rsidRDefault="00E80C79">
      <w:pPr>
        <w:pStyle w:val="NormalWeb"/>
        <w:ind w:left="480" w:hanging="480"/>
        <w:divId w:val="1302423750"/>
        <w:rPr>
          <w:noProof/>
        </w:rPr>
      </w:pPr>
      <w:r w:rsidRPr="00E80C79">
        <w:rPr>
          <w:noProof/>
        </w:rPr>
        <w:t>Long, D., Singh, V.P., Li, Z.-L., 2011. How sensitive is SEBAL to changes in input variables, domain size and satellite sensor? J. Geophys. Res. 116, D21107. doi:10.1029/2011jd016542</w:t>
      </w:r>
    </w:p>
    <w:p w14:paraId="0ED93A2C" w14:textId="77777777" w:rsidR="00E80C79" w:rsidRPr="00E80C79" w:rsidRDefault="00E80C79">
      <w:pPr>
        <w:pStyle w:val="NormalWeb"/>
        <w:ind w:left="480" w:hanging="480"/>
        <w:divId w:val="1302423750"/>
        <w:rPr>
          <w:noProof/>
        </w:rPr>
      </w:pPr>
      <w:r w:rsidRPr="00E80C79">
        <w:rPr>
          <w:noProof/>
        </w:rPr>
        <w:t>Morse, A., Tasumi, M., Allen, R.G., Kramber, W.J., 2000. Application of the SEBAL methodology for estimating consumptive use of water and streamflow depletion in the Bear River Basin of Idaho through remote sensing.</w:t>
      </w:r>
    </w:p>
    <w:p w14:paraId="3E995B37" w14:textId="77777777" w:rsidR="00E80C79" w:rsidRPr="00E80C79" w:rsidRDefault="00E80C79">
      <w:pPr>
        <w:pStyle w:val="NormalWeb"/>
        <w:ind w:left="480" w:hanging="480"/>
        <w:divId w:val="1302423750"/>
        <w:rPr>
          <w:noProof/>
        </w:rPr>
      </w:pPr>
      <w:r w:rsidRPr="00E80C79">
        <w:rPr>
          <w:noProof/>
        </w:rPr>
        <w:t>Morton, C.G., Huntington, J.L., Pohll, G.M., Allen, R.G., McGwire, K.C., Bassett, S.D., 2013. Assessing Calibration Uncertainty and Automation for Estimating Evapotranspiration from Agricultural Areas Using METRIC. JAWRA J. Am. Water Resour. Assoc. 49, 549–562. doi:10.1111/jawr.12054</w:t>
      </w:r>
    </w:p>
    <w:p w14:paraId="1C4D18EC" w14:textId="77777777" w:rsidR="00E80C79" w:rsidRPr="00E80C79" w:rsidRDefault="00E80C79">
      <w:pPr>
        <w:pStyle w:val="NormalWeb"/>
        <w:ind w:left="480" w:hanging="480"/>
        <w:divId w:val="1302423750"/>
        <w:rPr>
          <w:noProof/>
        </w:rPr>
      </w:pPr>
      <w:r w:rsidRPr="00E80C79">
        <w:rPr>
          <w:noProof/>
        </w:rPr>
        <w:t>Mu, Q., 2013. MODIS 1-km2 Terrestrial Evapotranspiration (ET) Product for the Nile Basin Algorithm Theoretical Basis Document.</w:t>
      </w:r>
    </w:p>
    <w:p w14:paraId="54C1DFFD" w14:textId="77777777" w:rsidR="00E80C79" w:rsidRPr="00E80C79" w:rsidRDefault="00E80C79">
      <w:pPr>
        <w:pStyle w:val="NormalWeb"/>
        <w:ind w:left="480" w:hanging="480"/>
        <w:divId w:val="1302423750"/>
        <w:rPr>
          <w:noProof/>
        </w:rPr>
      </w:pPr>
      <w:r w:rsidRPr="00E80C79">
        <w:rPr>
          <w:noProof/>
        </w:rPr>
        <w:t>Mu, Q., Zhao, M., Running, S.W., 2011. Improvements to a MODIS global terrestrial evapotranspiration algorithm. Remote Sens. Environ. 115, 1781–1800.</w:t>
      </w:r>
    </w:p>
    <w:p w14:paraId="2CBAC6FA" w14:textId="77777777" w:rsidR="00E80C79" w:rsidRPr="00E80C79" w:rsidRDefault="00E80C79">
      <w:pPr>
        <w:pStyle w:val="NormalWeb"/>
        <w:ind w:left="480" w:hanging="480"/>
        <w:divId w:val="1302423750"/>
        <w:rPr>
          <w:noProof/>
        </w:rPr>
      </w:pPr>
      <w:r w:rsidRPr="00E80C79">
        <w:rPr>
          <w:noProof/>
        </w:rPr>
        <w:t>Reichle, R.H., Koster, R.D., De Lannoy, G.J.M., Forman, B.A., Liu, Q., Mahanama, S.P.P., Touré, A., 2011. Assessment and Enhancement of MERRA Land Surface Hydrology Estimates. J. Clim. 24, 6322–6338. doi:10.1175/JCLI-D-10-05033.1</w:t>
      </w:r>
    </w:p>
    <w:p w14:paraId="14702509" w14:textId="77777777" w:rsidR="00E80C79" w:rsidRPr="00E80C79" w:rsidRDefault="00E80C79">
      <w:pPr>
        <w:pStyle w:val="NormalWeb"/>
        <w:ind w:left="480" w:hanging="480"/>
        <w:divId w:val="1302423750"/>
        <w:rPr>
          <w:noProof/>
        </w:rPr>
      </w:pPr>
      <w:r w:rsidRPr="00E80C79">
        <w:rPr>
          <w:noProof/>
        </w:rPr>
        <w:t>Senay, G.B., Bohms, S., Singh, R.K., Gowda, P.H., Velpuri, N.M., Alemu, H., Verdin, J.P., 2013. Operational Evapotranspiration Mapping Using Remote Sensing and Weather Datasets: A New Parameterization for the SSEB Approach. JAWRA J. Am. Water Resour. Assoc. 49, 577–591. doi:10.1111/jawr.12057</w:t>
      </w:r>
    </w:p>
    <w:p w14:paraId="2D49974C" w14:textId="77777777" w:rsidR="00E80C79" w:rsidRPr="00E80C79" w:rsidRDefault="00E80C79">
      <w:pPr>
        <w:pStyle w:val="NormalWeb"/>
        <w:ind w:left="480" w:hanging="480"/>
        <w:divId w:val="1302423750"/>
        <w:rPr>
          <w:noProof/>
        </w:rPr>
      </w:pPr>
      <w:r w:rsidRPr="00E80C79">
        <w:rPr>
          <w:noProof/>
        </w:rPr>
        <w:t>Su, Z., 2002. The Surface Energy Balance System (SEBS) for estimation of turbulent heat fluxes. Hydrol. Earth Syst. Sci. Discuss. 6, 85–100.</w:t>
      </w:r>
    </w:p>
    <w:p w14:paraId="7B3E0DF5" w14:textId="77777777" w:rsidR="00E80C79" w:rsidRPr="00E80C79" w:rsidRDefault="00E80C79">
      <w:pPr>
        <w:pStyle w:val="NormalWeb"/>
        <w:ind w:left="480" w:hanging="480"/>
        <w:divId w:val="1302423750"/>
        <w:rPr>
          <w:noProof/>
        </w:rPr>
      </w:pPr>
      <w:r w:rsidRPr="00E80C79">
        <w:rPr>
          <w:noProof/>
        </w:rPr>
        <w:t>Teixeira, A.H. de C., Bastiaanssen, W.G.M., Ahmad, M.D., Bos, M.G., 2009. Reviewing SEBAL input parameters for assessing evapotranspiration and water productivity for the Low-Middle São Francisco River basin, Brazil: Part A: Calibration and validation. Agric. For. Meteorol. 149, 462–476.</w:t>
      </w:r>
    </w:p>
    <w:p w14:paraId="16AA578F" w14:textId="77777777" w:rsidR="00E80C79" w:rsidRPr="00E80C79" w:rsidRDefault="00E80C79">
      <w:pPr>
        <w:pStyle w:val="NormalWeb"/>
        <w:ind w:left="480" w:hanging="480"/>
        <w:divId w:val="1302423750"/>
        <w:rPr>
          <w:noProof/>
        </w:rPr>
      </w:pPr>
      <w:r w:rsidRPr="00E80C79">
        <w:rPr>
          <w:noProof/>
        </w:rPr>
        <w:t>Twine, T.E., Kustas, W.P., Norman, J.M., Cook, D.R., Houser, Pr., Meyers, T.P., Prueger, J.H., Starks, P.J., Wesely, M.L., 2000. Correcting eddy-covariance flux underestimates over a grassland. Agric. For. Meteorol. 103, 279–300.</w:t>
      </w:r>
    </w:p>
    <w:p w14:paraId="1FEDBD7A" w14:textId="77777777" w:rsidR="00E80C79" w:rsidRPr="00E80C79" w:rsidRDefault="00E80C79">
      <w:pPr>
        <w:pStyle w:val="NormalWeb"/>
        <w:ind w:left="480" w:hanging="480"/>
        <w:divId w:val="1302423750"/>
        <w:rPr>
          <w:noProof/>
        </w:rPr>
      </w:pPr>
      <w:r w:rsidRPr="00E80C79">
        <w:rPr>
          <w:noProof/>
        </w:rPr>
        <w:lastRenderedPageBreak/>
        <w:t>Van Niel, T.G., McVicar, T.R., Roderick, M.L., van Dijk, A.I.J.M., Renzullo, L.J., van Gorsel, E., 2011. Correcting for systematic error in satellite-derived latent heat flux due to assumptions in temporal scaling: Assessment from flux tower observations. J. Hydrol. 409, 140–148. doi:http://dx.doi.org/10.1016/j.jhydrol.2011.08.011</w:t>
      </w:r>
    </w:p>
    <w:p w14:paraId="7E8AB175" w14:textId="77777777" w:rsidR="00E80C79" w:rsidRPr="00E80C79" w:rsidRDefault="00E80C79">
      <w:pPr>
        <w:pStyle w:val="NormalWeb"/>
        <w:ind w:left="480" w:hanging="480"/>
        <w:divId w:val="1302423750"/>
        <w:rPr>
          <w:noProof/>
        </w:rPr>
      </w:pPr>
      <w:r w:rsidRPr="00E80C79">
        <w:rPr>
          <w:noProof/>
        </w:rPr>
        <w:t>Velpuri, N.M., Senay, G.B., Singh, R.K., Bohms, S., Verdin, J.P., 2013. A comprehensive evaluation of two MODIS evapotranspiration products over the conterminous United States: Using point and gridded FLUXNET and water balance ET. Remote Sens. Environ. 139, 35–49. doi:http://dx.doi.org/10.1016/j.rse.2013.07.013</w:t>
      </w:r>
    </w:p>
    <w:p w14:paraId="29C6C1ED" w14:textId="77777777" w:rsidR="00E80C79" w:rsidRPr="00E80C79" w:rsidRDefault="00E80C79">
      <w:pPr>
        <w:pStyle w:val="NormalWeb"/>
        <w:ind w:left="480" w:hanging="480"/>
        <w:divId w:val="1302423750"/>
        <w:rPr>
          <w:noProof/>
        </w:rPr>
      </w:pPr>
      <w:r w:rsidRPr="00E80C79">
        <w:rPr>
          <w:noProof/>
        </w:rPr>
        <w:t>Vinukollu, R.K., Wood, E.F., Ferguson, C.R., Fisher, J.B., 2011. Global estimates of evapotranspiration for climate studies using multi-sensor remote sensing data: Evaluation of three process-based approaches. Remote Sens. Environ. 115, 801–823.</w:t>
      </w:r>
    </w:p>
    <w:p w14:paraId="490A74A4" w14:textId="77777777" w:rsidR="00E80C79" w:rsidRPr="00E80C79" w:rsidRDefault="00E80C79">
      <w:pPr>
        <w:pStyle w:val="NormalWeb"/>
        <w:ind w:left="480" w:hanging="480"/>
        <w:divId w:val="1302423750"/>
        <w:rPr>
          <w:noProof/>
        </w:rPr>
      </w:pPr>
      <w:r w:rsidRPr="00E80C79">
        <w:rPr>
          <w:noProof/>
        </w:rPr>
        <w:t>Wilson, K., Goldstein, A., Falge, E., Aubinet, M., Baldocchi, D., Berbigier, P., Bernhofer, C., Ceulemans, R., Dolman, H., Field, C., 2002. Energy balance closure at FLUXNET sites. Agric. For. Meteorol. 113, 223–243.</w:t>
      </w:r>
    </w:p>
    <w:p w14:paraId="3129A5B9" w14:textId="77777777" w:rsidR="00E80C79" w:rsidRPr="00E80C79" w:rsidRDefault="00E80C79">
      <w:pPr>
        <w:pStyle w:val="NormalWeb"/>
        <w:ind w:left="480" w:hanging="480"/>
        <w:divId w:val="1302423750"/>
        <w:rPr>
          <w:noProof/>
        </w:rPr>
      </w:pPr>
      <w:r w:rsidRPr="00E80C79">
        <w:rPr>
          <w:noProof/>
        </w:rPr>
        <w:t>Xiao, X., Boles, S., Frolking, S., Salas, W., Moore, B., Li, C., He, L., Zhao, R., 2002. Landscape-scale characterization of cropland in China using Vegetation and Landsat TM images. Int. J. Remote Sens. 23, 3579–3594. doi:10.1080/01431160110106069</w:t>
      </w:r>
    </w:p>
    <w:p w14:paraId="25C7847F" w14:textId="77777777" w:rsidR="00E80C79" w:rsidRPr="00E80C79" w:rsidRDefault="00E80C79">
      <w:pPr>
        <w:pStyle w:val="NormalWeb"/>
        <w:ind w:left="480" w:hanging="480"/>
        <w:divId w:val="1302423750"/>
        <w:rPr>
          <w:noProof/>
        </w:rPr>
      </w:pPr>
      <w:r w:rsidRPr="00E80C79">
        <w:rPr>
          <w:noProof/>
        </w:rPr>
        <w:t>Xiao, X., Boles, S., Frolking, S., Salas, W., Moore Iii, B., Li, C., He, L., Zhao, R., 2002. Observation of flooding and rice transplanting of paddy rice fields at the site to landscape scales in China using VEGETATION sensor data. Int. J. Remote Sens. 23, 3009–3022.</w:t>
      </w:r>
    </w:p>
    <w:p w14:paraId="7232D141" w14:textId="77777777" w:rsidR="00E80C79" w:rsidRPr="00E80C79" w:rsidRDefault="00E80C79">
      <w:pPr>
        <w:pStyle w:val="NormalWeb"/>
        <w:ind w:left="480" w:hanging="480"/>
        <w:divId w:val="1302423750"/>
        <w:rPr>
          <w:noProof/>
        </w:rPr>
      </w:pPr>
      <w:r w:rsidRPr="00E80C79">
        <w:rPr>
          <w:noProof/>
        </w:rPr>
        <w:t>Xiao, X., Boles, S., Liu, J., Zhuang, D., Frolking, S., Li, C., Salas, W., Moore Iii, B., 2005. Mapping paddy rice agriculture in southern China using multi-temporal MODIS images. Remote Sens. Environ. 95, 480–492.</w:t>
      </w:r>
    </w:p>
    <w:p w14:paraId="229291A4" w14:textId="77777777" w:rsidR="00E80C79" w:rsidRPr="00E80C79" w:rsidRDefault="00E80C79">
      <w:pPr>
        <w:pStyle w:val="NormalWeb"/>
        <w:ind w:left="480" w:hanging="480"/>
        <w:divId w:val="1302423750"/>
        <w:rPr>
          <w:noProof/>
        </w:rPr>
      </w:pPr>
      <w:r w:rsidRPr="00E80C79">
        <w:rPr>
          <w:noProof/>
        </w:rPr>
        <w:t>Zhao, M., Heinsch, F.A., Nemani, R.R., Running, S.W., 2005. Improvements of the MODIS terrestrial gross and net primary production global data set. Remote Sens. Environ. 95, 164–176.</w:t>
      </w:r>
    </w:p>
    <w:p w14:paraId="334543F6" w14:textId="3BA5F2EB" w:rsidR="00C937CF" w:rsidRDefault="00052FE2" w:rsidP="00E80C79">
      <w:pPr>
        <w:pStyle w:val="NormalWeb"/>
        <w:ind w:left="480" w:hanging="480"/>
        <w:divId w:val="1625694860"/>
      </w:pPr>
      <w:r>
        <w:fldChar w:fldCharType="end"/>
      </w:r>
    </w:p>
    <w:p w14:paraId="034D11E2" w14:textId="77777777" w:rsidR="00052FE2" w:rsidRDefault="00052FE2">
      <w:pPr>
        <w:rPr>
          <w:rFonts w:ascii="Times New Roman" w:hAnsi="Times New Roman" w:cs="Times New Roman"/>
          <w:sz w:val="24"/>
          <w:szCs w:val="24"/>
        </w:rPr>
      </w:pPr>
    </w:p>
    <w:p w14:paraId="3EB3B297" w14:textId="77777777" w:rsidR="00052FE2" w:rsidRPr="00275B64" w:rsidRDefault="00052FE2" w:rsidP="00052FE2">
      <w:pPr>
        <w:rPr>
          <w:rFonts w:ascii="Times New Roman" w:hAnsi="Times New Roman" w:cs="Times New Roman"/>
          <w:sz w:val="24"/>
          <w:szCs w:val="24"/>
        </w:rPr>
      </w:pPr>
    </w:p>
    <w:p w14:paraId="0ED71A23" w14:textId="77777777" w:rsidR="00052FE2" w:rsidRPr="00CC5CFC" w:rsidRDefault="00921F2C" w:rsidP="00052FE2">
      <w:pPr>
        <w:rPr>
          <w:rFonts w:ascii="Times New Roman" w:hAnsi="Times New Roman" w:cs="Times New Roman"/>
          <w:b/>
          <w:sz w:val="24"/>
          <w:szCs w:val="24"/>
        </w:rPr>
      </w:pPr>
      <w:r>
        <w:rPr>
          <w:rFonts w:ascii="Times New Roman" w:hAnsi="Times New Roman" w:cs="Times New Roman"/>
          <w:b/>
          <w:sz w:val="24"/>
          <w:szCs w:val="24"/>
        </w:rPr>
        <w:t>Figure captions</w:t>
      </w:r>
    </w:p>
    <w:p w14:paraId="6D125B92" w14:textId="77777777" w:rsidR="007134D3" w:rsidRPr="00F70F05" w:rsidRDefault="007134D3" w:rsidP="007134D3">
      <w:pPr>
        <w:pStyle w:val="Caption"/>
        <w:rPr>
          <w:rFonts w:ascii="Times New Roman" w:hAnsi="Times New Roman" w:cs="Times New Roman"/>
          <w:i w:val="0"/>
          <w:color w:val="auto"/>
          <w:sz w:val="24"/>
          <w:szCs w:val="24"/>
        </w:rPr>
      </w:pPr>
      <w:bookmarkStart w:id="73" w:name="_Ref408409332"/>
      <w:r w:rsidRPr="00F70F05">
        <w:rPr>
          <w:rFonts w:ascii="Times New Roman" w:hAnsi="Times New Roman" w:cs="Times New Roman"/>
          <w:i w:val="0"/>
          <w:color w:val="auto"/>
          <w:sz w:val="24"/>
          <w:szCs w:val="24"/>
        </w:rPr>
        <w:t xml:space="preserve">Figure </w:t>
      </w:r>
      <w:r w:rsidRPr="00F70F05">
        <w:rPr>
          <w:rFonts w:ascii="Times New Roman" w:hAnsi="Times New Roman" w:cs="Times New Roman"/>
          <w:i w:val="0"/>
          <w:color w:val="auto"/>
          <w:sz w:val="24"/>
          <w:szCs w:val="24"/>
        </w:rPr>
        <w:fldChar w:fldCharType="begin"/>
      </w:r>
      <w:r w:rsidRPr="00F70F05">
        <w:rPr>
          <w:rFonts w:ascii="Times New Roman" w:hAnsi="Times New Roman" w:cs="Times New Roman"/>
          <w:i w:val="0"/>
          <w:color w:val="auto"/>
          <w:sz w:val="24"/>
          <w:szCs w:val="24"/>
        </w:rPr>
        <w:instrText xml:space="preserve"> SEQ Figure \* ARABIC </w:instrText>
      </w:r>
      <w:r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1</w:t>
      </w:r>
      <w:r w:rsidRPr="00F70F05">
        <w:rPr>
          <w:rFonts w:ascii="Times New Roman" w:hAnsi="Times New Roman" w:cs="Times New Roman"/>
          <w:i w:val="0"/>
          <w:color w:val="auto"/>
          <w:sz w:val="24"/>
          <w:szCs w:val="24"/>
        </w:rPr>
        <w:fldChar w:fldCharType="end"/>
      </w:r>
      <w:bookmarkEnd w:id="73"/>
      <w:r w:rsidRPr="00F70F05">
        <w:rPr>
          <w:rFonts w:ascii="Times New Roman" w:hAnsi="Times New Roman" w:cs="Times New Roman"/>
          <w:i w:val="0"/>
          <w:color w:val="auto"/>
          <w:sz w:val="24"/>
          <w:szCs w:val="24"/>
        </w:rPr>
        <w:t>.  Map of study area, including flux tower sites and the boundaries of the study areas where SEBAL was applied.  The white boundary indicates the area between -20 m and +100 m that was used as an additional mask in defining the model domain for SEBAL.</w:t>
      </w:r>
    </w:p>
    <w:p w14:paraId="744FEC58" w14:textId="77777777" w:rsidR="005F7746" w:rsidRPr="00F70F05" w:rsidRDefault="00CD5A54" w:rsidP="005F7746">
      <w:pPr>
        <w:pStyle w:val="Caption"/>
        <w:rPr>
          <w:rFonts w:ascii="Times New Roman" w:hAnsi="Times New Roman" w:cs="Times New Roman"/>
          <w:i w:val="0"/>
          <w:color w:val="auto"/>
          <w:sz w:val="24"/>
          <w:szCs w:val="24"/>
        </w:rPr>
      </w:pPr>
      <w:bookmarkStart w:id="74" w:name="_Ref408415315"/>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2</w:t>
      </w:r>
      <w:r w:rsidR="00836E46" w:rsidRPr="00F70F05">
        <w:rPr>
          <w:rFonts w:ascii="Times New Roman" w:hAnsi="Times New Roman" w:cs="Times New Roman"/>
          <w:i w:val="0"/>
          <w:noProof/>
          <w:color w:val="auto"/>
          <w:sz w:val="24"/>
          <w:szCs w:val="24"/>
        </w:rPr>
        <w:fldChar w:fldCharType="end"/>
      </w:r>
      <w:bookmarkEnd w:id="74"/>
      <w:r w:rsidRPr="00F70F05">
        <w:rPr>
          <w:rFonts w:ascii="Times New Roman" w:hAnsi="Times New Roman" w:cs="Times New Roman"/>
          <w:i w:val="0"/>
          <w:color w:val="auto"/>
          <w:sz w:val="24"/>
          <w:szCs w:val="24"/>
        </w:rPr>
        <w:t>.  Plot of Rn</w:t>
      </w:r>
      <w:r w:rsidR="00B1656A" w:rsidRPr="00F70F05">
        <w:rPr>
          <w:rFonts w:ascii="Times New Roman" w:hAnsi="Times New Roman" w:cs="Times New Roman"/>
          <w:i w:val="0"/>
          <w:color w:val="auto"/>
          <w:sz w:val="24"/>
          <w:szCs w:val="24"/>
        </w:rPr>
        <w:t xml:space="preserve"> from </w:t>
      </w:r>
      <w:r w:rsidRPr="00F70F05">
        <w:rPr>
          <w:rFonts w:ascii="Times New Roman" w:hAnsi="Times New Roman" w:cs="Times New Roman"/>
          <w:i w:val="0"/>
          <w:color w:val="auto"/>
          <w:sz w:val="24"/>
          <w:szCs w:val="24"/>
        </w:rPr>
        <w:t>GMAO</w:t>
      </w:r>
      <w:r w:rsidR="00B1656A" w:rsidRPr="00F70F05">
        <w:rPr>
          <w:rFonts w:ascii="Times New Roman" w:hAnsi="Times New Roman" w:cs="Times New Roman"/>
          <w:i w:val="0"/>
          <w:color w:val="auto"/>
          <w:sz w:val="24"/>
          <w:szCs w:val="24"/>
        </w:rPr>
        <w:t xml:space="preserve">-MERRA vs Rn from the </w:t>
      </w:r>
      <w:r w:rsidRPr="00F70F05">
        <w:rPr>
          <w:rFonts w:ascii="Times New Roman" w:hAnsi="Times New Roman" w:cs="Times New Roman"/>
          <w:i w:val="0"/>
          <w:color w:val="auto"/>
          <w:sz w:val="24"/>
          <w:szCs w:val="24"/>
        </w:rPr>
        <w:t>tower</w:t>
      </w:r>
      <w:r w:rsidR="00B1656A" w:rsidRPr="00F70F05">
        <w:rPr>
          <w:rFonts w:ascii="Times New Roman" w:hAnsi="Times New Roman" w:cs="Times New Roman"/>
          <w:i w:val="0"/>
          <w:color w:val="auto"/>
          <w:sz w:val="24"/>
          <w:szCs w:val="24"/>
        </w:rPr>
        <w:t>s</w:t>
      </w:r>
      <w:r w:rsidR="007F1AFB" w:rsidRPr="00F70F05">
        <w:rPr>
          <w:rFonts w:ascii="Times New Roman" w:hAnsi="Times New Roman" w:cs="Times New Roman"/>
          <w:i w:val="0"/>
          <w:color w:val="auto"/>
          <w:sz w:val="24"/>
          <w:szCs w:val="24"/>
        </w:rPr>
        <w:t>.</w:t>
      </w:r>
    </w:p>
    <w:p w14:paraId="392AD2FF" w14:textId="77777777" w:rsidR="00997051" w:rsidRPr="00F70F05" w:rsidRDefault="00997051" w:rsidP="00836E46">
      <w:pPr>
        <w:pStyle w:val="Caption"/>
        <w:rPr>
          <w:rFonts w:ascii="Times New Roman" w:hAnsi="Times New Roman" w:cs="Times New Roman"/>
          <w:i w:val="0"/>
          <w:color w:val="auto"/>
          <w:sz w:val="24"/>
          <w:szCs w:val="24"/>
        </w:rPr>
      </w:pPr>
      <w:bookmarkStart w:id="75" w:name="_Ref411165329"/>
      <w:r w:rsidRPr="00F70F05">
        <w:rPr>
          <w:rFonts w:ascii="Times New Roman" w:hAnsi="Times New Roman" w:cs="Times New Roman"/>
          <w:i w:val="0"/>
          <w:color w:val="auto"/>
          <w:sz w:val="24"/>
          <w:szCs w:val="24"/>
        </w:rPr>
        <w:lastRenderedPageBreak/>
        <w:t xml:space="preserve">Figure </w:t>
      </w:r>
      <w:r w:rsidR="00184809" w:rsidRPr="00F70F05">
        <w:rPr>
          <w:rFonts w:ascii="Times New Roman" w:hAnsi="Times New Roman" w:cs="Times New Roman"/>
          <w:i w:val="0"/>
          <w:color w:val="auto"/>
          <w:sz w:val="24"/>
          <w:szCs w:val="24"/>
        </w:rPr>
        <w:fldChar w:fldCharType="begin"/>
      </w:r>
      <w:r w:rsidR="00184809" w:rsidRPr="00F70F05">
        <w:rPr>
          <w:rFonts w:ascii="Times New Roman" w:hAnsi="Times New Roman" w:cs="Times New Roman"/>
          <w:i w:val="0"/>
          <w:color w:val="auto"/>
          <w:sz w:val="24"/>
          <w:szCs w:val="24"/>
        </w:rPr>
        <w:instrText xml:space="preserve"> SEQ Figure \* ARABIC </w:instrText>
      </w:r>
      <w:r w:rsidR="00184809"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3</w:t>
      </w:r>
      <w:r w:rsidR="00184809" w:rsidRPr="00F70F05">
        <w:rPr>
          <w:rFonts w:ascii="Times New Roman" w:hAnsi="Times New Roman" w:cs="Times New Roman"/>
          <w:i w:val="0"/>
          <w:noProof/>
          <w:color w:val="auto"/>
          <w:sz w:val="24"/>
          <w:szCs w:val="24"/>
        </w:rPr>
        <w:fldChar w:fldCharType="end"/>
      </w:r>
      <w:bookmarkEnd w:id="75"/>
      <w:r w:rsidRPr="00F70F05">
        <w:rPr>
          <w:rFonts w:ascii="Times New Roman" w:hAnsi="Times New Roman" w:cs="Times New Roman"/>
          <w:i w:val="0"/>
          <w:color w:val="auto"/>
          <w:sz w:val="24"/>
          <w:szCs w:val="24"/>
        </w:rPr>
        <w:t>.  Plot of crop height versus NDVI at the tower sites with crop height data, and the NDVI-z0m relationship</w:t>
      </w:r>
      <w:r w:rsidR="00F670C5" w:rsidRPr="00F70F05">
        <w:rPr>
          <w:rFonts w:ascii="Times New Roman" w:hAnsi="Times New Roman" w:cs="Times New Roman"/>
          <w:i w:val="0"/>
          <w:color w:val="auto"/>
          <w:sz w:val="24"/>
          <w:szCs w:val="24"/>
        </w:rPr>
        <w:t>s (6) used in the SEBAL model.</w:t>
      </w:r>
    </w:p>
    <w:p w14:paraId="3AED512F" w14:textId="56DCCC35" w:rsidR="007F1AFB" w:rsidRPr="00F70F05" w:rsidRDefault="007F1AFB" w:rsidP="007F1AFB">
      <w:pPr>
        <w:pStyle w:val="Caption"/>
        <w:rPr>
          <w:rFonts w:ascii="Times New Roman" w:hAnsi="Times New Roman" w:cs="Times New Roman"/>
          <w:i w:val="0"/>
          <w:color w:val="auto"/>
          <w:sz w:val="24"/>
          <w:szCs w:val="24"/>
        </w:rPr>
      </w:pPr>
      <w:bookmarkStart w:id="76" w:name="_Ref408416086"/>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4</w:t>
      </w:r>
      <w:r w:rsidR="00836E46" w:rsidRPr="00F70F05">
        <w:rPr>
          <w:rFonts w:ascii="Times New Roman" w:hAnsi="Times New Roman" w:cs="Times New Roman"/>
          <w:i w:val="0"/>
          <w:noProof/>
          <w:color w:val="auto"/>
          <w:sz w:val="24"/>
          <w:szCs w:val="24"/>
        </w:rPr>
        <w:fldChar w:fldCharType="end"/>
      </w:r>
      <w:bookmarkEnd w:id="76"/>
      <w:r w:rsidRPr="00F70F05">
        <w:rPr>
          <w:rFonts w:ascii="Times New Roman" w:hAnsi="Times New Roman" w:cs="Times New Roman"/>
          <w:i w:val="0"/>
          <w:color w:val="auto"/>
          <w:sz w:val="24"/>
          <w:szCs w:val="24"/>
        </w:rPr>
        <w:t>.  Time series of LSWI, EVI and T</w:t>
      </w:r>
      <w:r w:rsidRPr="00F70F05">
        <w:rPr>
          <w:rFonts w:ascii="Times New Roman" w:hAnsi="Times New Roman" w:cs="Times New Roman"/>
          <w:i w:val="0"/>
          <w:color w:val="auto"/>
          <w:sz w:val="24"/>
          <w:szCs w:val="24"/>
          <w:vertAlign w:val="subscript"/>
        </w:rPr>
        <w:t>R</w:t>
      </w:r>
      <w:r w:rsidRPr="00F70F05">
        <w:rPr>
          <w:rFonts w:ascii="Times New Roman" w:hAnsi="Times New Roman" w:cs="Times New Roman"/>
          <w:i w:val="0"/>
          <w:color w:val="auto"/>
          <w:sz w:val="24"/>
          <w:szCs w:val="24"/>
        </w:rPr>
        <w:t xml:space="preserve"> (top plot in each panel)</w:t>
      </w:r>
      <w:r w:rsidR="005F7746" w:rsidRPr="00F70F05">
        <w:rPr>
          <w:rFonts w:ascii="Times New Roman" w:hAnsi="Times New Roman" w:cs="Times New Roman"/>
          <w:i w:val="0"/>
          <w:color w:val="auto"/>
          <w:sz w:val="24"/>
          <w:szCs w:val="24"/>
        </w:rPr>
        <w:t>, water table elevation (mid plot)</w:t>
      </w:r>
      <w:r w:rsidRPr="00F70F05">
        <w:rPr>
          <w:rFonts w:ascii="Times New Roman" w:hAnsi="Times New Roman" w:cs="Times New Roman"/>
          <w:i w:val="0"/>
          <w:color w:val="auto"/>
          <w:sz w:val="24"/>
          <w:szCs w:val="24"/>
        </w:rPr>
        <w:t xml:space="preserve"> and ET from SEBAL, MOD16, and towers (bottom plot in each panel</w:t>
      </w:r>
      <w:r w:rsidR="00893E14">
        <w:rPr>
          <w:rFonts w:ascii="Times New Roman" w:hAnsi="Times New Roman" w:cs="Times New Roman"/>
          <w:i w:val="0"/>
          <w:color w:val="auto"/>
          <w:sz w:val="24"/>
          <w:szCs w:val="24"/>
        </w:rPr>
        <w:t xml:space="preserve">) at the </w:t>
      </w:r>
      <w:r w:rsidR="005F7746" w:rsidRPr="00F70F05">
        <w:rPr>
          <w:rFonts w:ascii="Times New Roman" w:hAnsi="Times New Roman" w:cs="Times New Roman"/>
          <w:i w:val="0"/>
          <w:color w:val="auto"/>
          <w:sz w:val="24"/>
          <w:szCs w:val="24"/>
        </w:rPr>
        <w:t>Twt rice site, 2011 and 2012</w:t>
      </w:r>
      <w:r w:rsidRPr="00F70F05">
        <w:rPr>
          <w:rFonts w:ascii="Times New Roman" w:hAnsi="Times New Roman" w:cs="Times New Roman"/>
          <w:i w:val="0"/>
          <w:color w:val="auto"/>
          <w:sz w:val="24"/>
          <w:szCs w:val="24"/>
        </w:rPr>
        <w:t>.</w:t>
      </w:r>
      <w:r w:rsidR="00DC3B2C" w:rsidRPr="00F70F05">
        <w:rPr>
          <w:rFonts w:ascii="Times New Roman" w:hAnsi="Times New Roman" w:cs="Times New Roman"/>
          <w:i w:val="0"/>
          <w:color w:val="auto"/>
          <w:sz w:val="24"/>
          <w:szCs w:val="24"/>
        </w:rPr>
        <w:t xml:space="preserve">  In the ET plots</w:t>
      </w:r>
      <w:r w:rsidR="00B36882" w:rsidRPr="00F70F05">
        <w:rPr>
          <w:rFonts w:ascii="Times New Roman" w:hAnsi="Times New Roman" w:cs="Times New Roman"/>
          <w:i w:val="0"/>
          <w:color w:val="auto"/>
          <w:sz w:val="24"/>
          <w:szCs w:val="24"/>
        </w:rPr>
        <w:t>, SPR, FLW and GB indicate sprouting, flo</w:t>
      </w:r>
      <w:r w:rsidR="000E2933">
        <w:rPr>
          <w:rFonts w:ascii="Times New Roman" w:hAnsi="Times New Roman" w:cs="Times New Roman"/>
          <w:i w:val="0"/>
          <w:color w:val="auto"/>
          <w:sz w:val="24"/>
          <w:szCs w:val="24"/>
        </w:rPr>
        <w:t xml:space="preserve">wering, and grain-bud filling. </w:t>
      </w:r>
    </w:p>
    <w:p w14:paraId="3D505C07" w14:textId="6F92E3B8" w:rsidR="00013482" w:rsidRPr="00F70F05" w:rsidRDefault="005F7746" w:rsidP="005F7746">
      <w:pPr>
        <w:pStyle w:val="Caption"/>
        <w:rPr>
          <w:rFonts w:ascii="Times New Roman" w:hAnsi="Times New Roman" w:cs="Times New Roman"/>
          <w:i w:val="0"/>
          <w:color w:val="auto"/>
          <w:sz w:val="24"/>
          <w:szCs w:val="24"/>
        </w:rPr>
      </w:pPr>
      <w:bookmarkStart w:id="77" w:name="_Ref411484502"/>
      <w:r w:rsidRPr="00F70F05">
        <w:rPr>
          <w:rFonts w:ascii="Times New Roman" w:hAnsi="Times New Roman" w:cs="Times New Roman"/>
          <w:i w:val="0"/>
          <w:color w:val="auto"/>
          <w:sz w:val="24"/>
          <w:szCs w:val="24"/>
        </w:rPr>
        <w:t xml:space="preserve">Figure </w:t>
      </w:r>
      <w:r w:rsidR="00836E46" w:rsidRPr="00F70F05">
        <w:rPr>
          <w:rFonts w:ascii="Times New Roman" w:hAnsi="Times New Roman" w:cs="Times New Roman"/>
          <w:i w:val="0"/>
          <w:color w:val="auto"/>
          <w:sz w:val="24"/>
          <w:szCs w:val="24"/>
        </w:rPr>
        <w:fldChar w:fldCharType="begin"/>
      </w:r>
      <w:r w:rsidR="00836E46" w:rsidRPr="00F70F05">
        <w:rPr>
          <w:rFonts w:ascii="Times New Roman" w:hAnsi="Times New Roman" w:cs="Times New Roman"/>
          <w:i w:val="0"/>
          <w:color w:val="auto"/>
          <w:sz w:val="24"/>
          <w:szCs w:val="24"/>
        </w:rPr>
        <w:instrText xml:space="preserve"> SEQ Figure \* ARABIC </w:instrText>
      </w:r>
      <w:r w:rsidR="00836E46" w:rsidRPr="00F70F05">
        <w:rPr>
          <w:rFonts w:ascii="Times New Roman" w:hAnsi="Times New Roman" w:cs="Times New Roman"/>
          <w:i w:val="0"/>
          <w:color w:val="auto"/>
          <w:sz w:val="24"/>
          <w:szCs w:val="24"/>
        </w:rPr>
        <w:fldChar w:fldCharType="separate"/>
      </w:r>
      <w:r w:rsidR="0005491B">
        <w:rPr>
          <w:rFonts w:ascii="Times New Roman" w:hAnsi="Times New Roman" w:cs="Times New Roman"/>
          <w:i w:val="0"/>
          <w:noProof/>
          <w:color w:val="auto"/>
          <w:sz w:val="24"/>
          <w:szCs w:val="24"/>
        </w:rPr>
        <w:t>5</w:t>
      </w:r>
      <w:r w:rsidR="00836E46" w:rsidRPr="00F70F05">
        <w:rPr>
          <w:rFonts w:ascii="Times New Roman" w:hAnsi="Times New Roman" w:cs="Times New Roman"/>
          <w:i w:val="0"/>
          <w:noProof/>
          <w:color w:val="auto"/>
          <w:sz w:val="24"/>
          <w:szCs w:val="24"/>
        </w:rPr>
        <w:fldChar w:fldCharType="end"/>
      </w:r>
      <w:bookmarkEnd w:id="77"/>
      <w:r w:rsidRPr="00F70F05">
        <w:rPr>
          <w:rFonts w:ascii="Times New Roman" w:hAnsi="Times New Roman" w:cs="Times New Roman"/>
          <w:i w:val="0"/>
          <w:color w:val="auto"/>
          <w:sz w:val="24"/>
          <w:szCs w:val="24"/>
        </w:rPr>
        <w:t xml:space="preserve"> Time series of LSWI, EVI and T</w:t>
      </w:r>
      <w:r w:rsidRPr="00F70F05">
        <w:rPr>
          <w:rFonts w:ascii="Times New Roman" w:hAnsi="Times New Roman" w:cs="Times New Roman"/>
          <w:i w:val="0"/>
          <w:color w:val="auto"/>
          <w:sz w:val="24"/>
          <w:szCs w:val="24"/>
          <w:vertAlign w:val="subscript"/>
        </w:rPr>
        <w:t>R</w:t>
      </w:r>
      <w:r w:rsidRPr="00F70F05">
        <w:rPr>
          <w:rFonts w:ascii="Times New Roman" w:hAnsi="Times New Roman" w:cs="Times New Roman"/>
          <w:i w:val="0"/>
          <w:color w:val="auto"/>
          <w:sz w:val="24"/>
          <w:szCs w:val="24"/>
        </w:rPr>
        <w:t xml:space="preserve"> (top plot in each panel)</w:t>
      </w:r>
      <w:r w:rsidR="00B36882" w:rsidRPr="00F70F05">
        <w:rPr>
          <w:rFonts w:ascii="Times New Roman" w:hAnsi="Times New Roman" w:cs="Times New Roman"/>
          <w:i w:val="0"/>
          <w:color w:val="auto"/>
          <w:sz w:val="24"/>
          <w:szCs w:val="24"/>
        </w:rPr>
        <w:t>, water level,</w:t>
      </w:r>
      <w:r w:rsidRPr="00F70F05">
        <w:rPr>
          <w:rFonts w:ascii="Times New Roman" w:hAnsi="Times New Roman" w:cs="Times New Roman"/>
          <w:i w:val="0"/>
          <w:color w:val="auto"/>
          <w:sz w:val="24"/>
          <w:szCs w:val="24"/>
        </w:rPr>
        <w:t xml:space="preserve"> and ET from SEBAL, MOD16, and towers (bottom plot in each panel) at </w:t>
      </w:r>
      <w:r w:rsidR="00B36882" w:rsidRPr="00F70F05">
        <w:rPr>
          <w:rFonts w:ascii="Times New Roman" w:hAnsi="Times New Roman" w:cs="Times New Roman"/>
          <w:i w:val="0"/>
          <w:color w:val="auto"/>
          <w:sz w:val="24"/>
          <w:szCs w:val="24"/>
        </w:rPr>
        <w:t xml:space="preserve">the </w:t>
      </w:r>
      <w:r w:rsidR="00893E14">
        <w:rPr>
          <w:rFonts w:ascii="Times New Roman" w:hAnsi="Times New Roman" w:cs="Times New Roman"/>
          <w:i w:val="0"/>
          <w:color w:val="auto"/>
          <w:sz w:val="24"/>
          <w:szCs w:val="24"/>
        </w:rPr>
        <w:t>Twt</w:t>
      </w:r>
      <w:r w:rsidR="00B36882" w:rsidRPr="00F70F05">
        <w:rPr>
          <w:rFonts w:ascii="Times New Roman" w:hAnsi="Times New Roman" w:cs="Times New Roman"/>
          <w:i w:val="0"/>
          <w:color w:val="auto"/>
          <w:sz w:val="24"/>
          <w:szCs w:val="24"/>
        </w:rPr>
        <w:t xml:space="preserve"> rice site in 2011 and 2012.  In b), DR, PL, FL indicate drained, planted, and flooded.  In c), SPR, FLW and GB indicate sprouting, flowering, and grain-bud filling. </w:t>
      </w:r>
    </w:p>
    <w:p w14:paraId="4EE75E38" w14:textId="77777777" w:rsidR="00EF2485" w:rsidRDefault="00EF2485" w:rsidP="00052FE2">
      <w:pPr>
        <w:rPr>
          <w:rFonts w:ascii="Times New Roman" w:hAnsi="Times New Roman" w:cs="Times New Roman"/>
          <w:sz w:val="24"/>
          <w:szCs w:val="24"/>
        </w:rPr>
      </w:pPr>
      <w:bookmarkStart w:id="78" w:name="_Ref411484975"/>
      <w:r w:rsidRPr="00F70F05">
        <w:rPr>
          <w:rFonts w:ascii="Times New Roman" w:hAnsi="Times New Roman" w:cs="Times New Roman"/>
          <w:sz w:val="24"/>
          <w:szCs w:val="24"/>
        </w:rPr>
        <w:t xml:space="preserve">Figure </w:t>
      </w:r>
      <w:r w:rsidRPr="00F70F05">
        <w:rPr>
          <w:rFonts w:ascii="Times New Roman" w:hAnsi="Times New Roman" w:cs="Times New Roman"/>
          <w:sz w:val="24"/>
          <w:szCs w:val="24"/>
        </w:rPr>
        <w:fldChar w:fldCharType="begin"/>
      </w:r>
      <w:r w:rsidRPr="00F70F05">
        <w:rPr>
          <w:rFonts w:ascii="Times New Roman" w:hAnsi="Times New Roman" w:cs="Times New Roman"/>
          <w:sz w:val="24"/>
          <w:szCs w:val="24"/>
        </w:rPr>
        <w:instrText xml:space="preserve"> SEQ Figure \* ARABIC </w:instrText>
      </w:r>
      <w:r w:rsidRPr="00F70F05">
        <w:rPr>
          <w:rFonts w:ascii="Times New Roman" w:hAnsi="Times New Roman" w:cs="Times New Roman"/>
          <w:sz w:val="24"/>
          <w:szCs w:val="24"/>
        </w:rPr>
        <w:fldChar w:fldCharType="separate"/>
      </w:r>
      <w:r w:rsidR="0005491B">
        <w:rPr>
          <w:rFonts w:ascii="Times New Roman" w:hAnsi="Times New Roman" w:cs="Times New Roman"/>
          <w:noProof/>
          <w:sz w:val="24"/>
          <w:szCs w:val="24"/>
        </w:rPr>
        <w:t>6</w:t>
      </w:r>
      <w:r w:rsidRPr="00F70F05">
        <w:rPr>
          <w:rFonts w:ascii="Times New Roman" w:hAnsi="Times New Roman" w:cs="Times New Roman"/>
          <w:sz w:val="24"/>
          <w:szCs w:val="24"/>
        </w:rPr>
        <w:fldChar w:fldCharType="end"/>
      </w:r>
      <w:bookmarkEnd w:id="78"/>
      <w:r w:rsidRPr="00F70F05">
        <w:rPr>
          <w:rFonts w:ascii="Times New Roman" w:hAnsi="Times New Roman" w:cs="Times New Roman"/>
          <w:sz w:val="24"/>
          <w:szCs w:val="24"/>
        </w:rPr>
        <w:t>. Error in SEBAL and MOD16 versus field-measured crop height.  GB indicates maize in the grain-bud filling growth stage.</w:t>
      </w:r>
    </w:p>
    <w:p w14:paraId="1D1676D8" w14:textId="77777777" w:rsidR="00CC5CFC" w:rsidRDefault="00CC5CFC" w:rsidP="00052FE2">
      <w:pPr>
        <w:rPr>
          <w:rFonts w:ascii="Times New Roman" w:hAnsi="Times New Roman" w:cs="Times New Roman"/>
          <w:sz w:val="24"/>
          <w:szCs w:val="24"/>
        </w:rPr>
      </w:pPr>
    </w:p>
    <w:p w14:paraId="01D9F08C" w14:textId="77777777" w:rsidR="00CC5CFC" w:rsidRDefault="00CC5CFC" w:rsidP="00052FE2">
      <w:pPr>
        <w:rPr>
          <w:rFonts w:ascii="Times New Roman" w:hAnsi="Times New Roman" w:cs="Times New Roman"/>
          <w:sz w:val="24"/>
          <w:szCs w:val="24"/>
        </w:rPr>
      </w:pPr>
    </w:p>
    <w:p w14:paraId="20EDE78E" w14:textId="77777777" w:rsidR="00CC5CFC" w:rsidRDefault="00CC5CFC" w:rsidP="00052FE2">
      <w:pPr>
        <w:rPr>
          <w:rFonts w:ascii="Times New Roman" w:hAnsi="Times New Roman" w:cs="Times New Roman"/>
          <w:sz w:val="24"/>
          <w:szCs w:val="24"/>
        </w:rPr>
      </w:pPr>
    </w:p>
    <w:p w14:paraId="61D8EB02" w14:textId="77777777" w:rsidR="00CC5CFC" w:rsidRPr="00F70F05" w:rsidRDefault="00CC5CFC" w:rsidP="00052FE2">
      <w:pPr>
        <w:rPr>
          <w:rFonts w:ascii="Times New Roman" w:hAnsi="Times New Roman" w:cs="Times New Roman"/>
          <w:sz w:val="24"/>
          <w:szCs w:val="24"/>
        </w:rPr>
      </w:pPr>
    </w:p>
    <w:p w14:paraId="59BC93F3" w14:textId="77777777" w:rsidR="00052FE2" w:rsidRDefault="00EF2485" w:rsidP="00052FE2">
      <w:pPr>
        <w:rPr>
          <w:rFonts w:ascii="Times New Roman" w:hAnsi="Times New Roman" w:cs="Times New Roman"/>
          <w:sz w:val="24"/>
          <w:szCs w:val="24"/>
        </w:rPr>
      </w:pPr>
      <w:r>
        <w:rPr>
          <w:rFonts w:ascii="Times New Roman" w:hAnsi="Times New Roman" w:cs="Times New Roman"/>
          <w:sz w:val="24"/>
          <w:szCs w:val="24"/>
        </w:rPr>
        <w:t>Figure xx</w:t>
      </w:r>
      <w:r w:rsidR="000E2933">
        <w:rPr>
          <w:rFonts w:ascii="Times New Roman" w:hAnsi="Times New Roman" w:cs="Times New Roman"/>
          <w:sz w:val="24"/>
          <w:szCs w:val="24"/>
        </w:rPr>
        <w:t>?</w:t>
      </w:r>
      <w:r w:rsidR="00052FE2">
        <w:rPr>
          <w:rFonts w:ascii="Times New Roman" w:hAnsi="Times New Roman" w:cs="Times New Roman"/>
          <w:sz w:val="24"/>
          <w:szCs w:val="24"/>
        </w:rPr>
        <w:t>.  Map of season total ET SEBAL (left) MOD16 (right)</w:t>
      </w:r>
      <w:r w:rsidR="00836E46">
        <w:rPr>
          <w:rFonts w:ascii="Times New Roman" w:hAnsi="Times New Roman" w:cs="Times New Roman"/>
          <w:sz w:val="24"/>
          <w:szCs w:val="24"/>
        </w:rPr>
        <w:t xml:space="preserve"> at the field sites</w:t>
      </w:r>
      <w:r w:rsidR="00052FE2">
        <w:rPr>
          <w:rFonts w:ascii="Times New Roman" w:hAnsi="Times New Roman" w:cs="Times New Roman"/>
          <w:sz w:val="24"/>
          <w:szCs w:val="24"/>
        </w:rPr>
        <w:t>.</w:t>
      </w:r>
    </w:p>
    <w:p w14:paraId="3284C485" w14:textId="77777777" w:rsidR="00052FE2" w:rsidRDefault="000E2933">
      <w:pPr>
        <w:rPr>
          <w:rFonts w:ascii="Times New Roman" w:hAnsi="Times New Roman" w:cs="Times New Roman"/>
          <w:sz w:val="24"/>
          <w:szCs w:val="24"/>
        </w:rPr>
      </w:pPr>
      <w:r>
        <w:rPr>
          <w:rFonts w:ascii="Times New Roman" w:hAnsi="Times New Roman" w:cs="Times New Roman"/>
          <w:sz w:val="24"/>
          <w:szCs w:val="24"/>
        </w:rPr>
        <w:t>Figure xx?  TR-NDVI plot showing hot and cold calibration pixels for different values of q.</w:t>
      </w:r>
    </w:p>
    <w:p w14:paraId="2A73E3BB" w14:textId="77777777" w:rsidR="00CC5CFC" w:rsidRDefault="00CC5CFC">
      <w:pPr>
        <w:rPr>
          <w:rFonts w:ascii="Times New Roman" w:hAnsi="Times New Roman" w:cs="Times New Roman"/>
          <w:b/>
          <w:sz w:val="24"/>
          <w:szCs w:val="24"/>
        </w:rPr>
      </w:pPr>
      <w:r>
        <w:rPr>
          <w:rFonts w:ascii="Times New Roman" w:hAnsi="Times New Roman" w:cs="Times New Roman"/>
          <w:b/>
          <w:sz w:val="24"/>
          <w:szCs w:val="24"/>
        </w:rPr>
        <w:br w:type="page"/>
      </w:r>
    </w:p>
    <w:p w14:paraId="3AF4465D" w14:textId="77777777" w:rsidR="004B1604" w:rsidRPr="00CC5CFC" w:rsidRDefault="00921F2C">
      <w:pPr>
        <w:rPr>
          <w:rFonts w:ascii="Times New Roman" w:hAnsi="Times New Roman" w:cs="Times New Roman"/>
          <w:b/>
          <w:sz w:val="24"/>
          <w:szCs w:val="24"/>
        </w:rPr>
      </w:pPr>
      <w:r>
        <w:rPr>
          <w:rFonts w:ascii="Times New Roman" w:hAnsi="Times New Roman" w:cs="Times New Roman"/>
          <w:b/>
          <w:sz w:val="24"/>
          <w:szCs w:val="24"/>
        </w:rPr>
        <w:lastRenderedPageBreak/>
        <w:t>Tables</w:t>
      </w:r>
    </w:p>
    <w:p w14:paraId="483C37EC" w14:textId="77777777" w:rsidR="004B1604" w:rsidRPr="00C16C1F" w:rsidRDefault="004B1604" w:rsidP="004B1604">
      <w:pPr>
        <w:pStyle w:val="Caption"/>
        <w:rPr>
          <w:rFonts w:ascii="Times New Roman" w:hAnsi="Times New Roman" w:cs="Times New Roman"/>
          <w:i w:val="0"/>
          <w:color w:val="auto"/>
          <w:sz w:val="24"/>
          <w:szCs w:val="24"/>
        </w:rPr>
      </w:pPr>
      <w:bookmarkStart w:id="79" w:name="_Ref408409664"/>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1</w:t>
      </w:r>
      <w:r w:rsidR="00EF0D76" w:rsidRPr="00C16C1F">
        <w:rPr>
          <w:rFonts w:ascii="Times New Roman" w:hAnsi="Times New Roman" w:cs="Times New Roman"/>
          <w:i w:val="0"/>
          <w:noProof/>
          <w:color w:val="auto"/>
          <w:sz w:val="24"/>
          <w:szCs w:val="24"/>
        </w:rPr>
        <w:fldChar w:fldCharType="end"/>
      </w:r>
      <w:bookmarkEnd w:id="79"/>
      <w:r w:rsidRPr="00C16C1F">
        <w:rPr>
          <w:rFonts w:ascii="Times New Roman" w:hAnsi="Times New Roman" w:cs="Times New Roman"/>
          <w:i w:val="0"/>
          <w:color w:val="auto"/>
          <w:sz w:val="24"/>
          <w:szCs w:val="24"/>
        </w:rPr>
        <w:t>.  Charact</w:t>
      </w:r>
      <w:r w:rsidR="00C16C1F">
        <w:rPr>
          <w:rFonts w:ascii="Times New Roman" w:hAnsi="Times New Roman" w:cs="Times New Roman"/>
          <w:i w:val="0"/>
          <w:color w:val="auto"/>
          <w:sz w:val="24"/>
          <w:szCs w:val="24"/>
        </w:rPr>
        <w:t>eristics of flux towers</w:t>
      </w:r>
      <w:r w:rsidRPr="00C16C1F">
        <w:rPr>
          <w:rFonts w:ascii="Times New Roman" w:hAnsi="Times New Roman" w:cs="Times New Roman"/>
          <w:i w:val="0"/>
          <w:color w:val="auto"/>
          <w:sz w:val="24"/>
          <w:szCs w:val="24"/>
        </w:rPr>
        <w:t xml:space="preserve"> and data.  EC indicates eddy covariance and SR indicates surface renewal.</w:t>
      </w:r>
    </w:p>
    <w:p w14:paraId="493A4648" w14:textId="77777777" w:rsidR="004B1604" w:rsidRPr="00C16C1F" w:rsidRDefault="004B1604" w:rsidP="004B1604">
      <w:pPr>
        <w:pStyle w:val="Caption"/>
        <w:rPr>
          <w:rFonts w:ascii="Times New Roman" w:hAnsi="Times New Roman" w:cs="Times New Roman"/>
          <w:i w:val="0"/>
          <w:color w:val="auto"/>
          <w:sz w:val="24"/>
          <w:szCs w:val="24"/>
        </w:rPr>
      </w:pPr>
      <w:bookmarkStart w:id="80" w:name="_Ref408409822"/>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2</w:t>
      </w:r>
      <w:r w:rsidR="00EF0D76" w:rsidRPr="00C16C1F">
        <w:rPr>
          <w:rFonts w:ascii="Times New Roman" w:hAnsi="Times New Roman" w:cs="Times New Roman"/>
          <w:i w:val="0"/>
          <w:noProof/>
          <w:color w:val="auto"/>
          <w:sz w:val="24"/>
          <w:szCs w:val="24"/>
        </w:rPr>
        <w:fldChar w:fldCharType="end"/>
      </w:r>
      <w:bookmarkEnd w:id="80"/>
      <w:r w:rsidRPr="00C16C1F">
        <w:rPr>
          <w:rFonts w:ascii="Times New Roman" w:hAnsi="Times New Roman" w:cs="Times New Roman"/>
          <w:i w:val="0"/>
          <w:color w:val="auto"/>
          <w:sz w:val="24"/>
          <w:szCs w:val="24"/>
        </w:rPr>
        <w:t>. Error statistics for net radiation (Rn) of GMAO</w:t>
      </w:r>
      <w:r w:rsidR="00C16C1F">
        <w:rPr>
          <w:rFonts w:ascii="Times New Roman" w:hAnsi="Times New Roman" w:cs="Times New Roman"/>
          <w:i w:val="0"/>
          <w:color w:val="auto"/>
          <w:sz w:val="24"/>
          <w:szCs w:val="24"/>
        </w:rPr>
        <w:t>-MERRA</w:t>
      </w:r>
      <w:r w:rsidRPr="00C16C1F">
        <w:rPr>
          <w:rFonts w:ascii="Times New Roman" w:hAnsi="Times New Roman" w:cs="Times New Roman"/>
          <w:i w:val="0"/>
          <w:color w:val="auto"/>
          <w:sz w:val="24"/>
          <w:szCs w:val="24"/>
        </w:rPr>
        <w:t xml:space="preserve"> compared to Rn at flux towers.  </w:t>
      </w:r>
    </w:p>
    <w:p w14:paraId="5BA7010F" w14:textId="77777777" w:rsidR="0007137E" w:rsidRPr="00C16C1F" w:rsidRDefault="0007137E" w:rsidP="0007137E">
      <w:pPr>
        <w:pStyle w:val="Caption"/>
        <w:rPr>
          <w:rFonts w:ascii="Times New Roman" w:hAnsi="Times New Roman" w:cs="Times New Roman"/>
          <w:i w:val="0"/>
          <w:color w:val="auto"/>
          <w:sz w:val="24"/>
          <w:szCs w:val="24"/>
        </w:rPr>
      </w:pPr>
      <w:bookmarkStart w:id="81" w:name="_Ref408409957"/>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3</w:t>
      </w:r>
      <w:r w:rsidR="00EF0D76" w:rsidRPr="00C16C1F">
        <w:rPr>
          <w:rFonts w:ascii="Times New Roman" w:hAnsi="Times New Roman" w:cs="Times New Roman"/>
          <w:i w:val="0"/>
          <w:noProof/>
          <w:color w:val="auto"/>
          <w:sz w:val="24"/>
          <w:szCs w:val="24"/>
        </w:rPr>
        <w:fldChar w:fldCharType="end"/>
      </w:r>
      <w:bookmarkEnd w:id="81"/>
      <w:r w:rsidRPr="00C16C1F">
        <w:rPr>
          <w:rFonts w:ascii="Times New Roman" w:hAnsi="Times New Roman" w:cs="Times New Roman"/>
          <w:i w:val="0"/>
          <w:color w:val="auto"/>
          <w:sz w:val="24"/>
          <w:szCs w:val="24"/>
        </w:rPr>
        <w:t>. Comparison of reference evapotranspiration (ETo) from MOD16 and towers at the towe</w:t>
      </w:r>
      <w:r w:rsidR="00C16C1F">
        <w:rPr>
          <w:rFonts w:ascii="Times New Roman" w:hAnsi="Times New Roman" w:cs="Times New Roman"/>
          <w:i w:val="0"/>
          <w:color w:val="auto"/>
          <w:sz w:val="24"/>
          <w:szCs w:val="24"/>
        </w:rPr>
        <w:t>rs</w:t>
      </w:r>
      <w:r w:rsidRPr="00C16C1F">
        <w:rPr>
          <w:rFonts w:ascii="Times New Roman" w:hAnsi="Times New Roman" w:cs="Times New Roman"/>
          <w:i w:val="0"/>
          <w:color w:val="auto"/>
          <w:sz w:val="24"/>
          <w:szCs w:val="24"/>
        </w:rPr>
        <w:t>.</w:t>
      </w:r>
    </w:p>
    <w:p w14:paraId="30E0928A" w14:textId="77777777" w:rsidR="00DA4B75" w:rsidRPr="00C16C1F" w:rsidRDefault="00DA4B75" w:rsidP="00DA4B75">
      <w:pPr>
        <w:pStyle w:val="Caption"/>
        <w:rPr>
          <w:rFonts w:ascii="Times New Roman" w:hAnsi="Times New Roman" w:cs="Times New Roman"/>
          <w:i w:val="0"/>
          <w:color w:val="auto"/>
          <w:sz w:val="24"/>
          <w:szCs w:val="24"/>
        </w:rPr>
      </w:pPr>
      <w:bookmarkStart w:id="82" w:name="_Ref411492028"/>
      <w:bookmarkStart w:id="83" w:name="_Ref408410123"/>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4</w:t>
      </w:r>
      <w:r w:rsidRPr="00C16C1F">
        <w:rPr>
          <w:rFonts w:ascii="Times New Roman" w:hAnsi="Times New Roman" w:cs="Times New Roman"/>
          <w:i w:val="0"/>
          <w:color w:val="auto"/>
          <w:sz w:val="24"/>
          <w:szCs w:val="24"/>
        </w:rPr>
        <w:fldChar w:fldCharType="end"/>
      </w:r>
      <w:bookmarkEnd w:id="82"/>
      <w:r w:rsidRPr="00C16C1F">
        <w:rPr>
          <w:rFonts w:ascii="Times New Roman" w:hAnsi="Times New Roman" w:cs="Times New Roman"/>
          <w:i w:val="0"/>
          <w:color w:val="auto"/>
          <w:sz w:val="24"/>
          <w:szCs w:val="24"/>
        </w:rPr>
        <w:t>.  Sensitivity analysis of automated SEBAL ET to the number of domains (NDOM), quantile for selecting calibration pixels (q), and the parameters of the NDVI-z0m relationship.</w:t>
      </w:r>
      <w:r w:rsidR="00C16C1F">
        <w:rPr>
          <w:rFonts w:ascii="Times New Roman" w:hAnsi="Times New Roman" w:cs="Times New Roman"/>
          <w:i w:val="0"/>
          <w:color w:val="auto"/>
          <w:sz w:val="24"/>
          <w:szCs w:val="24"/>
        </w:rPr>
        <w:t xml:space="preserve">  See </w:t>
      </w:r>
      <w:r w:rsidR="00C16C1F">
        <w:rPr>
          <w:rFonts w:ascii="Times New Roman" w:hAnsi="Times New Roman" w:cs="Times New Roman"/>
          <w:i w:val="0"/>
          <w:color w:val="auto"/>
          <w:sz w:val="24"/>
          <w:szCs w:val="24"/>
        </w:rPr>
        <w:fldChar w:fldCharType="begin"/>
      </w:r>
      <w:r w:rsidR="00C16C1F">
        <w:rPr>
          <w:rFonts w:ascii="Times New Roman" w:hAnsi="Times New Roman" w:cs="Times New Roman"/>
          <w:i w:val="0"/>
          <w:color w:val="auto"/>
          <w:sz w:val="24"/>
          <w:szCs w:val="24"/>
        </w:rPr>
        <w:instrText xml:space="preserve"> REF _Ref411165329 \h </w:instrText>
      </w:r>
      <w:r w:rsidR="00C16C1F">
        <w:rPr>
          <w:rFonts w:ascii="Times New Roman" w:hAnsi="Times New Roman" w:cs="Times New Roman"/>
          <w:i w:val="0"/>
          <w:color w:val="auto"/>
          <w:sz w:val="24"/>
          <w:szCs w:val="24"/>
        </w:rPr>
      </w:r>
      <w:r w:rsidR="00C16C1F">
        <w:rPr>
          <w:rFonts w:ascii="Times New Roman" w:hAnsi="Times New Roman" w:cs="Times New Roman"/>
          <w:i w:val="0"/>
          <w:color w:val="auto"/>
          <w:sz w:val="24"/>
          <w:szCs w:val="24"/>
        </w:rPr>
        <w:fldChar w:fldCharType="separate"/>
      </w:r>
      <w:r w:rsidR="00C16C1F" w:rsidRPr="00F70F05">
        <w:rPr>
          <w:rFonts w:ascii="Times New Roman" w:hAnsi="Times New Roman" w:cs="Times New Roman"/>
          <w:i w:val="0"/>
          <w:color w:val="auto"/>
          <w:sz w:val="24"/>
          <w:szCs w:val="24"/>
        </w:rPr>
        <w:t xml:space="preserve">Figure </w:t>
      </w:r>
      <w:r w:rsidR="00C16C1F">
        <w:rPr>
          <w:rFonts w:ascii="Times New Roman" w:hAnsi="Times New Roman" w:cs="Times New Roman"/>
          <w:i w:val="0"/>
          <w:noProof/>
          <w:color w:val="auto"/>
          <w:sz w:val="24"/>
          <w:szCs w:val="24"/>
        </w:rPr>
        <w:t>3</w:t>
      </w:r>
      <w:r w:rsidR="00C16C1F">
        <w:rPr>
          <w:rFonts w:ascii="Times New Roman" w:hAnsi="Times New Roman" w:cs="Times New Roman"/>
          <w:i w:val="0"/>
          <w:color w:val="auto"/>
          <w:sz w:val="24"/>
          <w:szCs w:val="24"/>
        </w:rPr>
        <w:fldChar w:fldCharType="end"/>
      </w:r>
      <w:r w:rsidR="00C16C1F">
        <w:rPr>
          <w:rFonts w:ascii="Times New Roman" w:hAnsi="Times New Roman" w:cs="Times New Roman"/>
          <w:i w:val="0"/>
          <w:color w:val="auto"/>
          <w:sz w:val="24"/>
          <w:szCs w:val="24"/>
        </w:rPr>
        <w:t xml:space="preserve"> for parameter values for each parameter set.</w:t>
      </w:r>
    </w:p>
    <w:p w14:paraId="326275CD" w14:textId="77777777" w:rsidR="00DA4B75" w:rsidRPr="00C16C1F" w:rsidRDefault="00DA4B75" w:rsidP="0007137E">
      <w:pPr>
        <w:pStyle w:val="Caption"/>
        <w:rPr>
          <w:rFonts w:ascii="Times New Roman" w:hAnsi="Times New Roman" w:cs="Times New Roman"/>
          <w:i w:val="0"/>
          <w:color w:val="auto"/>
          <w:sz w:val="24"/>
          <w:szCs w:val="24"/>
        </w:rPr>
      </w:pPr>
      <w:bookmarkStart w:id="84" w:name="_Ref411491946"/>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5</w:t>
      </w:r>
      <w:r w:rsidRPr="00C16C1F">
        <w:rPr>
          <w:rFonts w:ascii="Times New Roman" w:hAnsi="Times New Roman" w:cs="Times New Roman"/>
          <w:i w:val="0"/>
          <w:color w:val="auto"/>
          <w:sz w:val="24"/>
          <w:szCs w:val="24"/>
        </w:rPr>
        <w:fldChar w:fldCharType="end"/>
      </w:r>
      <w:bookmarkEnd w:id="84"/>
      <w:r w:rsidRPr="00C16C1F">
        <w:rPr>
          <w:rFonts w:ascii="Times New Roman" w:hAnsi="Times New Roman" w:cs="Times New Roman"/>
          <w:i w:val="0"/>
          <w:color w:val="auto"/>
          <w:sz w:val="24"/>
          <w:szCs w:val="24"/>
        </w:rPr>
        <w:t xml:space="preserve"> Sensitivity analysis of automated SEBAL evaporative fraction (Λ) to the number of domains (NDOM), quantile for selecting calibration pixels (q), and the parameters of the NDVI-z0m relationship.</w:t>
      </w:r>
    </w:p>
    <w:p w14:paraId="064DFFC2" w14:textId="77777777" w:rsidR="0007137E" w:rsidRPr="00C16C1F" w:rsidRDefault="0007137E" w:rsidP="0007137E">
      <w:pPr>
        <w:pStyle w:val="Caption"/>
        <w:rPr>
          <w:rFonts w:ascii="Times New Roman" w:hAnsi="Times New Roman" w:cs="Times New Roman"/>
          <w:i w:val="0"/>
          <w:color w:val="auto"/>
          <w:sz w:val="24"/>
          <w:szCs w:val="24"/>
        </w:rPr>
      </w:pPr>
      <w:bookmarkStart w:id="85" w:name="_Ref411492747"/>
      <w:r w:rsidRPr="00C16C1F">
        <w:rPr>
          <w:rFonts w:ascii="Times New Roman" w:hAnsi="Times New Roman" w:cs="Times New Roman"/>
          <w:i w:val="0"/>
          <w:color w:val="auto"/>
          <w:sz w:val="24"/>
          <w:szCs w:val="24"/>
        </w:rPr>
        <w:t xml:space="preserve">Table </w:t>
      </w:r>
      <w:r w:rsidR="00EF0D76" w:rsidRPr="00C16C1F">
        <w:rPr>
          <w:rFonts w:ascii="Times New Roman" w:hAnsi="Times New Roman" w:cs="Times New Roman"/>
          <w:i w:val="0"/>
          <w:color w:val="auto"/>
          <w:sz w:val="24"/>
          <w:szCs w:val="24"/>
        </w:rPr>
        <w:fldChar w:fldCharType="begin"/>
      </w:r>
      <w:r w:rsidR="00EF0D76" w:rsidRPr="00C16C1F">
        <w:rPr>
          <w:rFonts w:ascii="Times New Roman" w:hAnsi="Times New Roman" w:cs="Times New Roman"/>
          <w:i w:val="0"/>
          <w:color w:val="auto"/>
          <w:sz w:val="24"/>
          <w:szCs w:val="24"/>
        </w:rPr>
        <w:instrText xml:space="preserve"> SEQ Table \* ARABIC </w:instrText>
      </w:r>
      <w:r w:rsidR="00EF0D76"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6</w:t>
      </w:r>
      <w:r w:rsidR="00EF0D76" w:rsidRPr="00C16C1F">
        <w:rPr>
          <w:rFonts w:ascii="Times New Roman" w:hAnsi="Times New Roman" w:cs="Times New Roman"/>
          <w:i w:val="0"/>
          <w:noProof/>
          <w:color w:val="auto"/>
          <w:sz w:val="24"/>
          <w:szCs w:val="24"/>
        </w:rPr>
        <w:fldChar w:fldCharType="end"/>
      </w:r>
      <w:bookmarkEnd w:id="83"/>
      <w:bookmarkEnd w:id="85"/>
      <w:r w:rsidRPr="00C16C1F">
        <w:rPr>
          <w:rFonts w:ascii="Times New Roman" w:hAnsi="Times New Roman" w:cs="Times New Roman"/>
          <w:i w:val="0"/>
          <w:color w:val="auto"/>
          <w:sz w:val="24"/>
          <w:szCs w:val="24"/>
        </w:rPr>
        <w:t>. Comparison of</w:t>
      </w:r>
      <w:r w:rsidR="00976853" w:rsidRPr="00C16C1F">
        <w:rPr>
          <w:rFonts w:ascii="Times New Roman" w:hAnsi="Times New Roman" w:cs="Times New Roman"/>
          <w:i w:val="0"/>
          <w:color w:val="auto"/>
          <w:sz w:val="24"/>
          <w:szCs w:val="24"/>
        </w:rPr>
        <w:t xml:space="preserve"> seasonal ET from</w:t>
      </w:r>
      <w:r w:rsidRPr="00C16C1F">
        <w:rPr>
          <w:rFonts w:ascii="Times New Roman" w:hAnsi="Times New Roman" w:cs="Times New Roman"/>
          <w:i w:val="0"/>
          <w:color w:val="auto"/>
          <w:sz w:val="24"/>
          <w:szCs w:val="24"/>
        </w:rPr>
        <w:t xml:space="preserve"> au</w:t>
      </w:r>
      <w:r w:rsidR="00976853" w:rsidRPr="00C16C1F">
        <w:rPr>
          <w:rFonts w:ascii="Times New Roman" w:hAnsi="Times New Roman" w:cs="Times New Roman"/>
          <w:i w:val="0"/>
          <w:color w:val="auto"/>
          <w:sz w:val="24"/>
          <w:szCs w:val="24"/>
        </w:rPr>
        <w:t>t</w:t>
      </w:r>
      <w:r w:rsidR="007F07B9">
        <w:rPr>
          <w:rFonts w:ascii="Times New Roman" w:hAnsi="Times New Roman" w:cs="Times New Roman"/>
          <w:i w:val="0"/>
          <w:color w:val="auto"/>
          <w:sz w:val="24"/>
          <w:szCs w:val="24"/>
        </w:rPr>
        <w:t>omated SEBAL and MOD16 at</w:t>
      </w:r>
      <w:r w:rsidR="00976853" w:rsidRPr="00C16C1F">
        <w:rPr>
          <w:rFonts w:ascii="Times New Roman" w:hAnsi="Times New Roman" w:cs="Times New Roman"/>
          <w:i w:val="0"/>
          <w:color w:val="auto"/>
          <w:sz w:val="24"/>
          <w:szCs w:val="24"/>
        </w:rPr>
        <w:t xml:space="preserve"> each tower.</w:t>
      </w:r>
    </w:p>
    <w:p w14:paraId="7959777C" w14:textId="77777777" w:rsidR="00FA0945" w:rsidRPr="00C16C1F" w:rsidRDefault="00976853" w:rsidP="00BB3ACB">
      <w:pPr>
        <w:pStyle w:val="Caption"/>
        <w:rPr>
          <w:rFonts w:ascii="Times New Roman" w:hAnsi="Times New Roman" w:cs="Times New Roman"/>
          <w:i w:val="0"/>
          <w:color w:val="auto"/>
          <w:sz w:val="24"/>
          <w:szCs w:val="24"/>
        </w:rPr>
      </w:pPr>
      <w:bookmarkStart w:id="86" w:name="_Ref411496831"/>
      <w:r w:rsidRPr="00C16C1F">
        <w:rPr>
          <w:rFonts w:ascii="Times New Roman" w:hAnsi="Times New Roman" w:cs="Times New Roman"/>
          <w:i w:val="0"/>
          <w:color w:val="auto"/>
          <w:sz w:val="24"/>
          <w:szCs w:val="24"/>
        </w:rPr>
        <w:t xml:space="preserve">Table </w:t>
      </w:r>
      <w:r w:rsidRPr="00C16C1F">
        <w:rPr>
          <w:rFonts w:ascii="Times New Roman" w:hAnsi="Times New Roman" w:cs="Times New Roman"/>
          <w:i w:val="0"/>
          <w:color w:val="auto"/>
          <w:sz w:val="24"/>
          <w:szCs w:val="24"/>
        </w:rPr>
        <w:fldChar w:fldCharType="begin"/>
      </w:r>
      <w:r w:rsidRPr="00C16C1F">
        <w:rPr>
          <w:rFonts w:ascii="Times New Roman" w:hAnsi="Times New Roman" w:cs="Times New Roman"/>
          <w:i w:val="0"/>
          <w:color w:val="auto"/>
          <w:sz w:val="24"/>
          <w:szCs w:val="24"/>
        </w:rPr>
        <w:instrText xml:space="preserve"> SEQ Table \* ARABIC </w:instrText>
      </w:r>
      <w:r w:rsidRPr="00C16C1F">
        <w:rPr>
          <w:rFonts w:ascii="Times New Roman" w:hAnsi="Times New Roman" w:cs="Times New Roman"/>
          <w:i w:val="0"/>
          <w:color w:val="auto"/>
          <w:sz w:val="24"/>
          <w:szCs w:val="24"/>
        </w:rPr>
        <w:fldChar w:fldCharType="separate"/>
      </w:r>
      <w:r w:rsidR="0005491B" w:rsidRPr="00C16C1F">
        <w:rPr>
          <w:rFonts w:ascii="Times New Roman" w:hAnsi="Times New Roman" w:cs="Times New Roman"/>
          <w:i w:val="0"/>
          <w:noProof/>
          <w:color w:val="auto"/>
          <w:sz w:val="24"/>
          <w:szCs w:val="24"/>
        </w:rPr>
        <w:t>7</w:t>
      </w:r>
      <w:r w:rsidRPr="00C16C1F">
        <w:rPr>
          <w:rFonts w:ascii="Times New Roman" w:hAnsi="Times New Roman" w:cs="Times New Roman"/>
          <w:i w:val="0"/>
          <w:color w:val="auto"/>
          <w:sz w:val="24"/>
          <w:szCs w:val="24"/>
        </w:rPr>
        <w:fldChar w:fldCharType="end"/>
      </w:r>
      <w:bookmarkEnd w:id="86"/>
      <w:r w:rsidR="007F07B9">
        <w:rPr>
          <w:rFonts w:ascii="Times New Roman" w:hAnsi="Times New Roman" w:cs="Times New Roman"/>
          <w:i w:val="0"/>
          <w:color w:val="auto"/>
          <w:sz w:val="24"/>
          <w:szCs w:val="24"/>
        </w:rPr>
        <w:t xml:space="preserve">. </w:t>
      </w:r>
      <w:r w:rsidRPr="00C16C1F">
        <w:rPr>
          <w:rFonts w:ascii="Times New Roman" w:hAnsi="Times New Roman" w:cs="Times New Roman"/>
          <w:i w:val="0"/>
          <w:color w:val="auto"/>
          <w:sz w:val="24"/>
          <w:szCs w:val="24"/>
        </w:rPr>
        <w:t>Comparison of the evaporative fract</w:t>
      </w:r>
      <w:r w:rsidR="007F07B9">
        <w:rPr>
          <w:rFonts w:ascii="Times New Roman" w:hAnsi="Times New Roman" w:cs="Times New Roman"/>
          <w:i w:val="0"/>
          <w:color w:val="auto"/>
          <w:sz w:val="24"/>
          <w:szCs w:val="24"/>
        </w:rPr>
        <w:t>ion (Λ) from SEBAL and MOD16 at</w:t>
      </w:r>
      <w:r w:rsidRPr="00C16C1F">
        <w:rPr>
          <w:rFonts w:ascii="Times New Roman" w:hAnsi="Times New Roman" w:cs="Times New Roman"/>
          <w:i w:val="0"/>
          <w:color w:val="auto"/>
          <w:sz w:val="24"/>
          <w:szCs w:val="24"/>
        </w:rPr>
        <w:t xml:space="preserve"> each tower.</w:t>
      </w:r>
    </w:p>
    <w:p w14:paraId="7849D138" w14:textId="77777777" w:rsidR="00FA0945" w:rsidRDefault="00FA0945" w:rsidP="00FA0945"/>
    <w:p w14:paraId="42EC573E" w14:textId="77777777" w:rsidR="00FA0945" w:rsidRPr="00FA0945" w:rsidRDefault="00FA0945" w:rsidP="00FA0945"/>
    <w:sectPr w:rsidR="00FA0945" w:rsidRPr="00FA09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Geography" w:date="2015-03-03T14:57:00Z" w:initials="tb">
    <w:p w14:paraId="15A50139" w14:textId="0A44A0C7" w:rsidR="00A04B56" w:rsidRDefault="00A04B56">
      <w:pPr>
        <w:pStyle w:val="CommentText"/>
      </w:pPr>
      <w:r>
        <w:rPr>
          <w:rStyle w:val="CommentReference"/>
        </w:rPr>
        <w:annotationRef/>
      </w:r>
      <w:r>
        <w:t>A contribution of our paper is the automation of SEBAL and associated sensitivity analysis…</w:t>
      </w:r>
    </w:p>
  </w:comment>
  <w:comment w:id="48" w:author="Geography" w:date="2015-03-03T14:57:00Z" w:initials="tb">
    <w:p w14:paraId="57C7B580" w14:textId="352C3599" w:rsidR="007B443A" w:rsidRDefault="007B443A">
      <w:pPr>
        <w:pStyle w:val="CommentText"/>
      </w:pPr>
      <w:r>
        <w:rPr>
          <w:rStyle w:val="CommentReference"/>
        </w:rPr>
        <w:annotationRef/>
      </w:r>
      <w:r>
        <w:t>Except SEBAL is one-dimensional and doesn’t account for this.</w:t>
      </w:r>
    </w:p>
  </w:comment>
  <w:comment w:id="69" w:author="Micheal Marshall" w:date="2015-03-03T15:04:00Z" w:initials="MM">
    <w:p w14:paraId="3F9F6244" w14:textId="6BB181B7" w:rsidR="00A96899" w:rsidRDefault="00A96899">
      <w:pPr>
        <w:pStyle w:val="CommentText"/>
      </w:pPr>
      <w:r>
        <w:rPr>
          <w:rStyle w:val="CommentReference"/>
        </w:rPr>
        <w:annotationRef/>
      </w:r>
      <w:r>
        <w:t>I would move this to a different location, since MOD16 is computed from GMAO-MERRA data as well no?</w:t>
      </w:r>
    </w:p>
    <w:p w14:paraId="267FBDE3" w14:textId="77777777" w:rsidR="00BF4E38" w:rsidRDefault="00BF4E38">
      <w:pPr>
        <w:pStyle w:val="CommentText"/>
      </w:pPr>
    </w:p>
    <w:p w14:paraId="0DA4661D" w14:textId="7A5A5A43" w:rsidR="00BF4E38" w:rsidRDefault="00BF4E38">
      <w:pPr>
        <w:pStyle w:val="CommentText"/>
      </w:pPr>
      <w:r>
        <w:t>TB:  But where else to describe where we got the Rn for SEBAL?  The paragraphs acknowledges that MOD16 uses this data (“Following the MOD16 algorithm…”).</w:t>
      </w:r>
    </w:p>
  </w:comment>
  <w:comment w:id="70" w:author="Alex Messina" w:date="2015-03-03T14:57:00Z" w:initials="AM">
    <w:p w14:paraId="38FFC3D5" w14:textId="797F9AD6" w:rsidR="00A96899" w:rsidRDefault="00A96899">
      <w:pPr>
        <w:pStyle w:val="CommentText"/>
      </w:pPr>
      <w:r>
        <w:rPr>
          <w:rStyle w:val="CommentReference"/>
        </w:rPr>
        <w:annotationRef/>
      </w:r>
      <w:r>
        <w:t>If you have an estimate of this error, why not correct the Rn data prior to using for SEBAL ?</w:t>
      </w:r>
    </w:p>
    <w:p w14:paraId="385C8BB5" w14:textId="77777777" w:rsidR="00A96899" w:rsidRDefault="00A96899">
      <w:pPr>
        <w:pStyle w:val="CommentText"/>
      </w:pPr>
    </w:p>
    <w:p w14:paraId="516876A5" w14:textId="2F9C7441" w:rsidR="00A96899" w:rsidRDefault="00A96899">
      <w:pPr>
        <w:pStyle w:val="CommentText"/>
      </w:pPr>
      <w:r>
        <w:t>TB:  because you need Rn over the whole image (and we want to test to see how good SEBAL is without ground data).</w:t>
      </w:r>
    </w:p>
  </w:comment>
  <w:comment w:id="71" w:author="Micheal Marshall" w:date="2015-03-03T14:57:00Z" w:initials="MM">
    <w:p w14:paraId="188AB230" w14:textId="10CCC931" w:rsidR="00A96899" w:rsidRDefault="00A96899">
      <w:pPr>
        <w:pStyle w:val="CommentText"/>
      </w:pPr>
      <w:r>
        <w:rPr>
          <w:rStyle w:val="CommentReference"/>
        </w:rPr>
        <w:annotationRef/>
      </w:r>
      <w:r>
        <w:t>This is not the case for PT-JPL.</w:t>
      </w:r>
    </w:p>
  </w:comment>
  <w:comment w:id="72" w:author="Alex Messina" w:date="2015-03-03T14:57:00Z" w:initials="AM">
    <w:p w14:paraId="7975CC30" w14:textId="49861797" w:rsidR="00A96899" w:rsidRDefault="00A96899">
      <w:pPr>
        <w:pStyle w:val="CommentText"/>
      </w:pPr>
      <w:r>
        <w:rPr>
          <w:rStyle w:val="CommentReference"/>
        </w:rPr>
        <w:annotationRef/>
      </w:r>
      <w:r>
        <w:t xml:space="preserve">Maybe some examples: </w:t>
      </w:r>
      <w:r>
        <w:rPr>
          <w:rFonts w:ascii="Times New Roman" w:hAnsi="Times New Roman" w:cs="Times New Roman"/>
          <w:sz w:val="24"/>
          <w:szCs w:val="24"/>
        </w:rPr>
        <w:t>in water resource planning, irrigation scheduling and water use efficiency?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A50139" w15:done="0"/>
  <w15:commentEx w15:paraId="57C7B580" w15:done="0"/>
  <w15:commentEx w15:paraId="0DA4661D" w15:done="0"/>
  <w15:commentEx w15:paraId="516876A5" w15:done="0"/>
  <w15:commentEx w15:paraId="188AB230" w15:done="0"/>
  <w15:commentEx w15:paraId="7975CC3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dvTT5843c571">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9064E"/>
    <w:multiLevelType w:val="hybridMultilevel"/>
    <w:tmpl w:val="01C2BA1C"/>
    <w:lvl w:ilvl="0" w:tplc="35A0C2F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A0C40"/>
    <w:multiLevelType w:val="hybridMultilevel"/>
    <w:tmpl w:val="617898D4"/>
    <w:lvl w:ilvl="0" w:tplc="94422B8C">
      <w:start w:val="3"/>
      <w:numFmt w:val="decimal"/>
      <w:lvlText w:val="%1."/>
      <w:lvlJc w:val="left"/>
      <w:pPr>
        <w:tabs>
          <w:tab w:val="num" w:pos="720"/>
        </w:tabs>
        <w:ind w:left="720" w:hanging="360"/>
      </w:pPr>
    </w:lvl>
    <w:lvl w:ilvl="1" w:tplc="10BC70A0">
      <w:start w:val="1"/>
      <w:numFmt w:val="decimal"/>
      <w:lvlText w:val="%2."/>
      <w:lvlJc w:val="left"/>
      <w:pPr>
        <w:tabs>
          <w:tab w:val="num" w:pos="1440"/>
        </w:tabs>
        <w:ind w:left="1440" w:hanging="360"/>
      </w:pPr>
    </w:lvl>
    <w:lvl w:ilvl="2" w:tplc="18AE0DFC" w:tentative="1">
      <w:start w:val="1"/>
      <w:numFmt w:val="decimal"/>
      <w:lvlText w:val="%3."/>
      <w:lvlJc w:val="left"/>
      <w:pPr>
        <w:tabs>
          <w:tab w:val="num" w:pos="2160"/>
        </w:tabs>
        <w:ind w:left="2160" w:hanging="360"/>
      </w:pPr>
    </w:lvl>
    <w:lvl w:ilvl="3" w:tplc="EEE8FBD6" w:tentative="1">
      <w:start w:val="1"/>
      <w:numFmt w:val="decimal"/>
      <w:lvlText w:val="%4."/>
      <w:lvlJc w:val="left"/>
      <w:pPr>
        <w:tabs>
          <w:tab w:val="num" w:pos="2880"/>
        </w:tabs>
        <w:ind w:left="2880" w:hanging="360"/>
      </w:pPr>
    </w:lvl>
    <w:lvl w:ilvl="4" w:tplc="CD0E3DB8" w:tentative="1">
      <w:start w:val="1"/>
      <w:numFmt w:val="decimal"/>
      <w:lvlText w:val="%5."/>
      <w:lvlJc w:val="left"/>
      <w:pPr>
        <w:tabs>
          <w:tab w:val="num" w:pos="3600"/>
        </w:tabs>
        <w:ind w:left="3600" w:hanging="360"/>
      </w:pPr>
    </w:lvl>
    <w:lvl w:ilvl="5" w:tplc="20D00FDC" w:tentative="1">
      <w:start w:val="1"/>
      <w:numFmt w:val="decimal"/>
      <w:lvlText w:val="%6."/>
      <w:lvlJc w:val="left"/>
      <w:pPr>
        <w:tabs>
          <w:tab w:val="num" w:pos="4320"/>
        </w:tabs>
        <w:ind w:left="4320" w:hanging="360"/>
      </w:pPr>
    </w:lvl>
    <w:lvl w:ilvl="6" w:tplc="AE42BDE6" w:tentative="1">
      <w:start w:val="1"/>
      <w:numFmt w:val="decimal"/>
      <w:lvlText w:val="%7."/>
      <w:lvlJc w:val="left"/>
      <w:pPr>
        <w:tabs>
          <w:tab w:val="num" w:pos="5040"/>
        </w:tabs>
        <w:ind w:left="5040" w:hanging="360"/>
      </w:pPr>
    </w:lvl>
    <w:lvl w:ilvl="7" w:tplc="B146610C" w:tentative="1">
      <w:start w:val="1"/>
      <w:numFmt w:val="decimal"/>
      <w:lvlText w:val="%8."/>
      <w:lvlJc w:val="left"/>
      <w:pPr>
        <w:tabs>
          <w:tab w:val="num" w:pos="5760"/>
        </w:tabs>
        <w:ind w:left="5760" w:hanging="360"/>
      </w:pPr>
    </w:lvl>
    <w:lvl w:ilvl="8" w:tplc="9F1ED906" w:tentative="1">
      <w:start w:val="1"/>
      <w:numFmt w:val="decimal"/>
      <w:lvlText w:val="%9."/>
      <w:lvlJc w:val="left"/>
      <w:pPr>
        <w:tabs>
          <w:tab w:val="num" w:pos="6480"/>
        </w:tabs>
        <w:ind w:left="6480" w:hanging="360"/>
      </w:pPr>
    </w:lvl>
  </w:abstractNum>
  <w:abstractNum w:abstractNumId="2">
    <w:nsid w:val="4B7F7D9F"/>
    <w:multiLevelType w:val="hybridMultilevel"/>
    <w:tmpl w:val="D86A0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083"/>
    <w:rsid w:val="0000109B"/>
    <w:rsid w:val="00013482"/>
    <w:rsid w:val="00052FE2"/>
    <w:rsid w:val="00053CD7"/>
    <w:rsid w:val="0005491B"/>
    <w:rsid w:val="0006133F"/>
    <w:rsid w:val="00063849"/>
    <w:rsid w:val="0007129C"/>
    <w:rsid w:val="0007137E"/>
    <w:rsid w:val="000770FE"/>
    <w:rsid w:val="000B5CED"/>
    <w:rsid w:val="000B76D0"/>
    <w:rsid w:val="000C33B7"/>
    <w:rsid w:val="000E2933"/>
    <w:rsid w:val="000E6213"/>
    <w:rsid w:val="000F29EA"/>
    <w:rsid w:val="000F7956"/>
    <w:rsid w:val="000F7B70"/>
    <w:rsid w:val="00115511"/>
    <w:rsid w:val="00125640"/>
    <w:rsid w:val="00140676"/>
    <w:rsid w:val="00142474"/>
    <w:rsid w:val="00151D2B"/>
    <w:rsid w:val="00152D1E"/>
    <w:rsid w:val="001536E1"/>
    <w:rsid w:val="00164E77"/>
    <w:rsid w:val="001664F2"/>
    <w:rsid w:val="0016655B"/>
    <w:rsid w:val="0017326D"/>
    <w:rsid w:val="001758C2"/>
    <w:rsid w:val="00184809"/>
    <w:rsid w:val="001869DA"/>
    <w:rsid w:val="0018747C"/>
    <w:rsid w:val="0019502E"/>
    <w:rsid w:val="001B19F0"/>
    <w:rsid w:val="001B5313"/>
    <w:rsid w:val="001C79BD"/>
    <w:rsid w:val="001E7909"/>
    <w:rsid w:val="00210F61"/>
    <w:rsid w:val="00222174"/>
    <w:rsid w:val="00222D6A"/>
    <w:rsid w:val="00225838"/>
    <w:rsid w:val="00260472"/>
    <w:rsid w:val="00263E81"/>
    <w:rsid w:val="00271A2E"/>
    <w:rsid w:val="00275B64"/>
    <w:rsid w:val="00290200"/>
    <w:rsid w:val="002903E9"/>
    <w:rsid w:val="00296CE9"/>
    <w:rsid w:val="002A4F43"/>
    <w:rsid w:val="002A5321"/>
    <w:rsid w:val="002A6DC2"/>
    <w:rsid w:val="002D56FB"/>
    <w:rsid w:val="002E2A43"/>
    <w:rsid w:val="002E797F"/>
    <w:rsid w:val="002F44EA"/>
    <w:rsid w:val="003002BC"/>
    <w:rsid w:val="00306A08"/>
    <w:rsid w:val="00327A40"/>
    <w:rsid w:val="00334CBF"/>
    <w:rsid w:val="00344E20"/>
    <w:rsid w:val="003504EF"/>
    <w:rsid w:val="00361B15"/>
    <w:rsid w:val="003633CD"/>
    <w:rsid w:val="003755FF"/>
    <w:rsid w:val="003809B5"/>
    <w:rsid w:val="00383D81"/>
    <w:rsid w:val="00384A91"/>
    <w:rsid w:val="00392D81"/>
    <w:rsid w:val="003B6F13"/>
    <w:rsid w:val="003C0C8C"/>
    <w:rsid w:val="003E4B1A"/>
    <w:rsid w:val="00411F7F"/>
    <w:rsid w:val="00426D5D"/>
    <w:rsid w:val="004278BF"/>
    <w:rsid w:val="004343B4"/>
    <w:rsid w:val="00436C61"/>
    <w:rsid w:val="00440B56"/>
    <w:rsid w:val="00455CC0"/>
    <w:rsid w:val="00467660"/>
    <w:rsid w:val="00477973"/>
    <w:rsid w:val="0048066C"/>
    <w:rsid w:val="004808C5"/>
    <w:rsid w:val="004858B6"/>
    <w:rsid w:val="004A0CFB"/>
    <w:rsid w:val="004A6D95"/>
    <w:rsid w:val="004B1604"/>
    <w:rsid w:val="004B4011"/>
    <w:rsid w:val="004D3E78"/>
    <w:rsid w:val="004E2F40"/>
    <w:rsid w:val="004E63AE"/>
    <w:rsid w:val="004E6924"/>
    <w:rsid w:val="004E6B2E"/>
    <w:rsid w:val="004F2041"/>
    <w:rsid w:val="004F5F91"/>
    <w:rsid w:val="004F6203"/>
    <w:rsid w:val="00507771"/>
    <w:rsid w:val="005301DE"/>
    <w:rsid w:val="005361F5"/>
    <w:rsid w:val="0054096E"/>
    <w:rsid w:val="005512E2"/>
    <w:rsid w:val="00566451"/>
    <w:rsid w:val="00576FED"/>
    <w:rsid w:val="00577884"/>
    <w:rsid w:val="00585FD1"/>
    <w:rsid w:val="005B1D6D"/>
    <w:rsid w:val="005B2FDD"/>
    <w:rsid w:val="005F7746"/>
    <w:rsid w:val="00600B2F"/>
    <w:rsid w:val="00603286"/>
    <w:rsid w:val="00613A1C"/>
    <w:rsid w:val="0061564F"/>
    <w:rsid w:val="00627D14"/>
    <w:rsid w:val="00634848"/>
    <w:rsid w:val="006438C6"/>
    <w:rsid w:val="00655060"/>
    <w:rsid w:val="00656D7C"/>
    <w:rsid w:val="006571C0"/>
    <w:rsid w:val="00664D55"/>
    <w:rsid w:val="006822E5"/>
    <w:rsid w:val="00690BE0"/>
    <w:rsid w:val="006A5B2D"/>
    <w:rsid w:val="006B09AF"/>
    <w:rsid w:val="006B3389"/>
    <w:rsid w:val="006B4A71"/>
    <w:rsid w:val="006C06BB"/>
    <w:rsid w:val="006C5DC5"/>
    <w:rsid w:val="006C6483"/>
    <w:rsid w:val="006E12DF"/>
    <w:rsid w:val="006E3BA8"/>
    <w:rsid w:val="006E5E2C"/>
    <w:rsid w:val="006E7B70"/>
    <w:rsid w:val="006F036A"/>
    <w:rsid w:val="006F76CF"/>
    <w:rsid w:val="007134D3"/>
    <w:rsid w:val="00722D51"/>
    <w:rsid w:val="00723288"/>
    <w:rsid w:val="00727AA5"/>
    <w:rsid w:val="00731AF1"/>
    <w:rsid w:val="00751DD8"/>
    <w:rsid w:val="0075264F"/>
    <w:rsid w:val="007712F4"/>
    <w:rsid w:val="00774429"/>
    <w:rsid w:val="00776672"/>
    <w:rsid w:val="00776FE1"/>
    <w:rsid w:val="007825C2"/>
    <w:rsid w:val="00790F53"/>
    <w:rsid w:val="00791C53"/>
    <w:rsid w:val="00797395"/>
    <w:rsid w:val="007A0C75"/>
    <w:rsid w:val="007A4872"/>
    <w:rsid w:val="007B0C71"/>
    <w:rsid w:val="007B0D8D"/>
    <w:rsid w:val="007B443A"/>
    <w:rsid w:val="007B5CF1"/>
    <w:rsid w:val="007B7CBD"/>
    <w:rsid w:val="007C1A88"/>
    <w:rsid w:val="007C4B3B"/>
    <w:rsid w:val="007E1769"/>
    <w:rsid w:val="007E1D41"/>
    <w:rsid w:val="007F07B9"/>
    <w:rsid w:val="007F1AFB"/>
    <w:rsid w:val="007F4ED5"/>
    <w:rsid w:val="007F55E7"/>
    <w:rsid w:val="00821ACB"/>
    <w:rsid w:val="008354F4"/>
    <w:rsid w:val="00835BA7"/>
    <w:rsid w:val="00836E46"/>
    <w:rsid w:val="00845DBF"/>
    <w:rsid w:val="00857F7D"/>
    <w:rsid w:val="00862150"/>
    <w:rsid w:val="00864F59"/>
    <w:rsid w:val="00882966"/>
    <w:rsid w:val="00884A6D"/>
    <w:rsid w:val="008858ED"/>
    <w:rsid w:val="00887A1A"/>
    <w:rsid w:val="00893E14"/>
    <w:rsid w:val="008A2B20"/>
    <w:rsid w:val="008C0083"/>
    <w:rsid w:val="008C46B6"/>
    <w:rsid w:val="008C6BB7"/>
    <w:rsid w:val="008D1291"/>
    <w:rsid w:val="008D4079"/>
    <w:rsid w:val="008E4CD3"/>
    <w:rsid w:val="008F6276"/>
    <w:rsid w:val="00904129"/>
    <w:rsid w:val="0090559C"/>
    <w:rsid w:val="0091644C"/>
    <w:rsid w:val="0092119E"/>
    <w:rsid w:val="00921F2C"/>
    <w:rsid w:val="00924970"/>
    <w:rsid w:val="009276C2"/>
    <w:rsid w:val="00930083"/>
    <w:rsid w:val="00931138"/>
    <w:rsid w:val="0093609C"/>
    <w:rsid w:val="009373AE"/>
    <w:rsid w:val="009445C7"/>
    <w:rsid w:val="00944CE4"/>
    <w:rsid w:val="0096023D"/>
    <w:rsid w:val="00962675"/>
    <w:rsid w:val="00972C6F"/>
    <w:rsid w:val="0097564C"/>
    <w:rsid w:val="00976853"/>
    <w:rsid w:val="009944FB"/>
    <w:rsid w:val="00997051"/>
    <w:rsid w:val="009A162B"/>
    <w:rsid w:val="009C6D16"/>
    <w:rsid w:val="009D176B"/>
    <w:rsid w:val="009E6157"/>
    <w:rsid w:val="009F3FED"/>
    <w:rsid w:val="009F6C64"/>
    <w:rsid w:val="00A04B56"/>
    <w:rsid w:val="00A06631"/>
    <w:rsid w:val="00A07B5E"/>
    <w:rsid w:val="00A1019D"/>
    <w:rsid w:val="00A3614B"/>
    <w:rsid w:val="00A37544"/>
    <w:rsid w:val="00A41432"/>
    <w:rsid w:val="00A53890"/>
    <w:rsid w:val="00A65450"/>
    <w:rsid w:val="00A829D6"/>
    <w:rsid w:val="00A87C71"/>
    <w:rsid w:val="00A96496"/>
    <w:rsid w:val="00A96899"/>
    <w:rsid w:val="00A96B6D"/>
    <w:rsid w:val="00AA2B8E"/>
    <w:rsid w:val="00AB2538"/>
    <w:rsid w:val="00AC714A"/>
    <w:rsid w:val="00AD02FB"/>
    <w:rsid w:val="00AD6945"/>
    <w:rsid w:val="00AE26C9"/>
    <w:rsid w:val="00AE5A3F"/>
    <w:rsid w:val="00AF7D6E"/>
    <w:rsid w:val="00B02C39"/>
    <w:rsid w:val="00B04145"/>
    <w:rsid w:val="00B1656A"/>
    <w:rsid w:val="00B17E82"/>
    <w:rsid w:val="00B36882"/>
    <w:rsid w:val="00B54E80"/>
    <w:rsid w:val="00B67FEC"/>
    <w:rsid w:val="00B74235"/>
    <w:rsid w:val="00B9267C"/>
    <w:rsid w:val="00B97ABC"/>
    <w:rsid w:val="00BA1099"/>
    <w:rsid w:val="00BA70F0"/>
    <w:rsid w:val="00BA775D"/>
    <w:rsid w:val="00BB3ACB"/>
    <w:rsid w:val="00BB6CDF"/>
    <w:rsid w:val="00BC4B18"/>
    <w:rsid w:val="00BC6BED"/>
    <w:rsid w:val="00BD4F6B"/>
    <w:rsid w:val="00BE1D0A"/>
    <w:rsid w:val="00BF4E38"/>
    <w:rsid w:val="00BF4ED3"/>
    <w:rsid w:val="00BF6674"/>
    <w:rsid w:val="00BF6D9E"/>
    <w:rsid w:val="00C156D8"/>
    <w:rsid w:val="00C16517"/>
    <w:rsid w:val="00C16C1F"/>
    <w:rsid w:val="00C22363"/>
    <w:rsid w:val="00C27BD5"/>
    <w:rsid w:val="00C35B1F"/>
    <w:rsid w:val="00C41539"/>
    <w:rsid w:val="00C516D1"/>
    <w:rsid w:val="00C56803"/>
    <w:rsid w:val="00C6680A"/>
    <w:rsid w:val="00C72938"/>
    <w:rsid w:val="00C73128"/>
    <w:rsid w:val="00C922DC"/>
    <w:rsid w:val="00C92E10"/>
    <w:rsid w:val="00C93043"/>
    <w:rsid w:val="00C937CF"/>
    <w:rsid w:val="00C95F11"/>
    <w:rsid w:val="00C96BB1"/>
    <w:rsid w:val="00CA05EB"/>
    <w:rsid w:val="00CA6BFA"/>
    <w:rsid w:val="00CB20DC"/>
    <w:rsid w:val="00CC3C84"/>
    <w:rsid w:val="00CC5CFC"/>
    <w:rsid w:val="00CC750C"/>
    <w:rsid w:val="00CD5A54"/>
    <w:rsid w:val="00CF3818"/>
    <w:rsid w:val="00D04A80"/>
    <w:rsid w:val="00D2231C"/>
    <w:rsid w:val="00D26ADE"/>
    <w:rsid w:val="00D3016F"/>
    <w:rsid w:val="00D35317"/>
    <w:rsid w:val="00D450B5"/>
    <w:rsid w:val="00D513A9"/>
    <w:rsid w:val="00D61497"/>
    <w:rsid w:val="00D65A88"/>
    <w:rsid w:val="00D66666"/>
    <w:rsid w:val="00D8580E"/>
    <w:rsid w:val="00DA04A5"/>
    <w:rsid w:val="00DA4B75"/>
    <w:rsid w:val="00DA5EFB"/>
    <w:rsid w:val="00DC33AF"/>
    <w:rsid w:val="00DC3B2C"/>
    <w:rsid w:val="00DD1C87"/>
    <w:rsid w:val="00DE5E30"/>
    <w:rsid w:val="00DF0B4D"/>
    <w:rsid w:val="00DF1C8A"/>
    <w:rsid w:val="00DF2FC5"/>
    <w:rsid w:val="00E01BD0"/>
    <w:rsid w:val="00E1195C"/>
    <w:rsid w:val="00E26C1B"/>
    <w:rsid w:val="00E37947"/>
    <w:rsid w:val="00E405E7"/>
    <w:rsid w:val="00E43310"/>
    <w:rsid w:val="00E451B3"/>
    <w:rsid w:val="00E475E5"/>
    <w:rsid w:val="00E73B32"/>
    <w:rsid w:val="00E80C79"/>
    <w:rsid w:val="00E84D7A"/>
    <w:rsid w:val="00E85F0E"/>
    <w:rsid w:val="00E87E46"/>
    <w:rsid w:val="00E9300A"/>
    <w:rsid w:val="00EA02D1"/>
    <w:rsid w:val="00EC15D6"/>
    <w:rsid w:val="00EC55BA"/>
    <w:rsid w:val="00ED10FD"/>
    <w:rsid w:val="00ED1D40"/>
    <w:rsid w:val="00EE6D2A"/>
    <w:rsid w:val="00EF0163"/>
    <w:rsid w:val="00EF0D76"/>
    <w:rsid w:val="00EF2485"/>
    <w:rsid w:val="00F02F7D"/>
    <w:rsid w:val="00F06F8E"/>
    <w:rsid w:val="00F159C3"/>
    <w:rsid w:val="00F21D5D"/>
    <w:rsid w:val="00F23335"/>
    <w:rsid w:val="00F233EF"/>
    <w:rsid w:val="00F442A5"/>
    <w:rsid w:val="00F516C7"/>
    <w:rsid w:val="00F62AD0"/>
    <w:rsid w:val="00F670C5"/>
    <w:rsid w:val="00F67402"/>
    <w:rsid w:val="00F70F05"/>
    <w:rsid w:val="00F75AFB"/>
    <w:rsid w:val="00F83CD2"/>
    <w:rsid w:val="00F964C7"/>
    <w:rsid w:val="00FA0945"/>
    <w:rsid w:val="00FA1D05"/>
    <w:rsid w:val="00FA7F57"/>
    <w:rsid w:val="00FB3F79"/>
    <w:rsid w:val="00FD060A"/>
    <w:rsid w:val="00FD7DC9"/>
    <w:rsid w:val="00FE009A"/>
    <w:rsid w:val="00FE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D230"/>
  <w15:docId w15:val="{C2B83AFD-457F-4CE6-B0C6-F1E7EF2A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4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4D7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84D7A"/>
    <w:rPr>
      <w:color w:val="0563C1" w:themeColor="hyperlink"/>
      <w:u w:val="single"/>
    </w:rPr>
  </w:style>
  <w:style w:type="character" w:styleId="PlaceholderText">
    <w:name w:val="Placeholder Text"/>
    <w:basedOn w:val="DefaultParagraphFont"/>
    <w:uiPriority w:val="99"/>
    <w:semiHidden/>
    <w:rsid w:val="00BA70F0"/>
    <w:rPr>
      <w:color w:val="808080"/>
    </w:rPr>
  </w:style>
  <w:style w:type="paragraph" w:styleId="BalloonText">
    <w:name w:val="Balloon Text"/>
    <w:basedOn w:val="Normal"/>
    <w:link w:val="BalloonTextChar"/>
    <w:uiPriority w:val="99"/>
    <w:semiHidden/>
    <w:unhideWhenUsed/>
    <w:rsid w:val="00063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849"/>
    <w:rPr>
      <w:rFonts w:ascii="Tahoma" w:hAnsi="Tahoma" w:cs="Tahoma"/>
      <w:sz w:val="16"/>
      <w:szCs w:val="16"/>
    </w:rPr>
  </w:style>
  <w:style w:type="paragraph" w:styleId="ListParagraph">
    <w:name w:val="List Paragraph"/>
    <w:basedOn w:val="Normal"/>
    <w:uiPriority w:val="34"/>
    <w:qFormat/>
    <w:rsid w:val="003B6F13"/>
    <w:pPr>
      <w:ind w:left="720"/>
      <w:contextualSpacing/>
    </w:pPr>
  </w:style>
  <w:style w:type="table" w:styleId="TableGrid">
    <w:name w:val="Table Grid"/>
    <w:basedOn w:val="TableNormal"/>
    <w:uiPriority w:val="39"/>
    <w:rsid w:val="00AF7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3CD2"/>
    <w:pPr>
      <w:spacing w:after="200" w:line="240" w:lineRule="auto"/>
    </w:pPr>
    <w:rPr>
      <w:i/>
      <w:iCs/>
      <w:color w:val="44546A" w:themeColor="text2"/>
      <w:sz w:val="18"/>
      <w:szCs w:val="18"/>
    </w:rPr>
  </w:style>
  <w:style w:type="paragraph" w:styleId="NormalWeb">
    <w:name w:val="Normal (Web)"/>
    <w:basedOn w:val="Normal"/>
    <w:uiPriority w:val="99"/>
    <w:unhideWhenUsed/>
    <w:rsid w:val="00052FE2"/>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964C7"/>
    <w:rPr>
      <w:sz w:val="16"/>
      <w:szCs w:val="16"/>
    </w:rPr>
  </w:style>
  <w:style w:type="paragraph" w:styleId="CommentText">
    <w:name w:val="annotation text"/>
    <w:basedOn w:val="Normal"/>
    <w:link w:val="CommentTextChar"/>
    <w:uiPriority w:val="99"/>
    <w:semiHidden/>
    <w:unhideWhenUsed/>
    <w:rsid w:val="00F964C7"/>
    <w:pPr>
      <w:spacing w:line="240" w:lineRule="auto"/>
    </w:pPr>
    <w:rPr>
      <w:sz w:val="20"/>
      <w:szCs w:val="20"/>
    </w:rPr>
  </w:style>
  <w:style w:type="character" w:customStyle="1" w:styleId="CommentTextChar">
    <w:name w:val="Comment Text Char"/>
    <w:basedOn w:val="DefaultParagraphFont"/>
    <w:link w:val="CommentText"/>
    <w:uiPriority w:val="99"/>
    <w:semiHidden/>
    <w:rsid w:val="00F964C7"/>
    <w:rPr>
      <w:sz w:val="20"/>
      <w:szCs w:val="20"/>
    </w:rPr>
  </w:style>
  <w:style w:type="paragraph" w:styleId="CommentSubject">
    <w:name w:val="annotation subject"/>
    <w:basedOn w:val="CommentText"/>
    <w:next w:val="CommentText"/>
    <w:link w:val="CommentSubjectChar"/>
    <w:uiPriority w:val="99"/>
    <w:semiHidden/>
    <w:unhideWhenUsed/>
    <w:rsid w:val="00F964C7"/>
    <w:rPr>
      <w:b/>
      <w:bCs/>
    </w:rPr>
  </w:style>
  <w:style w:type="character" w:customStyle="1" w:styleId="CommentSubjectChar">
    <w:name w:val="Comment Subject Char"/>
    <w:basedOn w:val="CommentTextChar"/>
    <w:link w:val="CommentSubject"/>
    <w:uiPriority w:val="99"/>
    <w:semiHidden/>
    <w:rsid w:val="00F964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86200">
      <w:bodyDiv w:val="1"/>
      <w:marLeft w:val="0"/>
      <w:marRight w:val="0"/>
      <w:marTop w:val="0"/>
      <w:marBottom w:val="0"/>
      <w:divBdr>
        <w:top w:val="none" w:sz="0" w:space="0" w:color="auto"/>
        <w:left w:val="none" w:sz="0" w:space="0" w:color="auto"/>
        <w:bottom w:val="none" w:sz="0" w:space="0" w:color="auto"/>
        <w:right w:val="none" w:sz="0" w:space="0" w:color="auto"/>
      </w:divBdr>
    </w:div>
    <w:div w:id="343631079">
      <w:bodyDiv w:val="1"/>
      <w:marLeft w:val="0"/>
      <w:marRight w:val="0"/>
      <w:marTop w:val="0"/>
      <w:marBottom w:val="0"/>
      <w:divBdr>
        <w:top w:val="none" w:sz="0" w:space="0" w:color="auto"/>
        <w:left w:val="none" w:sz="0" w:space="0" w:color="auto"/>
        <w:bottom w:val="none" w:sz="0" w:space="0" w:color="auto"/>
        <w:right w:val="none" w:sz="0" w:space="0" w:color="auto"/>
      </w:divBdr>
    </w:div>
    <w:div w:id="487013604">
      <w:bodyDiv w:val="1"/>
      <w:marLeft w:val="0"/>
      <w:marRight w:val="0"/>
      <w:marTop w:val="0"/>
      <w:marBottom w:val="0"/>
      <w:divBdr>
        <w:top w:val="none" w:sz="0" w:space="0" w:color="auto"/>
        <w:left w:val="none" w:sz="0" w:space="0" w:color="auto"/>
        <w:bottom w:val="none" w:sz="0" w:space="0" w:color="auto"/>
        <w:right w:val="none" w:sz="0" w:space="0" w:color="auto"/>
      </w:divBdr>
    </w:div>
    <w:div w:id="1061027908">
      <w:bodyDiv w:val="1"/>
      <w:marLeft w:val="0"/>
      <w:marRight w:val="0"/>
      <w:marTop w:val="0"/>
      <w:marBottom w:val="0"/>
      <w:divBdr>
        <w:top w:val="none" w:sz="0" w:space="0" w:color="auto"/>
        <w:left w:val="none" w:sz="0" w:space="0" w:color="auto"/>
        <w:bottom w:val="none" w:sz="0" w:space="0" w:color="auto"/>
        <w:right w:val="none" w:sz="0" w:space="0" w:color="auto"/>
      </w:divBdr>
      <w:divsChild>
        <w:div w:id="1055543943">
          <w:marLeft w:val="0"/>
          <w:marRight w:val="0"/>
          <w:marTop w:val="0"/>
          <w:marBottom w:val="0"/>
          <w:divBdr>
            <w:top w:val="none" w:sz="0" w:space="0" w:color="auto"/>
            <w:left w:val="none" w:sz="0" w:space="0" w:color="auto"/>
            <w:bottom w:val="none" w:sz="0" w:space="0" w:color="auto"/>
            <w:right w:val="none" w:sz="0" w:space="0" w:color="auto"/>
          </w:divBdr>
          <w:divsChild>
            <w:div w:id="1343583805">
              <w:marLeft w:val="0"/>
              <w:marRight w:val="0"/>
              <w:marTop w:val="0"/>
              <w:marBottom w:val="0"/>
              <w:divBdr>
                <w:top w:val="none" w:sz="0" w:space="0" w:color="auto"/>
                <w:left w:val="none" w:sz="0" w:space="0" w:color="auto"/>
                <w:bottom w:val="none" w:sz="0" w:space="0" w:color="auto"/>
                <w:right w:val="none" w:sz="0" w:space="0" w:color="auto"/>
              </w:divBdr>
              <w:divsChild>
                <w:div w:id="1858080452">
                  <w:marLeft w:val="0"/>
                  <w:marRight w:val="0"/>
                  <w:marTop w:val="0"/>
                  <w:marBottom w:val="0"/>
                  <w:divBdr>
                    <w:top w:val="none" w:sz="0" w:space="0" w:color="auto"/>
                    <w:left w:val="none" w:sz="0" w:space="0" w:color="auto"/>
                    <w:bottom w:val="none" w:sz="0" w:space="0" w:color="auto"/>
                    <w:right w:val="none" w:sz="0" w:space="0" w:color="auto"/>
                  </w:divBdr>
                  <w:divsChild>
                    <w:div w:id="2038121719">
                      <w:marLeft w:val="0"/>
                      <w:marRight w:val="0"/>
                      <w:marTop w:val="0"/>
                      <w:marBottom w:val="0"/>
                      <w:divBdr>
                        <w:top w:val="none" w:sz="0" w:space="0" w:color="auto"/>
                        <w:left w:val="none" w:sz="0" w:space="0" w:color="auto"/>
                        <w:bottom w:val="none" w:sz="0" w:space="0" w:color="auto"/>
                        <w:right w:val="none" w:sz="0" w:space="0" w:color="auto"/>
                      </w:divBdr>
                      <w:divsChild>
                        <w:div w:id="747388409">
                          <w:marLeft w:val="0"/>
                          <w:marRight w:val="0"/>
                          <w:marTop w:val="0"/>
                          <w:marBottom w:val="0"/>
                          <w:divBdr>
                            <w:top w:val="none" w:sz="0" w:space="0" w:color="auto"/>
                            <w:left w:val="none" w:sz="0" w:space="0" w:color="auto"/>
                            <w:bottom w:val="none" w:sz="0" w:space="0" w:color="auto"/>
                            <w:right w:val="none" w:sz="0" w:space="0" w:color="auto"/>
                          </w:divBdr>
                          <w:divsChild>
                            <w:div w:id="813179762">
                              <w:marLeft w:val="0"/>
                              <w:marRight w:val="0"/>
                              <w:marTop w:val="0"/>
                              <w:marBottom w:val="0"/>
                              <w:divBdr>
                                <w:top w:val="none" w:sz="0" w:space="0" w:color="auto"/>
                                <w:left w:val="none" w:sz="0" w:space="0" w:color="auto"/>
                                <w:bottom w:val="none" w:sz="0" w:space="0" w:color="auto"/>
                                <w:right w:val="none" w:sz="0" w:space="0" w:color="auto"/>
                              </w:divBdr>
                              <w:divsChild>
                                <w:div w:id="1296134131">
                                  <w:marLeft w:val="0"/>
                                  <w:marRight w:val="0"/>
                                  <w:marTop w:val="0"/>
                                  <w:marBottom w:val="0"/>
                                  <w:divBdr>
                                    <w:top w:val="none" w:sz="0" w:space="0" w:color="auto"/>
                                    <w:left w:val="none" w:sz="0" w:space="0" w:color="auto"/>
                                    <w:bottom w:val="none" w:sz="0" w:space="0" w:color="auto"/>
                                    <w:right w:val="none" w:sz="0" w:space="0" w:color="auto"/>
                                  </w:divBdr>
                                  <w:divsChild>
                                    <w:div w:id="405765108">
                                      <w:marLeft w:val="0"/>
                                      <w:marRight w:val="0"/>
                                      <w:marTop w:val="0"/>
                                      <w:marBottom w:val="0"/>
                                      <w:divBdr>
                                        <w:top w:val="none" w:sz="0" w:space="0" w:color="auto"/>
                                        <w:left w:val="none" w:sz="0" w:space="0" w:color="auto"/>
                                        <w:bottom w:val="none" w:sz="0" w:space="0" w:color="auto"/>
                                        <w:right w:val="none" w:sz="0" w:space="0" w:color="auto"/>
                                      </w:divBdr>
                                      <w:divsChild>
                                        <w:div w:id="1700886867">
                                          <w:marLeft w:val="0"/>
                                          <w:marRight w:val="0"/>
                                          <w:marTop w:val="0"/>
                                          <w:marBottom w:val="0"/>
                                          <w:divBdr>
                                            <w:top w:val="none" w:sz="0" w:space="0" w:color="auto"/>
                                            <w:left w:val="none" w:sz="0" w:space="0" w:color="auto"/>
                                            <w:bottom w:val="none" w:sz="0" w:space="0" w:color="auto"/>
                                            <w:right w:val="none" w:sz="0" w:space="0" w:color="auto"/>
                                          </w:divBdr>
                                          <w:divsChild>
                                            <w:div w:id="1150364834">
                                              <w:marLeft w:val="0"/>
                                              <w:marRight w:val="0"/>
                                              <w:marTop w:val="0"/>
                                              <w:marBottom w:val="0"/>
                                              <w:divBdr>
                                                <w:top w:val="none" w:sz="0" w:space="0" w:color="auto"/>
                                                <w:left w:val="none" w:sz="0" w:space="0" w:color="auto"/>
                                                <w:bottom w:val="none" w:sz="0" w:space="0" w:color="auto"/>
                                                <w:right w:val="none" w:sz="0" w:space="0" w:color="auto"/>
                                              </w:divBdr>
                                              <w:divsChild>
                                                <w:div w:id="479424997">
                                                  <w:marLeft w:val="0"/>
                                                  <w:marRight w:val="0"/>
                                                  <w:marTop w:val="0"/>
                                                  <w:marBottom w:val="0"/>
                                                  <w:divBdr>
                                                    <w:top w:val="none" w:sz="0" w:space="0" w:color="auto"/>
                                                    <w:left w:val="none" w:sz="0" w:space="0" w:color="auto"/>
                                                    <w:bottom w:val="none" w:sz="0" w:space="0" w:color="auto"/>
                                                    <w:right w:val="none" w:sz="0" w:space="0" w:color="auto"/>
                                                  </w:divBdr>
                                                  <w:divsChild>
                                                    <w:div w:id="720982777">
                                                      <w:marLeft w:val="0"/>
                                                      <w:marRight w:val="0"/>
                                                      <w:marTop w:val="0"/>
                                                      <w:marBottom w:val="0"/>
                                                      <w:divBdr>
                                                        <w:top w:val="none" w:sz="0" w:space="0" w:color="auto"/>
                                                        <w:left w:val="none" w:sz="0" w:space="0" w:color="auto"/>
                                                        <w:bottom w:val="none" w:sz="0" w:space="0" w:color="auto"/>
                                                        <w:right w:val="none" w:sz="0" w:space="0" w:color="auto"/>
                                                      </w:divBdr>
                                                      <w:divsChild>
                                                        <w:div w:id="822086405">
                                                          <w:marLeft w:val="0"/>
                                                          <w:marRight w:val="0"/>
                                                          <w:marTop w:val="0"/>
                                                          <w:marBottom w:val="0"/>
                                                          <w:divBdr>
                                                            <w:top w:val="none" w:sz="0" w:space="0" w:color="auto"/>
                                                            <w:left w:val="none" w:sz="0" w:space="0" w:color="auto"/>
                                                            <w:bottom w:val="none" w:sz="0" w:space="0" w:color="auto"/>
                                                            <w:right w:val="none" w:sz="0" w:space="0" w:color="auto"/>
                                                          </w:divBdr>
                                                          <w:divsChild>
                                                            <w:div w:id="1631474485">
                                                              <w:marLeft w:val="0"/>
                                                              <w:marRight w:val="0"/>
                                                              <w:marTop w:val="0"/>
                                                              <w:marBottom w:val="0"/>
                                                              <w:divBdr>
                                                                <w:top w:val="none" w:sz="0" w:space="0" w:color="auto"/>
                                                                <w:left w:val="none" w:sz="0" w:space="0" w:color="auto"/>
                                                                <w:bottom w:val="none" w:sz="0" w:space="0" w:color="auto"/>
                                                                <w:right w:val="none" w:sz="0" w:space="0" w:color="auto"/>
                                                              </w:divBdr>
                                                              <w:divsChild>
                                                                <w:div w:id="651836636">
                                                                  <w:marLeft w:val="0"/>
                                                                  <w:marRight w:val="0"/>
                                                                  <w:marTop w:val="0"/>
                                                                  <w:marBottom w:val="0"/>
                                                                  <w:divBdr>
                                                                    <w:top w:val="none" w:sz="0" w:space="0" w:color="auto"/>
                                                                    <w:left w:val="none" w:sz="0" w:space="0" w:color="auto"/>
                                                                    <w:bottom w:val="none" w:sz="0" w:space="0" w:color="auto"/>
                                                                    <w:right w:val="none" w:sz="0" w:space="0" w:color="auto"/>
                                                                  </w:divBdr>
                                                                  <w:divsChild>
                                                                    <w:div w:id="1081878921">
                                                                      <w:marLeft w:val="0"/>
                                                                      <w:marRight w:val="0"/>
                                                                      <w:marTop w:val="0"/>
                                                                      <w:marBottom w:val="0"/>
                                                                      <w:divBdr>
                                                                        <w:top w:val="none" w:sz="0" w:space="0" w:color="auto"/>
                                                                        <w:left w:val="none" w:sz="0" w:space="0" w:color="auto"/>
                                                                        <w:bottom w:val="none" w:sz="0" w:space="0" w:color="auto"/>
                                                                        <w:right w:val="none" w:sz="0" w:space="0" w:color="auto"/>
                                                                      </w:divBdr>
                                                                      <w:divsChild>
                                                                        <w:div w:id="243610150">
                                                                          <w:marLeft w:val="0"/>
                                                                          <w:marRight w:val="0"/>
                                                                          <w:marTop w:val="0"/>
                                                                          <w:marBottom w:val="0"/>
                                                                          <w:divBdr>
                                                                            <w:top w:val="none" w:sz="0" w:space="0" w:color="auto"/>
                                                                            <w:left w:val="none" w:sz="0" w:space="0" w:color="auto"/>
                                                                            <w:bottom w:val="none" w:sz="0" w:space="0" w:color="auto"/>
                                                                            <w:right w:val="none" w:sz="0" w:space="0" w:color="auto"/>
                                                                          </w:divBdr>
                                                                          <w:divsChild>
                                                                            <w:div w:id="1942836808">
                                                                              <w:marLeft w:val="0"/>
                                                                              <w:marRight w:val="0"/>
                                                                              <w:marTop w:val="0"/>
                                                                              <w:marBottom w:val="0"/>
                                                                              <w:divBdr>
                                                                                <w:top w:val="none" w:sz="0" w:space="0" w:color="auto"/>
                                                                                <w:left w:val="none" w:sz="0" w:space="0" w:color="auto"/>
                                                                                <w:bottom w:val="none" w:sz="0" w:space="0" w:color="auto"/>
                                                                                <w:right w:val="none" w:sz="0" w:space="0" w:color="auto"/>
                                                                              </w:divBdr>
                                                                              <w:divsChild>
                                                                                <w:div w:id="127406788">
                                                                                  <w:marLeft w:val="0"/>
                                                                                  <w:marRight w:val="0"/>
                                                                                  <w:marTop w:val="0"/>
                                                                                  <w:marBottom w:val="0"/>
                                                                                  <w:divBdr>
                                                                                    <w:top w:val="none" w:sz="0" w:space="0" w:color="auto"/>
                                                                                    <w:left w:val="none" w:sz="0" w:space="0" w:color="auto"/>
                                                                                    <w:bottom w:val="none" w:sz="0" w:space="0" w:color="auto"/>
                                                                                    <w:right w:val="none" w:sz="0" w:space="0" w:color="auto"/>
                                                                                  </w:divBdr>
                                                                                  <w:divsChild>
                                                                                    <w:div w:id="1720398304">
                                                                                      <w:marLeft w:val="0"/>
                                                                                      <w:marRight w:val="0"/>
                                                                                      <w:marTop w:val="0"/>
                                                                                      <w:marBottom w:val="0"/>
                                                                                      <w:divBdr>
                                                                                        <w:top w:val="none" w:sz="0" w:space="0" w:color="auto"/>
                                                                                        <w:left w:val="none" w:sz="0" w:space="0" w:color="auto"/>
                                                                                        <w:bottom w:val="none" w:sz="0" w:space="0" w:color="auto"/>
                                                                                        <w:right w:val="none" w:sz="0" w:space="0" w:color="auto"/>
                                                                                      </w:divBdr>
                                                                                      <w:divsChild>
                                                                                        <w:div w:id="226572964">
                                                                                          <w:marLeft w:val="0"/>
                                                                                          <w:marRight w:val="0"/>
                                                                                          <w:marTop w:val="0"/>
                                                                                          <w:marBottom w:val="0"/>
                                                                                          <w:divBdr>
                                                                                            <w:top w:val="none" w:sz="0" w:space="0" w:color="auto"/>
                                                                                            <w:left w:val="none" w:sz="0" w:space="0" w:color="auto"/>
                                                                                            <w:bottom w:val="none" w:sz="0" w:space="0" w:color="auto"/>
                                                                                            <w:right w:val="none" w:sz="0" w:space="0" w:color="auto"/>
                                                                                          </w:divBdr>
                                                                                          <w:divsChild>
                                                                                            <w:div w:id="2122794788">
                                                                                              <w:marLeft w:val="0"/>
                                                                                              <w:marRight w:val="0"/>
                                                                                              <w:marTop w:val="0"/>
                                                                                              <w:marBottom w:val="0"/>
                                                                                              <w:divBdr>
                                                                                                <w:top w:val="none" w:sz="0" w:space="0" w:color="auto"/>
                                                                                                <w:left w:val="none" w:sz="0" w:space="0" w:color="auto"/>
                                                                                                <w:bottom w:val="none" w:sz="0" w:space="0" w:color="auto"/>
                                                                                                <w:right w:val="none" w:sz="0" w:space="0" w:color="auto"/>
                                                                                              </w:divBdr>
                                                                                              <w:divsChild>
                                                                                                <w:div w:id="154538295">
                                                                                                  <w:marLeft w:val="0"/>
                                                                                                  <w:marRight w:val="0"/>
                                                                                                  <w:marTop w:val="0"/>
                                                                                                  <w:marBottom w:val="0"/>
                                                                                                  <w:divBdr>
                                                                                                    <w:top w:val="none" w:sz="0" w:space="0" w:color="auto"/>
                                                                                                    <w:left w:val="none" w:sz="0" w:space="0" w:color="auto"/>
                                                                                                    <w:bottom w:val="none" w:sz="0" w:space="0" w:color="auto"/>
                                                                                                    <w:right w:val="none" w:sz="0" w:space="0" w:color="auto"/>
                                                                                                  </w:divBdr>
                                                                                                  <w:divsChild>
                                                                                                    <w:div w:id="1294481487">
                                                                                                      <w:marLeft w:val="0"/>
                                                                                                      <w:marRight w:val="0"/>
                                                                                                      <w:marTop w:val="0"/>
                                                                                                      <w:marBottom w:val="0"/>
                                                                                                      <w:divBdr>
                                                                                                        <w:top w:val="none" w:sz="0" w:space="0" w:color="auto"/>
                                                                                                        <w:left w:val="none" w:sz="0" w:space="0" w:color="auto"/>
                                                                                                        <w:bottom w:val="none" w:sz="0" w:space="0" w:color="auto"/>
                                                                                                        <w:right w:val="none" w:sz="0" w:space="0" w:color="auto"/>
                                                                                                      </w:divBdr>
                                                                                                      <w:divsChild>
                                                                                                        <w:div w:id="1584531900">
                                                                                                          <w:marLeft w:val="0"/>
                                                                                                          <w:marRight w:val="0"/>
                                                                                                          <w:marTop w:val="0"/>
                                                                                                          <w:marBottom w:val="0"/>
                                                                                                          <w:divBdr>
                                                                                                            <w:top w:val="none" w:sz="0" w:space="0" w:color="auto"/>
                                                                                                            <w:left w:val="none" w:sz="0" w:space="0" w:color="auto"/>
                                                                                                            <w:bottom w:val="none" w:sz="0" w:space="0" w:color="auto"/>
                                                                                                            <w:right w:val="none" w:sz="0" w:space="0" w:color="auto"/>
                                                                                                          </w:divBdr>
                                                                                                          <w:divsChild>
                                                                                                            <w:div w:id="526992326">
                                                                                                              <w:marLeft w:val="0"/>
                                                                                                              <w:marRight w:val="0"/>
                                                                                                              <w:marTop w:val="0"/>
                                                                                                              <w:marBottom w:val="0"/>
                                                                                                              <w:divBdr>
                                                                                                                <w:top w:val="none" w:sz="0" w:space="0" w:color="auto"/>
                                                                                                                <w:left w:val="none" w:sz="0" w:space="0" w:color="auto"/>
                                                                                                                <w:bottom w:val="none" w:sz="0" w:space="0" w:color="auto"/>
                                                                                                                <w:right w:val="none" w:sz="0" w:space="0" w:color="auto"/>
                                                                                                              </w:divBdr>
                                                                                                              <w:divsChild>
                                                                                                                <w:div w:id="1378696517">
                                                                                                                  <w:marLeft w:val="0"/>
                                                                                                                  <w:marRight w:val="0"/>
                                                                                                                  <w:marTop w:val="0"/>
                                                                                                                  <w:marBottom w:val="0"/>
                                                                                                                  <w:divBdr>
                                                                                                                    <w:top w:val="none" w:sz="0" w:space="0" w:color="auto"/>
                                                                                                                    <w:left w:val="none" w:sz="0" w:space="0" w:color="auto"/>
                                                                                                                    <w:bottom w:val="none" w:sz="0" w:space="0" w:color="auto"/>
                                                                                                                    <w:right w:val="none" w:sz="0" w:space="0" w:color="auto"/>
                                                                                                                  </w:divBdr>
                                                                                                                  <w:divsChild>
                                                                                                                    <w:div w:id="18125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26276">
                                                                                                  <w:marLeft w:val="0"/>
                                                                                                  <w:marRight w:val="0"/>
                                                                                                  <w:marTop w:val="0"/>
                                                                                                  <w:marBottom w:val="0"/>
                                                                                                  <w:divBdr>
                                                                                                    <w:top w:val="none" w:sz="0" w:space="0" w:color="auto"/>
                                                                                                    <w:left w:val="none" w:sz="0" w:space="0" w:color="auto"/>
                                                                                                    <w:bottom w:val="none" w:sz="0" w:space="0" w:color="auto"/>
                                                                                                    <w:right w:val="none" w:sz="0" w:space="0" w:color="auto"/>
                                                                                                  </w:divBdr>
                                                                                                  <w:divsChild>
                                                                                                    <w:div w:id="757481232">
                                                                                                      <w:marLeft w:val="0"/>
                                                                                                      <w:marRight w:val="0"/>
                                                                                                      <w:marTop w:val="0"/>
                                                                                                      <w:marBottom w:val="0"/>
                                                                                                      <w:divBdr>
                                                                                                        <w:top w:val="none" w:sz="0" w:space="0" w:color="auto"/>
                                                                                                        <w:left w:val="none" w:sz="0" w:space="0" w:color="auto"/>
                                                                                                        <w:bottom w:val="none" w:sz="0" w:space="0" w:color="auto"/>
                                                                                                        <w:right w:val="none" w:sz="0" w:space="0" w:color="auto"/>
                                                                                                      </w:divBdr>
                                                                                                      <w:divsChild>
                                                                                                        <w:div w:id="1820343949">
                                                                                                          <w:marLeft w:val="0"/>
                                                                                                          <w:marRight w:val="0"/>
                                                                                                          <w:marTop w:val="0"/>
                                                                                                          <w:marBottom w:val="0"/>
                                                                                                          <w:divBdr>
                                                                                                            <w:top w:val="none" w:sz="0" w:space="0" w:color="auto"/>
                                                                                                            <w:left w:val="none" w:sz="0" w:space="0" w:color="auto"/>
                                                                                                            <w:bottom w:val="none" w:sz="0" w:space="0" w:color="auto"/>
                                                                                                            <w:right w:val="none" w:sz="0" w:space="0" w:color="auto"/>
                                                                                                          </w:divBdr>
                                                                                                          <w:divsChild>
                                                                                                            <w:div w:id="585964567">
                                                                                                              <w:marLeft w:val="0"/>
                                                                                                              <w:marRight w:val="0"/>
                                                                                                              <w:marTop w:val="0"/>
                                                                                                              <w:marBottom w:val="0"/>
                                                                                                              <w:divBdr>
                                                                                                                <w:top w:val="none" w:sz="0" w:space="0" w:color="auto"/>
                                                                                                                <w:left w:val="none" w:sz="0" w:space="0" w:color="auto"/>
                                                                                                                <w:bottom w:val="none" w:sz="0" w:space="0" w:color="auto"/>
                                                                                                                <w:right w:val="none" w:sz="0" w:space="0" w:color="auto"/>
                                                                                                              </w:divBdr>
                                                                                                              <w:divsChild>
                                                                                                                <w:div w:id="363024973">
                                                                                                                  <w:marLeft w:val="0"/>
                                                                                                                  <w:marRight w:val="0"/>
                                                                                                                  <w:marTop w:val="0"/>
                                                                                                                  <w:marBottom w:val="0"/>
                                                                                                                  <w:divBdr>
                                                                                                                    <w:top w:val="none" w:sz="0" w:space="0" w:color="auto"/>
                                                                                                                    <w:left w:val="none" w:sz="0" w:space="0" w:color="auto"/>
                                                                                                                    <w:bottom w:val="none" w:sz="0" w:space="0" w:color="auto"/>
                                                                                                                    <w:right w:val="none" w:sz="0" w:space="0" w:color="auto"/>
                                                                                                                  </w:divBdr>
                                                                                                                  <w:divsChild>
                                                                                                                    <w:div w:id="1450903296">
                                                                                                                      <w:marLeft w:val="0"/>
                                                                                                                      <w:marRight w:val="0"/>
                                                                                                                      <w:marTop w:val="0"/>
                                                                                                                      <w:marBottom w:val="0"/>
                                                                                                                      <w:divBdr>
                                                                                                                        <w:top w:val="none" w:sz="0" w:space="0" w:color="auto"/>
                                                                                                                        <w:left w:val="none" w:sz="0" w:space="0" w:color="auto"/>
                                                                                                                        <w:bottom w:val="none" w:sz="0" w:space="0" w:color="auto"/>
                                                                                                                        <w:right w:val="none" w:sz="0" w:space="0" w:color="auto"/>
                                                                                                                      </w:divBdr>
                                                                                                                      <w:divsChild>
                                                                                                                        <w:div w:id="746342501">
                                                                                                                          <w:marLeft w:val="0"/>
                                                                                                                          <w:marRight w:val="0"/>
                                                                                                                          <w:marTop w:val="0"/>
                                                                                                                          <w:marBottom w:val="0"/>
                                                                                                                          <w:divBdr>
                                                                                                                            <w:top w:val="none" w:sz="0" w:space="0" w:color="auto"/>
                                                                                                                            <w:left w:val="none" w:sz="0" w:space="0" w:color="auto"/>
                                                                                                                            <w:bottom w:val="none" w:sz="0" w:space="0" w:color="auto"/>
                                                                                                                            <w:right w:val="none" w:sz="0" w:space="0" w:color="auto"/>
                                                                                                                          </w:divBdr>
                                                                                                                          <w:divsChild>
                                                                                                                            <w:div w:id="624777742">
                                                                                                                              <w:marLeft w:val="0"/>
                                                                                                                              <w:marRight w:val="0"/>
                                                                                                                              <w:marTop w:val="0"/>
                                                                                                                              <w:marBottom w:val="0"/>
                                                                                                                              <w:divBdr>
                                                                                                                                <w:top w:val="none" w:sz="0" w:space="0" w:color="auto"/>
                                                                                                                                <w:left w:val="none" w:sz="0" w:space="0" w:color="auto"/>
                                                                                                                                <w:bottom w:val="none" w:sz="0" w:space="0" w:color="auto"/>
                                                                                                                                <w:right w:val="none" w:sz="0" w:space="0" w:color="auto"/>
                                                                                                                              </w:divBdr>
                                                                                                                              <w:divsChild>
                                                                                                                                <w:div w:id="767238246">
                                                                                                                                  <w:marLeft w:val="0"/>
                                                                                                                                  <w:marRight w:val="0"/>
                                                                                                                                  <w:marTop w:val="0"/>
                                                                                                                                  <w:marBottom w:val="0"/>
                                                                                                                                  <w:divBdr>
                                                                                                                                    <w:top w:val="none" w:sz="0" w:space="0" w:color="auto"/>
                                                                                                                                    <w:left w:val="none" w:sz="0" w:space="0" w:color="auto"/>
                                                                                                                                    <w:bottom w:val="none" w:sz="0" w:space="0" w:color="auto"/>
                                                                                                                                    <w:right w:val="none" w:sz="0" w:space="0" w:color="auto"/>
                                                                                                                                  </w:divBdr>
                                                                                                                                  <w:divsChild>
                                                                                                                                    <w:div w:id="1778788665">
                                                                                                                                      <w:marLeft w:val="0"/>
                                                                                                                                      <w:marRight w:val="0"/>
                                                                                                                                      <w:marTop w:val="0"/>
                                                                                                                                      <w:marBottom w:val="0"/>
                                                                                                                                      <w:divBdr>
                                                                                                                                        <w:top w:val="none" w:sz="0" w:space="0" w:color="auto"/>
                                                                                                                                        <w:left w:val="none" w:sz="0" w:space="0" w:color="auto"/>
                                                                                                                                        <w:bottom w:val="none" w:sz="0" w:space="0" w:color="auto"/>
                                                                                                                                        <w:right w:val="none" w:sz="0" w:space="0" w:color="auto"/>
                                                                                                                                      </w:divBdr>
                                                                                                                                      <w:divsChild>
                                                                                                                                        <w:div w:id="1625694860">
                                                                                                                                          <w:marLeft w:val="0"/>
                                                                                                                                          <w:marRight w:val="0"/>
                                                                                                                                          <w:marTop w:val="0"/>
                                                                                                                                          <w:marBottom w:val="0"/>
                                                                                                                                          <w:divBdr>
                                                                                                                                            <w:top w:val="none" w:sz="0" w:space="0" w:color="auto"/>
                                                                                                                                            <w:left w:val="none" w:sz="0" w:space="0" w:color="auto"/>
                                                                                                                                            <w:bottom w:val="none" w:sz="0" w:space="0" w:color="auto"/>
                                                                                                                                            <w:right w:val="none" w:sz="0" w:space="0" w:color="auto"/>
                                                                                                                                          </w:divBdr>
                                                                                                                                          <w:divsChild>
                                                                                                                                            <w:div w:id="13024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8263225">
      <w:bodyDiv w:val="1"/>
      <w:marLeft w:val="0"/>
      <w:marRight w:val="0"/>
      <w:marTop w:val="0"/>
      <w:marBottom w:val="0"/>
      <w:divBdr>
        <w:top w:val="none" w:sz="0" w:space="0" w:color="auto"/>
        <w:left w:val="none" w:sz="0" w:space="0" w:color="auto"/>
        <w:bottom w:val="none" w:sz="0" w:space="0" w:color="auto"/>
        <w:right w:val="none" w:sz="0" w:space="0" w:color="auto"/>
      </w:divBdr>
    </w:div>
    <w:div w:id="152066005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02">
          <w:marLeft w:val="1440"/>
          <w:marRight w:val="0"/>
          <w:marTop w:val="0"/>
          <w:marBottom w:val="0"/>
          <w:divBdr>
            <w:top w:val="none" w:sz="0" w:space="0" w:color="auto"/>
            <w:left w:val="none" w:sz="0" w:space="0" w:color="auto"/>
            <w:bottom w:val="none" w:sz="0" w:space="0" w:color="auto"/>
            <w:right w:val="none" w:sz="0" w:space="0" w:color="auto"/>
          </w:divBdr>
        </w:div>
      </w:divsChild>
    </w:div>
    <w:div w:id="196210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sc.sci.gsfc.nasa.gov/daac-bin/DataHoldings.pl"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A026B-D709-45BA-B036-B228C9820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18764</Words>
  <Characters>106958</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125472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Geography</dc:creator>
  <cp:lastModifiedBy>Alex Messina</cp:lastModifiedBy>
  <cp:revision>2</cp:revision>
  <dcterms:created xsi:type="dcterms:W3CDTF">2015-03-07T22:57:00Z</dcterms:created>
  <dcterms:modified xsi:type="dcterms:W3CDTF">2015-03-07T22:57:00Z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tbiggs@mail.sdsu.edu@www.mendeley.com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http://csl.mendeley.com/styles/12185671/journal-of-evolutionary-biology-tb2</vt:lpwstr>
  </property>
  <property fmtid="{D5CDD505-2E9C-101B-9397-08002B2CF9AE}" pid="8" name="Mendeley Recent Style Name 1_1">
    <vt:lpwstr>Journal of Evolutionary Biology - Trent Biggs</vt:lpwstr>
  </property>
  <property fmtid="{D5CDD505-2E9C-101B-9397-08002B2CF9AE}" pid="9" name="Mendeley Recent Style Id 2_1">
    <vt:lpwstr>http://csl.mendeley.com/styles/12185671/journal-of-evolutionary-biology</vt:lpwstr>
  </property>
  <property fmtid="{D5CDD505-2E9C-101B-9397-08002B2CF9AE}" pid="10" name="Mendeley Recent Style Name 2_1">
    <vt:lpwstr>Journal of Evolutionary Biology - Trent Biggs</vt:lpwstr>
  </property>
  <property fmtid="{D5CDD505-2E9C-101B-9397-08002B2CF9AE}" pid="11" name="Mendeley Recent Style Id 3_1">
    <vt:lpwstr>http://csl.mendeley.com/styles/12185671/journal-of-evolutionary-biology-tb4-14</vt:lpwstr>
  </property>
  <property fmtid="{D5CDD505-2E9C-101B-9397-08002B2CF9AE}" pid="12" name="Mendeley Recent Style Name 3_1">
    <vt:lpwstr>Journal of Evolutionary Biology - Trent Biggs13 - Trent Biggs</vt:lpwstr>
  </property>
  <property fmtid="{D5CDD505-2E9C-101B-9397-08002B2CF9AE}" pid="13" name="Mendeley Recent Style Id 4_1">
    <vt:lpwstr>http://csl.mendeley.com/styles/12185671/journal-of-evolutionary-biology-tb4-21</vt:lpwstr>
  </property>
  <property fmtid="{D5CDD505-2E9C-101B-9397-08002B2CF9AE}" pid="14" name="Mendeley Recent Style Name 4_1">
    <vt:lpwstr>Journal of Evolutionary Biology - Trent Biggs21 - Trent Biggs</vt:lpwstr>
  </property>
  <property fmtid="{D5CDD505-2E9C-101B-9397-08002B2CF9AE}" pid="15" name="Mendeley Recent Style Id 5_1">
    <vt:lpwstr>http://csl.mendeley.com/styles/12185671/journal-of-evolutionary-biology-tb4-28</vt:lpwstr>
  </property>
  <property fmtid="{D5CDD505-2E9C-101B-9397-08002B2CF9AE}" pid="16" name="Mendeley Recent Style Name 5_1">
    <vt:lpwstr>Journal of Evolutionary Biology - Trent Biggs23 - Trent Biggs</vt:lpwstr>
  </property>
  <property fmtid="{D5CDD505-2E9C-101B-9397-08002B2CF9AE}" pid="17" name="Mendeley Recent Style Id 6_1">
    <vt:lpwstr>http://csl.mendeley.com/styles/12185671/journal-of-evolutionary-biology-tb4-23</vt:lpwstr>
  </property>
  <property fmtid="{D5CDD505-2E9C-101B-9397-08002B2CF9AE}" pid="18" name="Mendeley Recent Style Name 6_1">
    <vt:lpwstr>Journal of Evolutionary Biology - Trent Biggs23 - Trent Biggs</vt:lpwstr>
  </property>
  <property fmtid="{D5CDD505-2E9C-101B-9397-08002B2CF9AE}" pid="19" name="Mendeley Recent Style Id 7_1">
    <vt:lpwstr>http://csl.mendeley.com/styles/12185671/journal-of-evolutionary-biology-tb3</vt:lpwstr>
  </property>
  <property fmtid="{D5CDD505-2E9C-101B-9397-08002B2CF9AE}" pid="20" name="Mendeley Recent Style Name 7_1">
    <vt:lpwstr>Journal of Evolutionary Biology - Trent Biggs3</vt:lpwstr>
  </property>
  <property fmtid="{D5CDD505-2E9C-101B-9397-08002B2CF9AE}" pid="21" name="Mendeley Recent Style Id 8_1">
    <vt:lpwstr>http://csl.mendeley.com/styles/12185671/journal-of-evolutionary-biology-tb4-30</vt:lpwstr>
  </property>
  <property fmtid="{D5CDD505-2E9C-101B-9397-08002B2CF9AE}" pid="22" name="Mendeley Recent Style Name 8_1">
    <vt:lpwstr>Journal of Evolutionary Biology - Trent Biggs30- Trent Biggs</vt:lpwstr>
  </property>
  <property fmtid="{D5CDD505-2E9C-101B-9397-08002B2CF9AE}" pid="23" name="Mendeley Recent Style Id 9_1">
    <vt:lpwstr>http://www.zotero.org/styles/journal-of-hydrology</vt:lpwstr>
  </property>
  <property fmtid="{D5CDD505-2E9C-101B-9397-08002B2CF9AE}" pid="24" name="Mendeley Recent Style Name 9_1">
    <vt:lpwstr>Journal of Hydrology</vt:lpwstr>
  </property>
</Properties>
</file>