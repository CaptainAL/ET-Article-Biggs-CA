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A567F" w14:textId="77777777" w:rsidR="00F442A5" w:rsidRDefault="00C156D8" w:rsidP="006E3BA8">
      <w:pPr>
        <w:spacing w:after="0" w:line="240" w:lineRule="auto"/>
        <w:rPr>
          <w:rFonts w:ascii="Times New Roman" w:hAnsi="Times New Roman" w:cs="Times New Roman"/>
          <w:sz w:val="28"/>
          <w:szCs w:val="28"/>
        </w:rPr>
      </w:pPr>
      <w:r>
        <w:rPr>
          <w:rFonts w:ascii="Times New Roman" w:hAnsi="Times New Roman" w:cs="Times New Roman"/>
          <w:sz w:val="28"/>
          <w:szCs w:val="28"/>
        </w:rPr>
        <w:t>Automated mapping of</w:t>
      </w:r>
      <w:r w:rsidR="00F442A5">
        <w:rPr>
          <w:rFonts w:ascii="Times New Roman" w:hAnsi="Times New Roman" w:cs="Times New Roman"/>
          <w:sz w:val="28"/>
          <w:szCs w:val="28"/>
        </w:rPr>
        <w:t xml:space="preserve"> e</w:t>
      </w:r>
      <w:r w:rsidR="00222174">
        <w:rPr>
          <w:rFonts w:ascii="Times New Roman" w:hAnsi="Times New Roman" w:cs="Times New Roman"/>
          <w:sz w:val="28"/>
          <w:szCs w:val="28"/>
        </w:rPr>
        <w:t xml:space="preserve">vapotranspiration from </w:t>
      </w:r>
      <w:r w:rsidR="00AD6945">
        <w:rPr>
          <w:rFonts w:ascii="Times New Roman" w:hAnsi="Times New Roman" w:cs="Times New Roman"/>
          <w:sz w:val="28"/>
          <w:szCs w:val="28"/>
        </w:rPr>
        <w:t>irrigated crops</w:t>
      </w:r>
      <w:r w:rsidR="009D176B">
        <w:rPr>
          <w:rFonts w:ascii="Times New Roman" w:hAnsi="Times New Roman" w:cs="Times New Roman"/>
          <w:sz w:val="28"/>
          <w:szCs w:val="28"/>
        </w:rPr>
        <w:t xml:space="preserve"> using global climate grids</w:t>
      </w:r>
      <w:r w:rsidR="00D65A88">
        <w:rPr>
          <w:rFonts w:ascii="Times New Roman" w:hAnsi="Times New Roman" w:cs="Times New Roman"/>
          <w:sz w:val="28"/>
          <w:szCs w:val="28"/>
        </w:rPr>
        <w:t xml:space="preserve"> and MODIS data</w:t>
      </w:r>
      <w:r w:rsidR="00F442A5">
        <w:rPr>
          <w:rFonts w:ascii="Times New Roman" w:hAnsi="Times New Roman" w:cs="Times New Roman"/>
          <w:sz w:val="28"/>
          <w:szCs w:val="28"/>
        </w:rPr>
        <w:t>:</w:t>
      </w:r>
      <w:r>
        <w:rPr>
          <w:rFonts w:ascii="Times New Roman" w:hAnsi="Times New Roman" w:cs="Times New Roman"/>
          <w:sz w:val="28"/>
          <w:szCs w:val="28"/>
        </w:rPr>
        <w:t xml:space="preserve">  Comparison of </w:t>
      </w:r>
      <w:r w:rsidR="00063849" w:rsidRPr="003B6F13">
        <w:rPr>
          <w:rFonts w:ascii="Times New Roman" w:hAnsi="Times New Roman" w:cs="Times New Roman"/>
          <w:sz w:val="28"/>
          <w:szCs w:val="28"/>
        </w:rPr>
        <w:t>energy</w:t>
      </w:r>
      <w:r>
        <w:rPr>
          <w:rFonts w:ascii="Times New Roman" w:hAnsi="Times New Roman" w:cs="Times New Roman"/>
          <w:sz w:val="28"/>
          <w:szCs w:val="28"/>
        </w:rPr>
        <w:t>-</w:t>
      </w:r>
      <w:r w:rsidR="00063849" w:rsidRPr="003B6F13">
        <w:rPr>
          <w:rFonts w:ascii="Times New Roman" w:hAnsi="Times New Roman" w:cs="Times New Roman"/>
          <w:sz w:val="28"/>
          <w:szCs w:val="28"/>
        </w:rPr>
        <w:t xml:space="preserve"> and vegetati</w:t>
      </w:r>
      <w:r w:rsidR="00F442A5">
        <w:rPr>
          <w:rFonts w:ascii="Times New Roman" w:hAnsi="Times New Roman" w:cs="Times New Roman"/>
          <w:sz w:val="28"/>
          <w:szCs w:val="28"/>
        </w:rPr>
        <w:t>on-based methods</w:t>
      </w:r>
      <w:r w:rsidR="006B3389">
        <w:rPr>
          <w:rFonts w:ascii="Times New Roman" w:hAnsi="Times New Roman" w:cs="Times New Roman"/>
          <w:sz w:val="28"/>
          <w:szCs w:val="28"/>
        </w:rPr>
        <w:t xml:space="preserve"> with observation towers</w:t>
      </w:r>
    </w:p>
    <w:p w14:paraId="66850EBD" w14:textId="77777777" w:rsidR="00383D81" w:rsidRDefault="00383D81" w:rsidP="006E3BA8">
      <w:pPr>
        <w:spacing w:after="0" w:line="240" w:lineRule="auto"/>
        <w:rPr>
          <w:rFonts w:ascii="Times New Roman" w:hAnsi="Times New Roman" w:cs="Times New Roman"/>
          <w:sz w:val="28"/>
          <w:szCs w:val="28"/>
        </w:rPr>
      </w:pPr>
    </w:p>
    <w:p w14:paraId="1993693D" w14:textId="77777777" w:rsidR="00063849"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Trent W. Biggs</w:t>
      </w:r>
    </w:p>
    <w:p w14:paraId="4739174F"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Michael Marshall</w:t>
      </w:r>
    </w:p>
    <w:p w14:paraId="776E4A0E" w14:textId="5D1BFB70" w:rsidR="000F7B70" w:rsidRDefault="000F7B70"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Alex Messina</w:t>
      </w:r>
    </w:p>
    <w:p w14:paraId="74401CD8" w14:textId="77777777" w:rsidR="005B2FDD" w:rsidRDefault="005B2FDD" w:rsidP="006E3BA8">
      <w:pPr>
        <w:spacing w:after="0" w:line="240" w:lineRule="auto"/>
        <w:rPr>
          <w:rFonts w:ascii="Times New Roman" w:hAnsi="Times New Roman" w:cs="Times New Roman"/>
          <w:sz w:val="24"/>
          <w:szCs w:val="24"/>
        </w:rPr>
      </w:pPr>
    </w:p>
    <w:p w14:paraId="5A9F80EE" w14:textId="77777777" w:rsidR="00063849" w:rsidRPr="00F442A5" w:rsidRDefault="00F442A5" w:rsidP="006E3BA8">
      <w:pPr>
        <w:spacing w:after="0" w:line="240" w:lineRule="auto"/>
        <w:rPr>
          <w:rFonts w:ascii="Times New Roman" w:hAnsi="Times New Roman" w:cs="Times New Roman"/>
          <w:b/>
          <w:sz w:val="24"/>
          <w:szCs w:val="24"/>
        </w:rPr>
      </w:pPr>
      <w:r w:rsidRPr="00F442A5">
        <w:rPr>
          <w:rFonts w:ascii="Times New Roman" w:hAnsi="Times New Roman" w:cs="Times New Roman"/>
          <w:b/>
          <w:sz w:val="24"/>
          <w:szCs w:val="24"/>
        </w:rPr>
        <w:t>Abstract</w:t>
      </w:r>
    </w:p>
    <w:p w14:paraId="34220B0B" w14:textId="77777777" w:rsidR="00F442A5" w:rsidRDefault="00306A0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442A5">
        <w:rPr>
          <w:rFonts w:ascii="Times New Roman" w:hAnsi="Times New Roman" w:cs="Times New Roman"/>
          <w:sz w:val="24"/>
          <w:szCs w:val="24"/>
        </w:rPr>
        <w:t>utomated met</w:t>
      </w:r>
      <w:r w:rsidR="00C156D8">
        <w:rPr>
          <w:rFonts w:ascii="Times New Roman" w:hAnsi="Times New Roman" w:cs="Times New Roman"/>
          <w:sz w:val="24"/>
          <w:szCs w:val="24"/>
        </w:rPr>
        <w:t>hods to map</w:t>
      </w:r>
      <w:r w:rsidR="00F442A5">
        <w:rPr>
          <w:rFonts w:ascii="Times New Roman" w:hAnsi="Times New Roman" w:cs="Times New Roman"/>
          <w:sz w:val="24"/>
          <w:szCs w:val="24"/>
        </w:rPr>
        <w:t xml:space="preserve"> evapotranspiration (ET) </w:t>
      </w:r>
      <w:r w:rsidR="00C156D8">
        <w:rPr>
          <w:rFonts w:ascii="Times New Roman" w:hAnsi="Times New Roman" w:cs="Times New Roman"/>
          <w:sz w:val="24"/>
          <w:szCs w:val="24"/>
        </w:rPr>
        <w:t xml:space="preserve">at regional and global scales </w:t>
      </w:r>
      <w:r>
        <w:rPr>
          <w:rFonts w:ascii="Times New Roman" w:hAnsi="Times New Roman" w:cs="Times New Roman"/>
          <w:sz w:val="24"/>
          <w:szCs w:val="24"/>
        </w:rPr>
        <w:t xml:space="preserve">often </w:t>
      </w:r>
      <w:r w:rsidR="00F442A5">
        <w:rPr>
          <w:rFonts w:ascii="Times New Roman" w:hAnsi="Times New Roman" w:cs="Times New Roman"/>
          <w:sz w:val="24"/>
          <w:szCs w:val="24"/>
        </w:rPr>
        <w:t>use vegetation indices to estimate ET, and have been valida</w:t>
      </w:r>
      <w:r w:rsidR="00821ACB">
        <w:rPr>
          <w:rFonts w:ascii="Times New Roman" w:hAnsi="Times New Roman" w:cs="Times New Roman"/>
          <w:sz w:val="24"/>
          <w:szCs w:val="24"/>
        </w:rPr>
        <w:t xml:space="preserve">ted mostly over rainfed areas.  </w:t>
      </w:r>
      <w:r w:rsidR="00F442A5">
        <w:rPr>
          <w:rFonts w:ascii="Times New Roman" w:hAnsi="Times New Roman" w:cs="Times New Roman"/>
          <w:sz w:val="24"/>
          <w:szCs w:val="24"/>
        </w:rPr>
        <w:t>Here, two automated methods for estimating ET</w:t>
      </w:r>
      <w:r>
        <w:rPr>
          <w:rFonts w:ascii="Times New Roman" w:hAnsi="Times New Roman" w:cs="Times New Roman"/>
          <w:sz w:val="24"/>
          <w:szCs w:val="24"/>
        </w:rPr>
        <w:t>, one vegetation-based</w:t>
      </w:r>
      <w:r w:rsidR="00F442A5">
        <w:rPr>
          <w:rFonts w:ascii="Times New Roman" w:hAnsi="Times New Roman" w:cs="Times New Roman"/>
          <w:sz w:val="24"/>
          <w:szCs w:val="24"/>
        </w:rPr>
        <w:t xml:space="preserve"> (MOD16</w:t>
      </w:r>
      <w:r w:rsidR="0017326D">
        <w:rPr>
          <w:rFonts w:ascii="Times New Roman" w:hAnsi="Times New Roman" w:cs="Times New Roman"/>
          <w:sz w:val="24"/>
          <w:szCs w:val="24"/>
        </w:rPr>
        <w:t>) and one temperature</w:t>
      </w:r>
      <w:r>
        <w:rPr>
          <w:rFonts w:ascii="Times New Roman" w:hAnsi="Times New Roman" w:cs="Times New Roman"/>
          <w:sz w:val="24"/>
          <w:szCs w:val="24"/>
        </w:rPr>
        <w:t>-based (</w:t>
      </w:r>
      <w:r w:rsidR="006571C0">
        <w:rPr>
          <w:rFonts w:ascii="Times New Roman" w:hAnsi="Times New Roman" w:cs="Times New Roman"/>
          <w:sz w:val="24"/>
          <w:szCs w:val="24"/>
        </w:rPr>
        <w:t xml:space="preserve">surface energy balance algorithm, </w:t>
      </w:r>
      <w:r w:rsidR="00F442A5">
        <w:rPr>
          <w:rFonts w:ascii="Times New Roman" w:hAnsi="Times New Roman" w:cs="Times New Roman"/>
          <w:sz w:val="24"/>
          <w:szCs w:val="24"/>
        </w:rPr>
        <w:t xml:space="preserve">SEBAL) </w:t>
      </w:r>
      <w:r w:rsidR="006571C0">
        <w:rPr>
          <w:rFonts w:ascii="Times New Roman" w:hAnsi="Times New Roman" w:cs="Times New Roman"/>
          <w:sz w:val="24"/>
          <w:szCs w:val="24"/>
        </w:rPr>
        <w:t>are compared</w:t>
      </w:r>
      <w:r>
        <w:rPr>
          <w:rFonts w:ascii="Times New Roman" w:hAnsi="Times New Roman" w:cs="Times New Roman"/>
          <w:sz w:val="24"/>
          <w:szCs w:val="24"/>
        </w:rPr>
        <w:t xml:space="preserve"> </w:t>
      </w:r>
      <w:r w:rsidR="00F442A5">
        <w:rPr>
          <w:rFonts w:ascii="Times New Roman" w:hAnsi="Times New Roman" w:cs="Times New Roman"/>
          <w:sz w:val="24"/>
          <w:szCs w:val="24"/>
        </w:rPr>
        <w:t xml:space="preserve">over irrigated areas using </w:t>
      </w:r>
      <w:r w:rsidR="00327A40">
        <w:rPr>
          <w:rFonts w:ascii="Times New Roman" w:hAnsi="Times New Roman" w:cs="Times New Roman"/>
          <w:sz w:val="24"/>
          <w:szCs w:val="24"/>
        </w:rPr>
        <w:t xml:space="preserve">only </w:t>
      </w:r>
      <w:r w:rsidR="00F442A5">
        <w:rPr>
          <w:rFonts w:ascii="Times New Roman" w:hAnsi="Times New Roman" w:cs="Times New Roman"/>
          <w:sz w:val="24"/>
          <w:szCs w:val="24"/>
        </w:rPr>
        <w:t xml:space="preserve">global climate grids </w:t>
      </w:r>
      <w:r w:rsidR="00D513A9">
        <w:rPr>
          <w:rFonts w:ascii="Times New Roman" w:hAnsi="Times New Roman" w:cs="Times New Roman"/>
          <w:sz w:val="24"/>
          <w:szCs w:val="24"/>
        </w:rPr>
        <w:t xml:space="preserve">(GMAO-MERRA) </w:t>
      </w:r>
      <w:r w:rsidR="00F442A5">
        <w:rPr>
          <w:rFonts w:ascii="Times New Roman" w:hAnsi="Times New Roman" w:cs="Times New Roman"/>
          <w:sz w:val="24"/>
          <w:szCs w:val="24"/>
        </w:rPr>
        <w:t xml:space="preserve">and remote sensing data </w:t>
      </w:r>
      <w:r w:rsidR="00D513A9">
        <w:rPr>
          <w:rFonts w:ascii="Times New Roman" w:hAnsi="Times New Roman" w:cs="Times New Roman"/>
          <w:sz w:val="24"/>
          <w:szCs w:val="24"/>
        </w:rPr>
        <w:t xml:space="preserve">(MODIS) </w:t>
      </w:r>
      <w:r w:rsidR="00F442A5">
        <w:rPr>
          <w:rFonts w:ascii="Times New Roman" w:hAnsi="Times New Roman" w:cs="Times New Roman"/>
          <w:sz w:val="24"/>
          <w:szCs w:val="24"/>
        </w:rPr>
        <w:t>as input</w:t>
      </w:r>
      <w:r w:rsidR="00327A40">
        <w:rPr>
          <w:rFonts w:ascii="Times New Roman" w:hAnsi="Times New Roman" w:cs="Times New Roman"/>
          <w:sz w:val="24"/>
          <w:szCs w:val="24"/>
        </w:rPr>
        <w:t xml:space="preserve">, </w:t>
      </w:r>
      <w:r>
        <w:rPr>
          <w:rFonts w:ascii="Times New Roman" w:hAnsi="Times New Roman" w:cs="Times New Roman"/>
          <w:sz w:val="24"/>
          <w:szCs w:val="24"/>
        </w:rPr>
        <w:t xml:space="preserve">validated with eddy flux correlation towers over several </w:t>
      </w:r>
      <w:r w:rsidR="0017326D">
        <w:rPr>
          <w:rFonts w:ascii="Times New Roman" w:hAnsi="Times New Roman" w:cs="Times New Roman"/>
          <w:sz w:val="24"/>
          <w:szCs w:val="24"/>
        </w:rPr>
        <w:t>irrigated crop</w:t>
      </w:r>
      <w:r>
        <w:rPr>
          <w:rFonts w:ascii="Times New Roman" w:hAnsi="Times New Roman" w:cs="Times New Roman"/>
          <w:sz w:val="24"/>
          <w:szCs w:val="24"/>
        </w:rPr>
        <w:t>s (</w:t>
      </w:r>
      <w:r w:rsidR="00CA6BFA">
        <w:rPr>
          <w:rFonts w:ascii="Times New Roman" w:hAnsi="Times New Roman" w:cs="Times New Roman"/>
          <w:sz w:val="24"/>
          <w:szCs w:val="24"/>
        </w:rPr>
        <w:t>maize</w:t>
      </w:r>
      <w:r>
        <w:rPr>
          <w:rFonts w:ascii="Times New Roman" w:hAnsi="Times New Roman" w:cs="Times New Roman"/>
          <w:sz w:val="24"/>
          <w:szCs w:val="24"/>
        </w:rPr>
        <w:t>, rice, cotton)</w:t>
      </w:r>
      <w:r w:rsidR="001664F2">
        <w:rPr>
          <w:rFonts w:ascii="Times New Roman" w:hAnsi="Times New Roman" w:cs="Times New Roman"/>
          <w:sz w:val="24"/>
          <w:szCs w:val="24"/>
        </w:rPr>
        <w:t xml:space="preserve"> in the Central Valley of California</w:t>
      </w:r>
      <w:r w:rsidR="00AD02FB">
        <w:rPr>
          <w:rFonts w:ascii="Times New Roman" w:hAnsi="Times New Roman" w:cs="Times New Roman"/>
          <w:sz w:val="24"/>
          <w:szCs w:val="24"/>
        </w:rPr>
        <w:t xml:space="preserve">.  </w:t>
      </w:r>
      <w:r w:rsidR="007C4B3B">
        <w:rPr>
          <w:rFonts w:ascii="Times New Roman" w:hAnsi="Times New Roman" w:cs="Times New Roman"/>
          <w:sz w:val="24"/>
          <w:szCs w:val="24"/>
        </w:rPr>
        <w:t>Automated selection of calibration pixels in SEBAL was based on quantiles of the cumulative distribution of land surface temperature (T</w:t>
      </w:r>
      <w:r w:rsidR="007C4B3B">
        <w:rPr>
          <w:rFonts w:ascii="Times New Roman" w:hAnsi="Times New Roman" w:cs="Times New Roman"/>
          <w:sz w:val="24"/>
          <w:szCs w:val="24"/>
          <w:vertAlign w:val="subscript"/>
        </w:rPr>
        <w:t>R</w:t>
      </w:r>
      <w:r w:rsidR="007C4B3B">
        <w:rPr>
          <w:rFonts w:ascii="Times New Roman" w:hAnsi="Times New Roman" w:cs="Times New Roman"/>
          <w:sz w:val="24"/>
          <w:szCs w:val="24"/>
        </w:rPr>
        <w:t xml:space="preserve">) and normalized difference vegetation index (NDVI).  </w:t>
      </w:r>
      <w:r w:rsidR="0075264F">
        <w:rPr>
          <w:rFonts w:ascii="Times New Roman" w:hAnsi="Times New Roman" w:cs="Times New Roman"/>
          <w:sz w:val="24"/>
          <w:szCs w:val="24"/>
        </w:rPr>
        <w:t>For maize</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seasonal </w:t>
      </w:r>
      <w:r w:rsidR="0093609C">
        <w:rPr>
          <w:rFonts w:ascii="Times New Roman" w:hAnsi="Times New Roman" w:cs="Times New Roman"/>
          <w:sz w:val="24"/>
          <w:szCs w:val="24"/>
        </w:rPr>
        <w:t>MO</w:t>
      </w:r>
      <w:r w:rsidR="00AD02FB">
        <w:rPr>
          <w:rFonts w:ascii="Times New Roman" w:hAnsi="Times New Roman" w:cs="Times New Roman"/>
          <w:sz w:val="24"/>
          <w:szCs w:val="24"/>
        </w:rPr>
        <w:t xml:space="preserve">D16 </w:t>
      </w:r>
      <w:r w:rsidR="00CA6BFA">
        <w:rPr>
          <w:rFonts w:ascii="Times New Roman" w:hAnsi="Times New Roman" w:cs="Times New Roman"/>
          <w:sz w:val="24"/>
          <w:szCs w:val="24"/>
        </w:rPr>
        <w:t xml:space="preserve">ET </w:t>
      </w:r>
      <w:r w:rsidR="0075264F">
        <w:rPr>
          <w:rFonts w:ascii="Times New Roman" w:hAnsi="Times New Roman" w:cs="Times New Roman"/>
          <w:sz w:val="24"/>
          <w:szCs w:val="24"/>
        </w:rPr>
        <w:t xml:space="preserve">had lower </w:t>
      </w:r>
      <w:r w:rsidR="007E1D41">
        <w:rPr>
          <w:rFonts w:ascii="Times New Roman" w:hAnsi="Times New Roman" w:cs="Times New Roman"/>
          <w:sz w:val="24"/>
          <w:szCs w:val="24"/>
        </w:rPr>
        <w:t>relative mean bias (</w:t>
      </w:r>
      <w:proofErr w:type="spellStart"/>
      <w:r w:rsidR="0092119E">
        <w:rPr>
          <w:rFonts w:ascii="Times New Roman" w:hAnsi="Times New Roman" w:cs="Times New Roman"/>
          <w:sz w:val="24"/>
          <w:szCs w:val="24"/>
        </w:rPr>
        <w:t>r</w:t>
      </w:r>
      <w:r w:rsidR="007E1D41">
        <w:rPr>
          <w:rFonts w:ascii="Times New Roman" w:hAnsi="Times New Roman" w:cs="Times New Roman"/>
          <w:sz w:val="24"/>
          <w:szCs w:val="24"/>
        </w:rPr>
        <w:t>MB</w:t>
      </w:r>
      <w:proofErr w:type="spellEnd"/>
      <w:r w:rsidR="007E1D41">
        <w:rPr>
          <w:rFonts w:ascii="Times New Roman" w:hAnsi="Times New Roman" w:cs="Times New Roman"/>
          <w:sz w:val="24"/>
          <w:szCs w:val="24"/>
        </w:rPr>
        <w:t xml:space="preserve"> </w:t>
      </w:r>
      <w:r w:rsidR="00577884">
        <w:rPr>
          <w:rFonts w:ascii="Times New Roman" w:hAnsi="Times New Roman" w:cs="Times New Roman"/>
          <w:sz w:val="24"/>
          <w:szCs w:val="24"/>
        </w:rPr>
        <w:t>0-</w:t>
      </w:r>
      <w:r w:rsidR="0092119E">
        <w:rPr>
          <w:rFonts w:ascii="Times New Roman" w:hAnsi="Times New Roman" w:cs="Times New Roman"/>
          <w:sz w:val="24"/>
          <w:szCs w:val="24"/>
        </w:rPr>
        <w:t>10%) compared to SEBAL</w:t>
      </w:r>
      <w:r w:rsidR="00CA6BFA">
        <w:rPr>
          <w:rFonts w:ascii="Times New Roman" w:hAnsi="Times New Roman" w:cs="Times New Roman"/>
          <w:sz w:val="24"/>
          <w:szCs w:val="24"/>
        </w:rPr>
        <w:t xml:space="preserve"> ET</w:t>
      </w:r>
      <w:r w:rsidR="007E1D41">
        <w:rPr>
          <w:rFonts w:ascii="Times New Roman" w:hAnsi="Times New Roman" w:cs="Times New Roman"/>
          <w:sz w:val="24"/>
          <w:szCs w:val="24"/>
        </w:rPr>
        <w:t xml:space="preserve"> (</w:t>
      </w:r>
      <w:proofErr w:type="spellStart"/>
      <w:r w:rsidR="007E1D41">
        <w:rPr>
          <w:rFonts w:ascii="Times New Roman" w:hAnsi="Times New Roman" w:cs="Times New Roman"/>
          <w:sz w:val="24"/>
          <w:szCs w:val="24"/>
        </w:rPr>
        <w:t>rMB</w:t>
      </w:r>
      <w:proofErr w:type="spellEnd"/>
      <w:r w:rsidR="007E1D41">
        <w:rPr>
          <w:rFonts w:ascii="Times New Roman" w:hAnsi="Times New Roman" w:cs="Times New Roman"/>
          <w:sz w:val="24"/>
          <w:szCs w:val="24"/>
        </w:rPr>
        <w:t xml:space="preserve"> </w:t>
      </w:r>
      <w:r w:rsidR="0092119E">
        <w:rPr>
          <w:rFonts w:ascii="Times New Roman" w:hAnsi="Times New Roman" w:cs="Times New Roman"/>
          <w:sz w:val="24"/>
          <w:szCs w:val="24"/>
        </w:rPr>
        <w:t>14-17</w:t>
      </w:r>
      <w:r w:rsidR="00577884">
        <w:rPr>
          <w:rFonts w:ascii="Times New Roman" w:hAnsi="Times New Roman" w:cs="Times New Roman"/>
          <w:sz w:val="24"/>
          <w:szCs w:val="24"/>
        </w:rPr>
        <w:t>%</w:t>
      </w:r>
      <w:r w:rsidR="0093609C">
        <w:rPr>
          <w:rFonts w:ascii="Times New Roman" w:hAnsi="Times New Roman" w:cs="Times New Roman"/>
          <w:sz w:val="24"/>
          <w:szCs w:val="24"/>
        </w:rPr>
        <w:t xml:space="preserve">) </w:t>
      </w:r>
      <w:r w:rsidR="00821ACB">
        <w:rPr>
          <w:rFonts w:ascii="Times New Roman" w:hAnsi="Times New Roman" w:cs="Times New Roman"/>
          <w:sz w:val="24"/>
          <w:szCs w:val="24"/>
        </w:rPr>
        <w:t xml:space="preserve">but </w:t>
      </w:r>
      <w:r w:rsidR="0093609C">
        <w:rPr>
          <w:rFonts w:ascii="Times New Roman" w:hAnsi="Times New Roman" w:cs="Times New Roman"/>
          <w:sz w:val="24"/>
          <w:szCs w:val="24"/>
        </w:rPr>
        <w:t xml:space="preserve">MOD16 significantly underestimated ET from </w:t>
      </w:r>
      <w:r w:rsidR="00577884">
        <w:rPr>
          <w:rFonts w:ascii="Times New Roman" w:hAnsi="Times New Roman" w:cs="Times New Roman"/>
          <w:sz w:val="24"/>
          <w:szCs w:val="24"/>
        </w:rPr>
        <w:t xml:space="preserve">rice </w:t>
      </w:r>
      <w:r w:rsidR="00AD02FB">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AD02FB">
        <w:rPr>
          <w:rFonts w:ascii="Times New Roman" w:hAnsi="Times New Roman" w:cs="Times New Roman"/>
          <w:sz w:val="24"/>
          <w:szCs w:val="24"/>
        </w:rPr>
        <w:t xml:space="preserve">-50%) </w:t>
      </w:r>
      <w:r w:rsidR="00577884">
        <w:rPr>
          <w:rFonts w:ascii="Times New Roman" w:hAnsi="Times New Roman" w:cs="Times New Roman"/>
          <w:sz w:val="24"/>
          <w:szCs w:val="24"/>
        </w:rPr>
        <w:t>and</w:t>
      </w:r>
      <w:r w:rsidR="00AD02FB">
        <w:rPr>
          <w:rFonts w:ascii="Times New Roman" w:hAnsi="Times New Roman" w:cs="Times New Roman"/>
          <w:sz w:val="24"/>
          <w:szCs w:val="24"/>
        </w:rPr>
        <w:t xml:space="preserve"> cotton fields (-78%)</w:t>
      </w:r>
      <w:r w:rsidR="001664F2">
        <w:rPr>
          <w:rFonts w:ascii="Times New Roman" w:hAnsi="Times New Roman" w:cs="Times New Roman"/>
          <w:sz w:val="24"/>
          <w:szCs w:val="24"/>
        </w:rPr>
        <w:t>, with the largest error in the early stages of the growing season</w:t>
      </w:r>
      <w:r w:rsidR="006F036A">
        <w:rPr>
          <w:rFonts w:ascii="Times New Roman" w:hAnsi="Times New Roman" w:cs="Times New Roman"/>
          <w:sz w:val="24"/>
          <w:szCs w:val="24"/>
        </w:rPr>
        <w:t xml:space="preserve"> when NDVI is low but land surface wetness index (LSWI) is high</w:t>
      </w:r>
      <w:r w:rsidR="001664F2">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w:t>
      </w:r>
      <w:r w:rsidR="00CA6BFA">
        <w:rPr>
          <w:rFonts w:ascii="Times New Roman" w:hAnsi="Times New Roman" w:cs="Times New Roman"/>
          <w:sz w:val="24"/>
          <w:szCs w:val="24"/>
        </w:rPr>
        <w:t xml:space="preserve">also </w:t>
      </w:r>
      <w:r w:rsidR="00577884">
        <w:rPr>
          <w:rFonts w:ascii="Times New Roman" w:hAnsi="Times New Roman" w:cs="Times New Roman"/>
          <w:sz w:val="24"/>
          <w:szCs w:val="24"/>
        </w:rPr>
        <w:t xml:space="preserve">underestimated ET from rice </w:t>
      </w:r>
      <w:r w:rsidR="0092119E">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7E1D41">
        <w:rPr>
          <w:rFonts w:ascii="Times New Roman" w:hAnsi="Times New Roman" w:cs="Times New Roman"/>
          <w:sz w:val="24"/>
          <w:szCs w:val="24"/>
        </w:rPr>
        <w:t>-24</w:t>
      </w:r>
      <w:r w:rsidR="00AD02FB">
        <w:rPr>
          <w:rFonts w:ascii="Times New Roman" w:hAnsi="Times New Roman" w:cs="Times New Roman"/>
          <w:sz w:val="24"/>
          <w:szCs w:val="24"/>
        </w:rPr>
        <w:t xml:space="preserve">%) </w:t>
      </w:r>
      <w:r w:rsidR="00577884">
        <w:rPr>
          <w:rFonts w:ascii="Times New Roman" w:hAnsi="Times New Roman" w:cs="Times New Roman"/>
          <w:sz w:val="24"/>
          <w:szCs w:val="24"/>
        </w:rPr>
        <w:t xml:space="preserve">and cotton </w:t>
      </w:r>
      <w:r w:rsidR="0092119E">
        <w:rPr>
          <w:rFonts w:ascii="Times New Roman" w:hAnsi="Times New Roman" w:cs="Times New Roman"/>
          <w:sz w:val="24"/>
          <w:szCs w:val="24"/>
        </w:rPr>
        <w:t>(-28</w:t>
      </w:r>
      <w:r w:rsidR="00F06F8E">
        <w:rPr>
          <w:rFonts w:ascii="Times New Roman" w:hAnsi="Times New Roman" w:cs="Times New Roman"/>
          <w:sz w:val="24"/>
          <w:szCs w:val="24"/>
        </w:rPr>
        <w:t xml:space="preserve">%) </w:t>
      </w:r>
      <w:r w:rsidR="001664F2">
        <w:rPr>
          <w:rFonts w:ascii="Times New Roman" w:hAnsi="Times New Roman" w:cs="Times New Roman"/>
          <w:sz w:val="24"/>
          <w:szCs w:val="24"/>
        </w:rPr>
        <w:t xml:space="preserve">but with lower </w:t>
      </w:r>
      <w:proofErr w:type="spellStart"/>
      <w:r w:rsidR="0075264F">
        <w:rPr>
          <w:rFonts w:ascii="Times New Roman" w:hAnsi="Times New Roman" w:cs="Times New Roman"/>
          <w:sz w:val="24"/>
          <w:szCs w:val="24"/>
        </w:rPr>
        <w:t>rMB</w:t>
      </w:r>
      <w:proofErr w:type="spellEnd"/>
      <w:r w:rsidR="00AD02FB">
        <w:rPr>
          <w:rFonts w:ascii="Times New Roman" w:hAnsi="Times New Roman" w:cs="Times New Roman"/>
          <w:sz w:val="24"/>
          <w:szCs w:val="24"/>
        </w:rPr>
        <w:t xml:space="preserve"> than MOD16</w:t>
      </w:r>
      <w:r w:rsidR="0093609C">
        <w:rPr>
          <w:rFonts w:ascii="Times New Roman" w:hAnsi="Times New Roman" w:cs="Times New Roman"/>
          <w:sz w:val="24"/>
          <w:szCs w:val="24"/>
        </w:rPr>
        <w:t xml:space="preserve">. </w:t>
      </w:r>
      <w:r w:rsidR="00D513A9">
        <w:rPr>
          <w:rFonts w:ascii="Times New Roman" w:hAnsi="Times New Roman" w:cs="Times New Roman"/>
          <w:sz w:val="24"/>
          <w:szCs w:val="24"/>
        </w:rPr>
        <w:t xml:space="preserve"> Error in SEBAL evaporative fraction (Λ=ET/Rn), which controls for errors in Rn, was lower for rice and cotton </w:t>
      </w:r>
      <w:r w:rsidR="006571C0">
        <w:rPr>
          <w:rFonts w:ascii="Times New Roman" w:hAnsi="Times New Roman" w:cs="Times New Roman"/>
          <w:sz w:val="24"/>
          <w:szCs w:val="24"/>
        </w:rPr>
        <w:t xml:space="preserve">but higher for maize due to </w:t>
      </w:r>
      <w:r w:rsidR="00D513A9">
        <w:rPr>
          <w:rFonts w:ascii="Times New Roman" w:hAnsi="Times New Roman" w:cs="Times New Roman"/>
          <w:sz w:val="24"/>
          <w:szCs w:val="24"/>
        </w:rPr>
        <w:t>underestimation</w:t>
      </w:r>
      <w:r w:rsidR="006571C0">
        <w:rPr>
          <w:rFonts w:ascii="Times New Roman" w:hAnsi="Times New Roman" w:cs="Times New Roman"/>
          <w:sz w:val="24"/>
          <w:szCs w:val="24"/>
        </w:rPr>
        <w:t xml:space="preserve"> of Rn in SEBAL</w:t>
      </w:r>
      <w:r w:rsidR="00D513A9">
        <w:rPr>
          <w:rFonts w:ascii="Times New Roman" w:hAnsi="Times New Roman" w:cs="Times New Roman"/>
          <w:sz w:val="24"/>
          <w:szCs w:val="24"/>
        </w:rPr>
        <w:t xml:space="preserve">. </w:t>
      </w:r>
      <w:r w:rsidR="0093609C">
        <w:rPr>
          <w:rFonts w:ascii="Times New Roman" w:hAnsi="Times New Roman" w:cs="Times New Roman"/>
          <w:sz w:val="24"/>
          <w:szCs w:val="24"/>
        </w:rPr>
        <w:t xml:space="preserve"> </w:t>
      </w:r>
      <w:r w:rsidR="0075264F">
        <w:rPr>
          <w:rFonts w:ascii="Times New Roman" w:hAnsi="Times New Roman" w:cs="Times New Roman"/>
          <w:sz w:val="24"/>
          <w:szCs w:val="24"/>
        </w:rPr>
        <w:t>Field-measured c</w:t>
      </w:r>
      <w:r w:rsidR="00821ACB">
        <w:rPr>
          <w:rFonts w:ascii="Times New Roman" w:hAnsi="Times New Roman" w:cs="Times New Roman"/>
          <w:sz w:val="24"/>
          <w:szCs w:val="24"/>
        </w:rPr>
        <w:t>rop height</w:t>
      </w:r>
      <w:r w:rsidR="00AD02FB">
        <w:rPr>
          <w:rFonts w:ascii="Times New Roman" w:hAnsi="Times New Roman" w:cs="Times New Roman"/>
          <w:sz w:val="24"/>
          <w:szCs w:val="24"/>
        </w:rPr>
        <w:t>, rather than fraction</w:t>
      </w:r>
      <w:r w:rsidR="009D176B">
        <w:rPr>
          <w:rFonts w:ascii="Times New Roman" w:hAnsi="Times New Roman" w:cs="Times New Roman"/>
          <w:sz w:val="24"/>
          <w:szCs w:val="24"/>
        </w:rPr>
        <w:t>al</w:t>
      </w:r>
      <w:r w:rsidR="00AD02FB">
        <w:rPr>
          <w:rFonts w:ascii="Times New Roman" w:hAnsi="Times New Roman" w:cs="Times New Roman"/>
          <w:sz w:val="24"/>
          <w:szCs w:val="24"/>
        </w:rPr>
        <w:t xml:space="preserve"> </w:t>
      </w:r>
      <w:r w:rsidR="00327A40">
        <w:rPr>
          <w:rFonts w:ascii="Times New Roman" w:hAnsi="Times New Roman" w:cs="Times New Roman"/>
          <w:sz w:val="24"/>
          <w:szCs w:val="24"/>
        </w:rPr>
        <w:t xml:space="preserve">vegetation </w:t>
      </w:r>
      <w:r w:rsidR="00AD02FB">
        <w:rPr>
          <w:rFonts w:ascii="Times New Roman" w:hAnsi="Times New Roman" w:cs="Times New Roman"/>
          <w:sz w:val="24"/>
          <w:szCs w:val="24"/>
        </w:rPr>
        <w:t xml:space="preserve">cover </w:t>
      </w:r>
      <w:r w:rsidR="00327A40">
        <w:rPr>
          <w:rFonts w:ascii="Times New Roman" w:hAnsi="Times New Roman" w:cs="Times New Roman"/>
          <w:sz w:val="24"/>
          <w:szCs w:val="24"/>
        </w:rPr>
        <w:t xml:space="preserve">(FVC) </w:t>
      </w:r>
      <w:r w:rsidR="00AD02FB">
        <w:rPr>
          <w:rFonts w:ascii="Times New Roman" w:hAnsi="Times New Roman" w:cs="Times New Roman"/>
          <w:sz w:val="24"/>
          <w:szCs w:val="24"/>
        </w:rPr>
        <w:t xml:space="preserve">or aboveground </w:t>
      </w:r>
      <w:r w:rsidR="00327A40">
        <w:rPr>
          <w:rFonts w:ascii="Times New Roman" w:hAnsi="Times New Roman" w:cs="Times New Roman"/>
          <w:sz w:val="24"/>
          <w:szCs w:val="24"/>
        </w:rPr>
        <w:t xml:space="preserve">wet </w:t>
      </w:r>
      <w:r w:rsidR="00AD02FB">
        <w:rPr>
          <w:rFonts w:ascii="Times New Roman" w:hAnsi="Times New Roman" w:cs="Times New Roman"/>
          <w:sz w:val="24"/>
          <w:szCs w:val="24"/>
        </w:rPr>
        <w:t>biomass</w:t>
      </w:r>
      <w:r w:rsidR="00327A40">
        <w:rPr>
          <w:rFonts w:ascii="Times New Roman" w:hAnsi="Times New Roman" w:cs="Times New Roman"/>
          <w:sz w:val="24"/>
          <w:szCs w:val="24"/>
        </w:rPr>
        <w:t xml:space="preserve"> (AWB)</w:t>
      </w:r>
      <w:r w:rsidR="00AD02FB">
        <w:rPr>
          <w:rFonts w:ascii="Times New Roman" w:hAnsi="Times New Roman" w:cs="Times New Roman"/>
          <w:sz w:val="24"/>
          <w:szCs w:val="24"/>
        </w:rPr>
        <w:t>,</w:t>
      </w:r>
      <w:r w:rsidR="00821ACB">
        <w:rPr>
          <w:rFonts w:ascii="Times New Roman" w:hAnsi="Times New Roman" w:cs="Times New Roman"/>
          <w:sz w:val="24"/>
          <w:szCs w:val="24"/>
        </w:rPr>
        <w:t xml:space="preserve"> explained most</w:t>
      </w:r>
      <w:r w:rsidR="0075264F">
        <w:rPr>
          <w:rFonts w:ascii="Times New Roman" w:hAnsi="Times New Roman" w:cs="Times New Roman"/>
          <w:sz w:val="24"/>
          <w:szCs w:val="24"/>
        </w:rPr>
        <w:t xml:space="preserve"> of the variation in error among crops in different growth stages</w:t>
      </w:r>
      <w:r w:rsidR="007E1D41">
        <w:rPr>
          <w:rFonts w:ascii="Times New Roman" w:hAnsi="Times New Roman" w:cs="Times New Roman"/>
          <w:sz w:val="24"/>
          <w:szCs w:val="24"/>
        </w:rPr>
        <w:t>, tho</w:t>
      </w:r>
      <w:r w:rsidR="00C56803">
        <w:rPr>
          <w:rFonts w:ascii="Times New Roman" w:hAnsi="Times New Roman" w:cs="Times New Roman"/>
          <w:sz w:val="24"/>
          <w:szCs w:val="24"/>
        </w:rPr>
        <w:t>ugh the error also correlated with the evaporative fraction</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Overall, </w:t>
      </w:r>
      <w:r w:rsidR="009D176B">
        <w:rPr>
          <w:rFonts w:ascii="Times New Roman" w:hAnsi="Times New Roman" w:cs="Times New Roman"/>
          <w:sz w:val="24"/>
          <w:szCs w:val="24"/>
        </w:rPr>
        <w:t>MOD16 performed poorly over</w:t>
      </w:r>
      <w:r w:rsidR="00821ACB">
        <w:rPr>
          <w:rFonts w:ascii="Times New Roman" w:hAnsi="Times New Roman" w:cs="Times New Roman"/>
          <w:sz w:val="24"/>
          <w:szCs w:val="24"/>
        </w:rPr>
        <w:t xml:space="preserve"> short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xml:space="preserve"> </w:t>
      </w:r>
      <w:r w:rsidR="009D176B">
        <w:rPr>
          <w:rFonts w:ascii="Times New Roman" w:hAnsi="Times New Roman" w:cs="Times New Roman"/>
          <w:sz w:val="24"/>
          <w:szCs w:val="24"/>
        </w:rPr>
        <w:t>(</w:t>
      </w:r>
      <w:r w:rsidR="006F036A">
        <w:rPr>
          <w:rFonts w:ascii="Times New Roman" w:hAnsi="Times New Roman" w:cs="Times New Roman"/>
          <w:sz w:val="24"/>
          <w:szCs w:val="24"/>
        </w:rPr>
        <w:t xml:space="preserve">cotton, </w:t>
      </w:r>
      <w:r w:rsidR="00C56803">
        <w:rPr>
          <w:rFonts w:ascii="Times New Roman" w:hAnsi="Times New Roman" w:cs="Times New Roman"/>
          <w:sz w:val="24"/>
          <w:szCs w:val="24"/>
        </w:rPr>
        <w:t>rice, H</w:t>
      </w:r>
      <w:r w:rsidR="009D176B">
        <w:rPr>
          <w:rFonts w:ascii="Times New Roman" w:hAnsi="Times New Roman" w:cs="Times New Roman"/>
          <w:sz w:val="24"/>
          <w:szCs w:val="24"/>
        </w:rPr>
        <w:t>&lt;1m) but outperformed SEBAL over</w:t>
      </w:r>
      <w:r w:rsidR="00821ACB">
        <w:rPr>
          <w:rFonts w:ascii="Times New Roman" w:hAnsi="Times New Roman" w:cs="Times New Roman"/>
          <w:sz w:val="24"/>
          <w:szCs w:val="24"/>
        </w:rPr>
        <w:t xml:space="preserve"> tal</w:t>
      </w:r>
      <w:r w:rsidR="006F036A">
        <w:rPr>
          <w:rFonts w:ascii="Times New Roman" w:hAnsi="Times New Roman" w:cs="Times New Roman"/>
          <w:sz w:val="24"/>
          <w:szCs w:val="24"/>
        </w:rPr>
        <w:t xml:space="preserve">l crops </w:t>
      </w:r>
      <w:r w:rsidR="00C56803">
        <w:rPr>
          <w:rFonts w:ascii="Times New Roman" w:hAnsi="Times New Roman" w:cs="Times New Roman"/>
          <w:sz w:val="24"/>
          <w:szCs w:val="24"/>
        </w:rPr>
        <w:t xml:space="preserve">with lower Λ </w:t>
      </w:r>
      <w:r w:rsidR="006F036A">
        <w:rPr>
          <w:rFonts w:ascii="Times New Roman" w:hAnsi="Times New Roman" w:cs="Times New Roman"/>
          <w:sz w:val="24"/>
          <w:szCs w:val="24"/>
        </w:rPr>
        <w:t>(</w:t>
      </w:r>
      <w:r w:rsidR="00CA6BFA">
        <w:rPr>
          <w:rFonts w:ascii="Times New Roman" w:hAnsi="Times New Roman" w:cs="Times New Roman"/>
          <w:sz w:val="24"/>
          <w:szCs w:val="24"/>
        </w:rPr>
        <w:t>maize</w:t>
      </w:r>
      <w:r w:rsidR="00C56803">
        <w:rPr>
          <w:rFonts w:ascii="Times New Roman" w:hAnsi="Times New Roman" w:cs="Times New Roman"/>
          <w:sz w:val="24"/>
          <w:szCs w:val="24"/>
        </w:rPr>
        <w:t>, H</w:t>
      </w:r>
      <w:r w:rsidR="006F036A">
        <w:rPr>
          <w:rFonts w:ascii="Times New Roman" w:hAnsi="Times New Roman" w:cs="Times New Roman"/>
          <w:sz w:val="24"/>
          <w:szCs w:val="24"/>
        </w:rPr>
        <w:t xml:space="preserve">&gt;2m).  </w:t>
      </w:r>
      <w:r w:rsidR="00327A40">
        <w:rPr>
          <w:rFonts w:ascii="Times New Roman" w:hAnsi="Times New Roman" w:cs="Times New Roman"/>
          <w:sz w:val="24"/>
          <w:szCs w:val="24"/>
        </w:rPr>
        <w:t xml:space="preserve">Contrary to expectation, MOD16 error did not correlate with FVC, suggesting that the error </w:t>
      </w:r>
      <w:r w:rsidR="006571C0">
        <w:rPr>
          <w:rFonts w:ascii="Times New Roman" w:hAnsi="Times New Roman" w:cs="Times New Roman"/>
          <w:sz w:val="24"/>
          <w:szCs w:val="24"/>
        </w:rPr>
        <w:t xml:space="preserve">in MOD16 ET </w:t>
      </w:r>
      <w:r w:rsidR="00327A40">
        <w:rPr>
          <w:rFonts w:ascii="Times New Roman" w:hAnsi="Times New Roman" w:cs="Times New Roman"/>
          <w:sz w:val="24"/>
          <w:szCs w:val="24"/>
        </w:rPr>
        <w:t xml:space="preserve">was not </w:t>
      </w:r>
      <w:r w:rsidR="00C56803">
        <w:rPr>
          <w:rFonts w:ascii="Times New Roman" w:hAnsi="Times New Roman" w:cs="Times New Roman"/>
          <w:sz w:val="24"/>
          <w:szCs w:val="24"/>
        </w:rPr>
        <w:t xml:space="preserve">only </w:t>
      </w:r>
      <w:r w:rsidR="00327A40">
        <w:rPr>
          <w:rFonts w:ascii="Times New Roman" w:hAnsi="Times New Roman" w:cs="Times New Roman"/>
          <w:sz w:val="24"/>
          <w:szCs w:val="24"/>
        </w:rPr>
        <w:t xml:space="preserve">due to underestimation of soil evaporation </w:t>
      </w:r>
      <w:r w:rsidR="006571C0">
        <w:rPr>
          <w:rFonts w:ascii="Times New Roman" w:hAnsi="Times New Roman" w:cs="Times New Roman"/>
          <w:sz w:val="24"/>
          <w:szCs w:val="24"/>
        </w:rPr>
        <w:t xml:space="preserve">in early growth stages </w:t>
      </w:r>
      <w:r w:rsidR="00327A40">
        <w:rPr>
          <w:rFonts w:ascii="Times New Roman" w:hAnsi="Times New Roman" w:cs="Times New Roman"/>
          <w:sz w:val="24"/>
          <w:szCs w:val="24"/>
        </w:rPr>
        <w:t>but</w:t>
      </w:r>
      <w:r w:rsidR="00C56803">
        <w:rPr>
          <w:rFonts w:ascii="Times New Roman" w:hAnsi="Times New Roman" w:cs="Times New Roman"/>
          <w:sz w:val="24"/>
          <w:szCs w:val="24"/>
        </w:rPr>
        <w:t xml:space="preserve"> also</w:t>
      </w:r>
      <w:r w:rsidR="00327A40">
        <w:rPr>
          <w:rFonts w:ascii="Times New Roman" w:hAnsi="Times New Roman" w:cs="Times New Roman"/>
          <w:sz w:val="24"/>
          <w:szCs w:val="24"/>
        </w:rPr>
        <w:t xml:space="preserve"> to underestimation of transpiration</w:t>
      </w:r>
      <w:r w:rsidR="006571C0">
        <w:rPr>
          <w:rFonts w:ascii="Times New Roman" w:hAnsi="Times New Roman" w:cs="Times New Roman"/>
          <w:sz w:val="24"/>
          <w:szCs w:val="24"/>
        </w:rPr>
        <w:t xml:space="preserve"> in mid and late parts of the growing season</w:t>
      </w:r>
      <w:r w:rsidR="00327A40">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ET was sensitive to the </w:t>
      </w:r>
      <w:commentRangeStart w:id="0"/>
      <w:r w:rsidR="00C56803">
        <w:rPr>
          <w:rFonts w:ascii="Times New Roman" w:hAnsi="Times New Roman" w:cs="Times New Roman"/>
          <w:sz w:val="24"/>
          <w:szCs w:val="24"/>
        </w:rPr>
        <w:t>size of the domain</w:t>
      </w:r>
      <w:commentRangeEnd w:id="0"/>
      <w:r w:rsidR="00EC55BA">
        <w:rPr>
          <w:rStyle w:val="CommentReference"/>
        </w:rPr>
        <w:commentReference w:id="0"/>
      </w:r>
      <w:r w:rsidR="00C56803">
        <w:rPr>
          <w:rFonts w:ascii="Times New Roman" w:hAnsi="Times New Roman" w:cs="Times New Roman"/>
          <w:sz w:val="24"/>
          <w:szCs w:val="24"/>
        </w:rPr>
        <w:t>, the quantile used to se</w:t>
      </w:r>
      <w:r w:rsidR="006571C0">
        <w:rPr>
          <w:rFonts w:ascii="Times New Roman" w:hAnsi="Times New Roman" w:cs="Times New Roman"/>
          <w:sz w:val="24"/>
          <w:szCs w:val="24"/>
        </w:rPr>
        <w:t xml:space="preserve">lect calibration pixels, and </w:t>
      </w:r>
      <w:r w:rsidR="00C56803">
        <w:rPr>
          <w:rFonts w:ascii="Times New Roman" w:hAnsi="Times New Roman" w:cs="Times New Roman"/>
          <w:sz w:val="24"/>
          <w:szCs w:val="24"/>
        </w:rPr>
        <w:t>the parameters of the model relating</w:t>
      </w:r>
      <w:r w:rsidR="006571C0">
        <w:rPr>
          <w:rFonts w:ascii="Times New Roman" w:hAnsi="Times New Roman" w:cs="Times New Roman"/>
          <w:sz w:val="24"/>
          <w:szCs w:val="24"/>
        </w:rPr>
        <w:t xml:space="preserve"> NDVI to</w:t>
      </w:r>
      <w:r w:rsidR="00AD02FB">
        <w:rPr>
          <w:rFonts w:ascii="Times New Roman" w:hAnsi="Times New Roman" w:cs="Times New Roman"/>
          <w:sz w:val="24"/>
          <w:szCs w:val="24"/>
        </w:rPr>
        <w:t xml:space="preserve"> </w:t>
      </w:r>
      <w:r w:rsidR="0075264F">
        <w:rPr>
          <w:rFonts w:ascii="Times New Roman" w:hAnsi="Times New Roman" w:cs="Times New Roman"/>
          <w:sz w:val="24"/>
          <w:szCs w:val="24"/>
        </w:rPr>
        <w:t>surface roughness length (</w:t>
      </w:r>
      <w:r w:rsidR="00AD02FB">
        <w:rPr>
          <w:rFonts w:ascii="Times New Roman" w:hAnsi="Times New Roman" w:cs="Times New Roman"/>
          <w:sz w:val="24"/>
          <w:szCs w:val="24"/>
        </w:rPr>
        <w:t>z0m</w:t>
      </w:r>
      <w:r w:rsidR="0075264F">
        <w:rPr>
          <w:rFonts w:ascii="Times New Roman" w:hAnsi="Times New Roman" w:cs="Times New Roman"/>
          <w:sz w:val="24"/>
          <w:szCs w:val="24"/>
        </w:rPr>
        <w:t>)</w:t>
      </w:r>
      <w:r w:rsidR="00C56803">
        <w:rPr>
          <w:rFonts w:ascii="Times New Roman" w:hAnsi="Times New Roman" w:cs="Times New Roman"/>
          <w:sz w:val="24"/>
          <w:szCs w:val="24"/>
        </w:rPr>
        <w:t xml:space="preserve">.  </w:t>
      </w:r>
      <w:r w:rsidR="009445C7">
        <w:rPr>
          <w:rFonts w:ascii="Times New Roman" w:hAnsi="Times New Roman" w:cs="Times New Roman"/>
          <w:sz w:val="24"/>
          <w:szCs w:val="24"/>
        </w:rPr>
        <w:t xml:space="preserve">We conclude that automated vegetation-based methods </w:t>
      </w:r>
      <w:r w:rsidR="00C56803">
        <w:rPr>
          <w:rFonts w:ascii="Times New Roman" w:hAnsi="Times New Roman" w:cs="Times New Roman"/>
          <w:sz w:val="24"/>
          <w:szCs w:val="24"/>
        </w:rPr>
        <w:t>like MOD16 may</w:t>
      </w:r>
      <w:r w:rsidR="00BD4F6B">
        <w:rPr>
          <w:rFonts w:ascii="Times New Roman" w:hAnsi="Times New Roman" w:cs="Times New Roman"/>
          <w:sz w:val="24"/>
          <w:szCs w:val="24"/>
        </w:rPr>
        <w:t xml:space="preserve"> </w:t>
      </w:r>
      <w:r w:rsidR="009445C7">
        <w:rPr>
          <w:rFonts w:ascii="Times New Roman" w:hAnsi="Times New Roman" w:cs="Times New Roman"/>
          <w:sz w:val="24"/>
          <w:szCs w:val="24"/>
        </w:rPr>
        <w:t xml:space="preserve">underestimate </w:t>
      </w:r>
      <w:r w:rsidR="0093609C">
        <w:rPr>
          <w:rFonts w:ascii="Times New Roman" w:hAnsi="Times New Roman" w:cs="Times New Roman"/>
          <w:sz w:val="24"/>
          <w:szCs w:val="24"/>
        </w:rPr>
        <w:t>ET from</w:t>
      </w:r>
      <w:r w:rsidR="00C156D8">
        <w:rPr>
          <w:rFonts w:ascii="Times New Roman" w:hAnsi="Times New Roman" w:cs="Times New Roman"/>
          <w:sz w:val="24"/>
          <w:szCs w:val="24"/>
        </w:rPr>
        <w:t xml:space="preserve"> </w:t>
      </w:r>
      <w:r w:rsidR="00CA6BFA">
        <w:rPr>
          <w:rFonts w:ascii="Times New Roman" w:hAnsi="Times New Roman" w:cs="Times New Roman"/>
          <w:sz w:val="24"/>
          <w:szCs w:val="24"/>
        </w:rPr>
        <w:t xml:space="preserve">short </w:t>
      </w:r>
      <w:r w:rsidR="00C156D8">
        <w:rPr>
          <w:rFonts w:ascii="Times New Roman" w:hAnsi="Times New Roman" w:cs="Times New Roman"/>
          <w:sz w:val="24"/>
          <w:szCs w:val="24"/>
        </w:rPr>
        <w:t>irrigate</w:t>
      </w:r>
      <w:r w:rsidR="006F036A">
        <w:rPr>
          <w:rFonts w:ascii="Times New Roman" w:hAnsi="Times New Roman" w:cs="Times New Roman"/>
          <w:sz w:val="24"/>
          <w:szCs w:val="24"/>
        </w:rPr>
        <w:t>d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particularly early in the growing season</w:t>
      </w:r>
      <w:r w:rsidR="00CA6BFA">
        <w:rPr>
          <w:rFonts w:ascii="Times New Roman" w:hAnsi="Times New Roman" w:cs="Times New Roman"/>
          <w:sz w:val="24"/>
          <w:szCs w:val="24"/>
        </w:rPr>
        <w:t xml:space="preserve">, while </w:t>
      </w:r>
      <w:r w:rsidR="00BD4F6B">
        <w:rPr>
          <w:rFonts w:ascii="Times New Roman" w:hAnsi="Times New Roman" w:cs="Times New Roman"/>
          <w:sz w:val="24"/>
          <w:szCs w:val="24"/>
        </w:rPr>
        <w:t xml:space="preserve">SEBAL may have </w:t>
      </w:r>
      <w:r w:rsidR="006571C0">
        <w:rPr>
          <w:rFonts w:ascii="Times New Roman" w:hAnsi="Times New Roman" w:cs="Times New Roman"/>
          <w:sz w:val="24"/>
          <w:szCs w:val="24"/>
        </w:rPr>
        <w:t>difficulty</w:t>
      </w:r>
      <w:r w:rsidR="00BD4F6B">
        <w:rPr>
          <w:rFonts w:ascii="Times New Roman" w:hAnsi="Times New Roman" w:cs="Times New Roman"/>
          <w:sz w:val="24"/>
          <w:szCs w:val="24"/>
        </w:rPr>
        <w:t xml:space="preserve"> in areas wh</w:t>
      </w:r>
      <w:r w:rsidR="00776672">
        <w:rPr>
          <w:rFonts w:ascii="Times New Roman" w:hAnsi="Times New Roman" w:cs="Times New Roman"/>
          <w:sz w:val="24"/>
          <w:szCs w:val="24"/>
        </w:rPr>
        <w:t>ere the NDVI-z0m relationship</w:t>
      </w:r>
      <w:r w:rsidR="00BD4F6B">
        <w:rPr>
          <w:rFonts w:ascii="Times New Roman" w:hAnsi="Times New Roman" w:cs="Times New Roman"/>
          <w:sz w:val="24"/>
          <w:szCs w:val="24"/>
        </w:rPr>
        <w:t xml:space="preserve"> varies with crop type.  </w:t>
      </w:r>
      <w:r w:rsidR="0075264F">
        <w:rPr>
          <w:rFonts w:ascii="Times New Roman" w:hAnsi="Times New Roman" w:cs="Times New Roman"/>
          <w:sz w:val="24"/>
          <w:szCs w:val="24"/>
        </w:rPr>
        <w:t>The g</w:t>
      </w:r>
      <w:r w:rsidR="00327A40">
        <w:rPr>
          <w:rFonts w:ascii="Times New Roman" w:hAnsi="Times New Roman" w:cs="Times New Roman"/>
          <w:sz w:val="24"/>
          <w:szCs w:val="24"/>
        </w:rPr>
        <w:t>lobal product MOD16 requires modification before being used in estimation of ET fro</w:t>
      </w:r>
      <w:r w:rsidR="0075264F">
        <w:rPr>
          <w:rFonts w:ascii="Times New Roman" w:hAnsi="Times New Roman" w:cs="Times New Roman"/>
          <w:sz w:val="24"/>
          <w:szCs w:val="24"/>
        </w:rPr>
        <w:t xml:space="preserve">m irrigated croplands, and </w:t>
      </w:r>
      <w:r w:rsidR="006571C0">
        <w:rPr>
          <w:rFonts w:ascii="Times New Roman" w:hAnsi="Times New Roman" w:cs="Times New Roman"/>
          <w:sz w:val="24"/>
          <w:szCs w:val="24"/>
        </w:rPr>
        <w:t xml:space="preserve">automated </w:t>
      </w:r>
      <w:r w:rsidR="00327A40">
        <w:rPr>
          <w:rFonts w:ascii="Times New Roman" w:hAnsi="Times New Roman" w:cs="Times New Roman"/>
          <w:sz w:val="24"/>
          <w:szCs w:val="24"/>
        </w:rPr>
        <w:t xml:space="preserve">temperature-based methods like SEBAL can provide accurate estimates over irrigated crops using only global climate grids and remote sensing data.  </w:t>
      </w:r>
      <w:r w:rsidR="009445C7">
        <w:rPr>
          <w:rFonts w:ascii="Times New Roman" w:hAnsi="Times New Roman" w:cs="Times New Roman"/>
          <w:sz w:val="24"/>
          <w:szCs w:val="24"/>
        </w:rPr>
        <w:t>Regional and g</w:t>
      </w:r>
      <w:r w:rsidR="0093609C">
        <w:rPr>
          <w:rFonts w:ascii="Times New Roman" w:hAnsi="Times New Roman" w:cs="Times New Roman"/>
          <w:sz w:val="24"/>
          <w:szCs w:val="24"/>
        </w:rPr>
        <w:t xml:space="preserve">lobal products </w:t>
      </w:r>
      <w:r w:rsidR="00C156D8">
        <w:rPr>
          <w:rFonts w:ascii="Times New Roman" w:hAnsi="Times New Roman" w:cs="Times New Roman"/>
          <w:sz w:val="24"/>
          <w:szCs w:val="24"/>
        </w:rPr>
        <w:t xml:space="preserve">and </w:t>
      </w:r>
      <w:r w:rsidR="009445C7">
        <w:rPr>
          <w:rFonts w:ascii="Times New Roman" w:hAnsi="Times New Roman" w:cs="Times New Roman"/>
          <w:sz w:val="24"/>
          <w:szCs w:val="24"/>
        </w:rPr>
        <w:t>assessments of crop water use c</w:t>
      </w:r>
      <w:r w:rsidR="00C156D8">
        <w:rPr>
          <w:rFonts w:ascii="Times New Roman" w:hAnsi="Times New Roman" w:cs="Times New Roman"/>
          <w:sz w:val="24"/>
          <w:szCs w:val="24"/>
        </w:rPr>
        <w:t>ould</w:t>
      </w:r>
      <w:r w:rsidR="009445C7">
        <w:rPr>
          <w:rFonts w:ascii="Times New Roman" w:hAnsi="Times New Roman" w:cs="Times New Roman"/>
          <w:sz w:val="24"/>
          <w:szCs w:val="24"/>
        </w:rPr>
        <w:t xml:space="preserve"> incorporate</w:t>
      </w:r>
      <w:r w:rsidR="0093609C">
        <w:rPr>
          <w:rFonts w:ascii="Times New Roman" w:hAnsi="Times New Roman" w:cs="Times New Roman"/>
          <w:sz w:val="24"/>
          <w:szCs w:val="24"/>
        </w:rPr>
        <w:t xml:space="preserve"> different methods depending on the land cover and crop type.</w:t>
      </w:r>
    </w:p>
    <w:p w14:paraId="190E8402" w14:textId="77777777" w:rsidR="006E3BA8" w:rsidRDefault="006E3BA8" w:rsidP="006E3BA8">
      <w:pPr>
        <w:spacing w:after="0" w:line="240" w:lineRule="auto"/>
        <w:rPr>
          <w:rFonts w:ascii="Times New Roman" w:hAnsi="Times New Roman" w:cs="Times New Roman"/>
          <w:sz w:val="24"/>
          <w:szCs w:val="24"/>
        </w:rPr>
      </w:pPr>
    </w:p>
    <w:p w14:paraId="5CEB007D"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Introduction</w:t>
      </w:r>
    </w:p>
    <w:p w14:paraId="3E7EAB5A" w14:textId="77777777" w:rsidR="00263E81" w:rsidRPr="008354F4" w:rsidRDefault="00D66666"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Regional and global estimates of evapotranspiration (ET) are important for understand</w:t>
      </w:r>
      <w:r w:rsidR="002D56FB">
        <w:rPr>
          <w:rFonts w:ascii="Times New Roman" w:hAnsi="Times New Roman" w:cs="Times New Roman"/>
          <w:sz w:val="24"/>
          <w:szCs w:val="24"/>
        </w:rPr>
        <w:t>ing water and energy balances, and o</w:t>
      </w:r>
      <w:r>
        <w:rPr>
          <w:rFonts w:ascii="Times New Roman" w:hAnsi="Times New Roman" w:cs="Times New Roman"/>
          <w:sz w:val="24"/>
          <w:szCs w:val="24"/>
        </w:rPr>
        <w:t>perational estimates of ET at l</w:t>
      </w:r>
      <w:r w:rsidR="002D56FB">
        <w:rPr>
          <w:rFonts w:ascii="Times New Roman" w:hAnsi="Times New Roman" w:cs="Times New Roman"/>
          <w:sz w:val="24"/>
          <w:szCs w:val="24"/>
        </w:rPr>
        <w:t xml:space="preserve">arge geographic scales are </w:t>
      </w:r>
      <w:r>
        <w:rPr>
          <w:rFonts w:ascii="Times New Roman" w:hAnsi="Times New Roman" w:cs="Times New Roman"/>
          <w:sz w:val="24"/>
          <w:szCs w:val="24"/>
        </w:rPr>
        <w:t xml:space="preserve">useful for water resources management, irrigation timing, and </w:t>
      </w:r>
      <w:r w:rsidR="006571C0">
        <w:rPr>
          <w:rFonts w:ascii="Times New Roman" w:hAnsi="Times New Roman" w:cs="Times New Roman"/>
          <w:sz w:val="24"/>
          <w:szCs w:val="24"/>
        </w:rPr>
        <w:t>drought impact assessment</w:t>
      </w:r>
      <w:r>
        <w:rPr>
          <w:rFonts w:ascii="Times New Roman" w:hAnsi="Times New Roman" w:cs="Times New Roman"/>
          <w:sz w:val="24"/>
          <w:szCs w:val="24"/>
        </w:rPr>
        <w:t>.</w:t>
      </w:r>
      <w:r w:rsidR="00E01BD0">
        <w:rPr>
          <w:rFonts w:ascii="Times New Roman" w:hAnsi="Times New Roman" w:cs="Times New Roman"/>
          <w:sz w:val="24"/>
          <w:szCs w:val="24"/>
        </w:rPr>
        <w:t xml:space="preserve">  </w:t>
      </w:r>
      <w:r>
        <w:rPr>
          <w:rFonts w:ascii="Times New Roman" w:hAnsi="Times New Roman" w:cs="Times New Roman"/>
          <w:sz w:val="24"/>
          <w:szCs w:val="24"/>
        </w:rPr>
        <w:t>Satellite-</w:t>
      </w:r>
      <w:r>
        <w:rPr>
          <w:rFonts w:ascii="Times New Roman" w:hAnsi="Times New Roman" w:cs="Times New Roman"/>
          <w:sz w:val="24"/>
          <w:szCs w:val="24"/>
        </w:rPr>
        <w:lastRenderedPageBreak/>
        <w:t>based me</w:t>
      </w:r>
      <w:r w:rsidR="00731AF1">
        <w:rPr>
          <w:rFonts w:ascii="Times New Roman" w:hAnsi="Times New Roman" w:cs="Times New Roman"/>
          <w:sz w:val="24"/>
          <w:szCs w:val="24"/>
        </w:rPr>
        <w:t>thods have been developed that can estimate</w:t>
      </w:r>
      <w:r>
        <w:rPr>
          <w:rFonts w:ascii="Times New Roman" w:hAnsi="Times New Roman" w:cs="Times New Roman"/>
          <w:sz w:val="24"/>
          <w:szCs w:val="24"/>
        </w:rPr>
        <w:t xml:space="preserve"> </w:t>
      </w:r>
      <w:r w:rsidR="00731AF1">
        <w:rPr>
          <w:rFonts w:ascii="Times New Roman" w:hAnsi="Times New Roman" w:cs="Times New Roman"/>
          <w:sz w:val="24"/>
          <w:szCs w:val="24"/>
        </w:rPr>
        <w:t>ET at ~1km spatial resolution with regional and global coverage</w:t>
      </w:r>
      <w:r>
        <w:rPr>
          <w:rFonts w:ascii="Times New Roman" w:hAnsi="Times New Roman" w:cs="Times New Roman"/>
          <w:sz w:val="24"/>
          <w:szCs w:val="24"/>
        </w:rPr>
        <w:t xml:space="preserve">.  The methods include empirical relationships between </w:t>
      </w:r>
      <w:r w:rsidR="006571C0">
        <w:rPr>
          <w:rFonts w:ascii="Times New Roman" w:hAnsi="Times New Roman" w:cs="Times New Roman"/>
          <w:sz w:val="24"/>
          <w:szCs w:val="24"/>
        </w:rPr>
        <w:t xml:space="preserve">ET and vegetation indices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"formattedCitation" : "(Glenn et al., 2010)", "plainTextFormattedCitation" : "(Glenn et al., 2010)", "previouslyFormattedCitation" : "(Glenn et al., 2010)"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(Glenn et al., 2010)</w:t>
      </w:r>
      <w:r w:rsidR="00B04145">
        <w:rPr>
          <w:rFonts w:ascii="Times New Roman" w:hAnsi="Times New Roman" w:cs="Times New Roman"/>
          <w:sz w:val="24"/>
          <w:szCs w:val="24"/>
        </w:rPr>
        <w:fldChar w:fldCharType="end"/>
      </w:r>
      <w:r>
        <w:rPr>
          <w:rFonts w:ascii="Times New Roman" w:hAnsi="Times New Roman" w:cs="Times New Roman"/>
          <w:sz w:val="24"/>
          <w:szCs w:val="24"/>
        </w:rPr>
        <w:t>, process-based models driven prima</w:t>
      </w:r>
      <w:r w:rsidR="00B04145">
        <w:rPr>
          <w:rFonts w:ascii="Times New Roman" w:hAnsi="Times New Roman" w:cs="Times New Roman"/>
          <w:sz w:val="24"/>
          <w:szCs w:val="24"/>
        </w:rPr>
        <w:t xml:space="preserve">rily by vegetation indices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"id" : "ITEM-2",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"ITEM-2",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Mu et al., 2011b)", "plainTextFormattedCitation" : "(Fisher et al., 2008; Mu et al., 2011b)", "previouslyFormattedCitation" : "(Fisher et al., 2008;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 Mu et al., 2011b)</w:t>
      </w:r>
      <w:r w:rsidR="00B04145">
        <w:rPr>
          <w:rFonts w:ascii="Times New Roman" w:hAnsi="Times New Roman" w:cs="Times New Roman"/>
          <w:sz w:val="24"/>
          <w:szCs w:val="24"/>
        </w:rPr>
        <w:fldChar w:fldCharType="end"/>
      </w:r>
      <w:r>
        <w:rPr>
          <w:rFonts w:ascii="Times New Roman" w:hAnsi="Times New Roman" w:cs="Times New Roman"/>
          <w:sz w:val="24"/>
          <w:szCs w:val="24"/>
        </w:rPr>
        <w:t>, and</w:t>
      </w:r>
      <w:r w:rsidR="00731AF1">
        <w:rPr>
          <w:rFonts w:ascii="Times New Roman" w:hAnsi="Times New Roman" w:cs="Times New Roman"/>
          <w:sz w:val="24"/>
          <w:szCs w:val="24"/>
        </w:rPr>
        <w:t xml:space="preserve"> models based on </w:t>
      </w:r>
      <w:r w:rsidR="008354F4">
        <w:rPr>
          <w:rFonts w:ascii="Times New Roman" w:hAnsi="Times New Roman" w:cs="Times New Roman"/>
          <w:sz w:val="24"/>
          <w:szCs w:val="24"/>
        </w:rPr>
        <w:t xml:space="preserve">surface </w:t>
      </w:r>
      <w:r w:rsidR="00731AF1">
        <w:rPr>
          <w:rFonts w:ascii="Times New Roman" w:hAnsi="Times New Roman" w:cs="Times New Roman"/>
          <w:sz w:val="24"/>
          <w:szCs w:val="24"/>
        </w:rPr>
        <w:t>energy balances</w:t>
      </w:r>
      <w:r w:rsidR="008354F4">
        <w:rPr>
          <w:rFonts w:ascii="Times New Roman" w:hAnsi="Times New Roman" w:cs="Times New Roman"/>
          <w:sz w:val="24"/>
          <w:szCs w:val="24"/>
        </w:rPr>
        <w:t xml:space="preserve"> (SEB)</w:t>
      </w:r>
      <w:r w:rsidR="008E4CD3">
        <w:rPr>
          <w:rFonts w:ascii="Times New Roman" w:hAnsi="Times New Roman" w:cs="Times New Roman"/>
          <w:sz w:val="24"/>
          <w:szCs w:val="24"/>
        </w:rPr>
        <w:t>, including one-source</w:t>
      </w:r>
      <w:r w:rsidR="00B04145">
        <w:rPr>
          <w:rFonts w:ascii="Times New Roman" w:hAnsi="Times New Roman" w:cs="Times New Roman"/>
          <w:sz w:val="24"/>
          <w:szCs w:val="24"/>
        </w:rPr>
        <w:t xml:space="preserve">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"Su", "given" : "Z", "non-dropping-particle" : "", "parse-names" : false, "suffix" : "" } ], "container-title" : "Hydrology and Earth System Sciences Discussions", "id" : "ITEM-2", "issue" : "1", "issued" : { "date-parts" : [ [ "2002" ] ] }, "page" : "85-100", "title" : "The Surface Energy Balance System (SEBS) for estimation of turbulent heat fluxes", "type" : "article-journal", "volume" : "6" }, "uris" : [ "http://www.mendeley.com/documents/?uuid=88eacd38-e2e2-409d-a3d3-8f41153f310f"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et al., 1998; Su, 2002)", "plainTextFormattedCitation" : "(Allen et al., 2007; Bastiaanssen et al., 1998; Su, 2002)", "previouslyFormattedCitation" : "(Allen et al., 2007; Bastiaanssen et al., 1998; Su, 2002)"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(Allen et al., 2007; Bastiaanssen et al., 1998; Su, 2002)</w:t>
      </w:r>
      <w:r w:rsidR="00B0414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4CD3">
        <w:rPr>
          <w:rFonts w:ascii="Times New Roman" w:hAnsi="Times New Roman" w:cs="Times New Roman"/>
          <w:sz w:val="24"/>
          <w:szCs w:val="24"/>
        </w:rPr>
        <w:t xml:space="preserve">and two-source models </w:t>
      </w:r>
      <w:r w:rsidR="008E4CD3">
        <w:rPr>
          <w:rFonts w:ascii="Times New Roman" w:hAnsi="Times New Roman" w:cs="Times New Roman"/>
          <w:sz w:val="24"/>
          <w:szCs w:val="24"/>
        </w:rPr>
        <w:fldChar w:fldCharType="begin" w:fldLock="1"/>
      </w:r>
      <w:r w:rsidR="00962675">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"formattedCitation" : "(Anderson et al., 2013)", "plainTextFormattedCitation" : "(Anderson et al., 2013)", "previouslyFormattedCitation" : "(Anderson et al., 2013)" }, "properties" : { "noteIndex" : 0 }, "schema" : "https://github.com/citation-style-language/schema/raw/master/csl-citation.json" }</w:instrText>
      </w:r>
      <w:r w:rsidR="008E4CD3">
        <w:rPr>
          <w:rFonts w:ascii="Times New Roman" w:hAnsi="Times New Roman" w:cs="Times New Roman"/>
          <w:sz w:val="24"/>
          <w:szCs w:val="24"/>
        </w:rPr>
        <w:fldChar w:fldCharType="separate"/>
      </w:r>
      <w:r w:rsidR="008E4CD3" w:rsidRPr="008E4CD3">
        <w:rPr>
          <w:rFonts w:ascii="Times New Roman" w:hAnsi="Times New Roman" w:cs="Times New Roman"/>
          <w:noProof/>
          <w:sz w:val="24"/>
          <w:szCs w:val="24"/>
        </w:rPr>
        <w:t>(Anderson et al., 2013)</w:t>
      </w:r>
      <w:r w:rsidR="008E4CD3">
        <w:rPr>
          <w:rFonts w:ascii="Times New Roman" w:hAnsi="Times New Roman" w:cs="Times New Roman"/>
          <w:sz w:val="24"/>
          <w:szCs w:val="24"/>
        </w:rPr>
        <w:fldChar w:fldCharType="end"/>
      </w:r>
      <w:r w:rsidR="008E4CD3">
        <w:rPr>
          <w:rFonts w:ascii="Times New Roman" w:hAnsi="Times New Roman" w:cs="Times New Roman"/>
          <w:sz w:val="24"/>
          <w:szCs w:val="24"/>
        </w:rPr>
        <w:t>, both of which use thermal imagery</w:t>
      </w:r>
      <w:r>
        <w:rPr>
          <w:rFonts w:ascii="Times New Roman" w:hAnsi="Times New Roman" w:cs="Times New Roman"/>
          <w:sz w:val="24"/>
          <w:szCs w:val="24"/>
        </w:rPr>
        <w:t xml:space="preserve"> to estimate </w:t>
      </w:r>
      <w:r w:rsidR="00731AF1">
        <w:rPr>
          <w:rFonts w:ascii="Times New Roman" w:hAnsi="Times New Roman" w:cs="Times New Roman"/>
          <w:sz w:val="24"/>
          <w:szCs w:val="24"/>
        </w:rPr>
        <w:t>radiometric land surface temperature (T</w:t>
      </w:r>
      <w:r w:rsidR="00731AF1">
        <w:rPr>
          <w:rFonts w:ascii="Times New Roman" w:hAnsi="Times New Roman" w:cs="Times New Roman"/>
          <w:sz w:val="24"/>
          <w:szCs w:val="24"/>
          <w:vertAlign w:val="subscript"/>
        </w:rPr>
        <w:t>R</w:t>
      </w:r>
      <w:r w:rsidR="00731AF1">
        <w:rPr>
          <w:rFonts w:ascii="Times New Roman" w:hAnsi="Times New Roman" w:cs="Times New Roman"/>
          <w:sz w:val="24"/>
          <w:szCs w:val="24"/>
        </w:rPr>
        <w:t xml:space="preserve">) and </w:t>
      </w:r>
      <w:r>
        <w:rPr>
          <w:rFonts w:ascii="Times New Roman" w:hAnsi="Times New Roman" w:cs="Times New Roman"/>
          <w:sz w:val="24"/>
          <w:szCs w:val="24"/>
        </w:rPr>
        <w:t>the sensible and latent h</w:t>
      </w:r>
      <w:r w:rsidR="008E4CD3">
        <w:rPr>
          <w:rFonts w:ascii="Times New Roman" w:hAnsi="Times New Roman" w:cs="Times New Roman"/>
          <w:sz w:val="24"/>
          <w:szCs w:val="24"/>
        </w:rPr>
        <w:t>eat flux</w:t>
      </w:r>
      <w:r>
        <w:rPr>
          <w:rFonts w:ascii="Times New Roman" w:hAnsi="Times New Roman" w:cs="Times New Roman"/>
          <w:sz w:val="24"/>
          <w:szCs w:val="24"/>
        </w:rPr>
        <w:t>.</w:t>
      </w:r>
      <w:r w:rsidR="008354F4">
        <w:rPr>
          <w:rFonts w:ascii="Times New Roman" w:hAnsi="Times New Roman" w:cs="Times New Roman"/>
          <w:sz w:val="24"/>
          <w:szCs w:val="24"/>
        </w:rPr>
        <w:t xml:space="preserve">  SEB models depend primarily on T</w:t>
      </w:r>
      <w:r w:rsidR="008354F4">
        <w:rPr>
          <w:rFonts w:ascii="Times New Roman" w:hAnsi="Times New Roman" w:cs="Times New Roman"/>
          <w:sz w:val="24"/>
          <w:szCs w:val="24"/>
          <w:vertAlign w:val="subscript"/>
        </w:rPr>
        <w:t>R</w:t>
      </w:r>
      <w:r w:rsidR="008354F4">
        <w:rPr>
          <w:rFonts w:ascii="Times New Roman" w:hAnsi="Times New Roman" w:cs="Times New Roman"/>
          <w:sz w:val="24"/>
          <w:szCs w:val="24"/>
        </w:rPr>
        <w:t xml:space="preserve"> to estimate land surface fluxes for a given amount of net radiation, so here we call them temperature-based methods.</w:t>
      </w:r>
    </w:p>
    <w:p w14:paraId="1C8083C6" w14:textId="77777777" w:rsidR="00263E81" w:rsidRDefault="00C73128"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Automated and operational g</w:t>
      </w:r>
      <w:r w:rsidR="00D66666">
        <w:rPr>
          <w:rFonts w:ascii="Times New Roman" w:hAnsi="Times New Roman" w:cs="Times New Roman"/>
          <w:sz w:val="24"/>
          <w:szCs w:val="24"/>
        </w:rPr>
        <w:t xml:space="preserve">lobal ET products based on satellite data </w:t>
      </w:r>
      <w:r w:rsidR="00B04145">
        <w:rPr>
          <w:rFonts w:ascii="Times New Roman" w:hAnsi="Times New Roman" w:cs="Times New Roman"/>
          <w:sz w:val="24"/>
          <w:szCs w:val="24"/>
        </w:rPr>
        <w:t xml:space="preserve">and global climate grids </w:t>
      </w:r>
      <w:r w:rsidR="00D66666">
        <w:rPr>
          <w:rFonts w:ascii="Times New Roman" w:hAnsi="Times New Roman" w:cs="Times New Roman"/>
          <w:sz w:val="24"/>
          <w:szCs w:val="24"/>
        </w:rPr>
        <w:t>are available at 1</w:t>
      </w:r>
      <w:r w:rsidR="00731AF1">
        <w:rPr>
          <w:rFonts w:ascii="Times New Roman" w:hAnsi="Times New Roman" w:cs="Times New Roman"/>
          <w:sz w:val="24"/>
          <w:szCs w:val="24"/>
        </w:rPr>
        <w:t xml:space="preserve"> </w:t>
      </w:r>
      <w:r w:rsidR="00D66666">
        <w:rPr>
          <w:rFonts w:ascii="Times New Roman" w:hAnsi="Times New Roman" w:cs="Times New Roman"/>
          <w:sz w:val="24"/>
          <w:szCs w:val="24"/>
        </w:rPr>
        <w:t>km</w:t>
      </w:r>
      <w:r w:rsidR="00731AF1">
        <w:rPr>
          <w:rFonts w:ascii="Times New Roman" w:hAnsi="Times New Roman" w:cs="Times New Roman"/>
          <w:sz w:val="24"/>
          <w:szCs w:val="24"/>
        </w:rPr>
        <w:t xml:space="preserve"> spatial and</w:t>
      </w:r>
      <w:r w:rsidR="00D66666">
        <w:rPr>
          <w:rFonts w:ascii="Times New Roman" w:hAnsi="Times New Roman" w:cs="Times New Roman"/>
          <w:sz w:val="24"/>
          <w:szCs w:val="24"/>
        </w:rPr>
        <w:t xml:space="preserve"> 8-day or monthly</w:t>
      </w:r>
      <w:r w:rsidR="00731AF1">
        <w:rPr>
          <w:rFonts w:ascii="Times New Roman" w:hAnsi="Times New Roman" w:cs="Times New Roman"/>
          <w:sz w:val="24"/>
          <w:szCs w:val="24"/>
        </w:rPr>
        <w:t xml:space="preserve"> temporal</w:t>
      </w:r>
      <w:r w:rsidR="00D66666">
        <w:rPr>
          <w:rFonts w:ascii="Times New Roman" w:hAnsi="Times New Roman" w:cs="Times New Roman"/>
          <w:sz w:val="24"/>
          <w:szCs w:val="24"/>
        </w:rPr>
        <w:t xml:space="preserve"> resol</w:t>
      </w:r>
      <w:r w:rsidR="00B04145">
        <w:rPr>
          <w:rFonts w:ascii="Times New Roman" w:hAnsi="Times New Roman" w:cs="Times New Roman"/>
          <w:sz w:val="24"/>
          <w:szCs w:val="24"/>
        </w:rPr>
        <w:t xml:space="preserve">ution, including MOD16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(Mu et al., 2011b)</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and the PT-JPL model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F6674">
        <w:rPr>
          <w:rFonts w:ascii="Times New Roman" w:hAnsi="Times New Roman" w:cs="Times New Roman"/>
          <w:sz w:val="24"/>
          <w:szCs w:val="24"/>
        </w:rPr>
        <w:t xml:space="preserve">.  Both of these models are based primarily on vegetation indices, </w:t>
      </w:r>
      <w:r w:rsidR="00B04145">
        <w:rPr>
          <w:rFonts w:ascii="Times New Roman" w:hAnsi="Times New Roman" w:cs="Times New Roman"/>
          <w:sz w:val="24"/>
          <w:szCs w:val="24"/>
        </w:rPr>
        <w:t>which are used to estimate parameters in either the Penman-</w:t>
      </w:r>
      <w:proofErr w:type="spellStart"/>
      <w:r w:rsidR="00B04145">
        <w:rPr>
          <w:rFonts w:ascii="Times New Roman" w:hAnsi="Times New Roman" w:cs="Times New Roman"/>
          <w:sz w:val="24"/>
          <w:szCs w:val="24"/>
        </w:rPr>
        <w:t>Monteith</w:t>
      </w:r>
      <w:proofErr w:type="spellEnd"/>
      <w:r w:rsidR="00B04145">
        <w:rPr>
          <w:rFonts w:ascii="Times New Roman" w:hAnsi="Times New Roman" w:cs="Times New Roman"/>
          <w:sz w:val="24"/>
          <w:szCs w:val="24"/>
        </w:rPr>
        <w:t xml:space="preserve"> equation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(Mu et al., 2011b)</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or the Priestley-Taylor equation </w:t>
      </w:r>
      <w:r w:rsidR="00B04145">
        <w:rPr>
          <w:rFonts w:ascii="Times New Roman" w:hAnsi="Times New Roman" w:cs="Times New Roman"/>
          <w:sz w:val="24"/>
          <w:szCs w:val="24"/>
        </w:rPr>
        <w:fldChar w:fldCharType="begin" w:fldLock="1"/>
      </w:r>
      <w:r w:rsidR="008E4CD3">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The meteorological data needed, including air temperature, relative humidity, </w:t>
      </w:r>
      <w:r w:rsidR="008354F4">
        <w:rPr>
          <w:rFonts w:ascii="Times New Roman" w:hAnsi="Times New Roman" w:cs="Times New Roman"/>
          <w:sz w:val="24"/>
          <w:szCs w:val="24"/>
        </w:rPr>
        <w:t xml:space="preserve">and </w:t>
      </w:r>
      <w:r w:rsidR="00B04145">
        <w:rPr>
          <w:rFonts w:ascii="Times New Roman" w:hAnsi="Times New Roman" w:cs="Times New Roman"/>
          <w:sz w:val="24"/>
          <w:szCs w:val="24"/>
        </w:rPr>
        <w:t>net radiation, are derived from global climate grids (</w:t>
      </w:r>
      <w:r w:rsidR="008354F4">
        <w:rPr>
          <w:rFonts w:ascii="Times New Roman" w:hAnsi="Times New Roman" w:cs="Times New Roman"/>
          <w:sz w:val="24"/>
          <w:szCs w:val="24"/>
        </w:rPr>
        <w:t xml:space="preserve">e.g. </w:t>
      </w:r>
      <w:r w:rsidR="00B04145">
        <w:rPr>
          <w:rFonts w:ascii="Times New Roman" w:hAnsi="Times New Roman" w:cs="Times New Roman"/>
          <w:sz w:val="24"/>
          <w:szCs w:val="24"/>
        </w:rPr>
        <w:t>Global Modeling and Assimilation Office, GMAO)</w:t>
      </w:r>
      <w:r w:rsidR="008354F4">
        <w:rPr>
          <w:rFonts w:ascii="Times New Roman" w:hAnsi="Times New Roman" w:cs="Times New Roman"/>
          <w:sz w:val="24"/>
          <w:szCs w:val="24"/>
        </w:rPr>
        <w:t>, and no ground-level meteorological data is needed.</w:t>
      </w:r>
      <w:r w:rsidR="00B04145">
        <w:rPr>
          <w:rFonts w:ascii="Times New Roman" w:hAnsi="Times New Roman" w:cs="Times New Roman"/>
          <w:sz w:val="24"/>
          <w:szCs w:val="24"/>
        </w:rPr>
        <w:t xml:space="preserve">  Both methods </w:t>
      </w:r>
      <w:r w:rsidR="00BF6674">
        <w:rPr>
          <w:rFonts w:ascii="Times New Roman" w:hAnsi="Times New Roman" w:cs="Times New Roman"/>
          <w:sz w:val="24"/>
          <w:szCs w:val="24"/>
        </w:rPr>
        <w:t>have been evaluated</w:t>
      </w:r>
      <w:r w:rsidR="00731AF1">
        <w:rPr>
          <w:rFonts w:ascii="Times New Roman" w:hAnsi="Times New Roman" w:cs="Times New Roman"/>
          <w:sz w:val="24"/>
          <w:szCs w:val="24"/>
        </w:rPr>
        <w:t xml:space="preserve"> primarily</w:t>
      </w:r>
      <w:r w:rsidR="00BF6674">
        <w:rPr>
          <w:rFonts w:ascii="Times New Roman" w:hAnsi="Times New Roman" w:cs="Times New Roman"/>
          <w:sz w:val="24"/>
          <w:szCs w:val="24"/>
        </w:rPr>
        <w:t xml:space="preserve"> over rainfed ecosystems.  Less well quantified is their perf</w:t>
      </w:r>
      <w:r w:rsidR="00B04145">
        <w:rPr>
          <w:rFonts w:ascii="Times New Roman" w:hAnsi="Times New Roman" w:cs="Times New Roman"/>
          <w:sz w:val="24"/>
          <w:szCs w:val="24"/>
        </w:rPr>
        <w:t>ormance in irrigated agricultural land</w:t>
      </w:r>
      <w:r w:rsidR="00BF6674">
        <w:rPr>
          <w:rFonts w:ascii="Times New Roman" w:hAnsi="Times New Roman" w:cs="Times New Roman"/>
          <w:sz w:val="24"/>
          <w:szCs w:val="24"/>
        </w:rPr>
        <w:t xml:space="preserve">, which may have different relationships between vegetation indices and ET.  In particular, the soil evaporation component in both MOD16 and PT-JPL is based on relative humidity (h).  In irrigated areas in semi-arid environments, soil evaporation may be high </w:t>
      </w:r>
      <w:r w:rsidR="00B04145">
        <w:rPr>
          <w:rFonts w:ascii="Times New Roman" w:hAnsi="Times New Roman" w:cs="Times New Roman"/>
          <w:sz w:val="24"/>
          <w:szCs w:val="24"/>
        </w:rPr>
        <w:t xml:space="preserve">over a particular field </w:t>
      </w:r>
      <w:r w:rsidR="00BF6674">
        <w:rPr>
          <w:rFonts w:ascii="Times New Roman" w:hAnsi="Times New Roman" w:cs="Times New Roman"/>
          <w:sz w:val="24"/>
          <w:szCs w:val="24"/>
        </w:rPr>
        <w:t>when vegetation cover is low at the beginning of the crop</w:t>
      </w:r>
      <w:r w:rsidR="00B04145">
        <w:rPr>
          <w:rFonts w:ascii="Times New Roman" w:hAnsi="Times New Roman" w:cs="Times New Roman"/>
          <w:sz w:val="24"/>
          <w:szCs w:val="24"/>
        </w:rPr>
        <w:t xml:space="preserve">ping season, despite </w:t>
      </w:r>
      <w:r w:rsidR="00BF6674">
        <w:rPr>
          <w:rFonts w:ascii="Times New Roman" w:hAnsi="Times New Roman" w:cs="Times New Roman"/>
          <w:sz w:val="24"/>
          <w:szCs w:val="24"/>
        </w:rPr>
        <w:t>low h</w:t>
      </w:r>
      <w:r w:rsidR="00B04145">
        <w:rPr>
          <w:rFonts w:ascii="Times New Roman" w:hAnsi="Times New Roman" w:cs="Times New Roman"/>
          <w:sz w:val="24"/>
          <w:szCs w:val="24"/>
        </w:rPr>
        <w:t xml:space="preserve"> in the corresponding global climate grid</w:t>
      </w:r>
      <w:r w:rsidR="008354F4">
        <w:rPr>
          <w:rFonts w:ascii="Times New Roman" w:hAnsi="Times New Roman" w:cs="Times New Roman"/>
          <w:sz w:val="24"/>
          <w:szCs w:val="24"/>
        </w:rPr>
        <w:t xml:space="preserve"> cell</w:t>
      </w:r>
      <w:r w:rsidR="00BF6674">
        <w:rPr>
          <w:rFonts w:ascii="Times New Roman" w:hAnsi="Times New Roman" w:cs="Times New Roman"/>
          <w:sz w:val="24"/>
          <w:szCs w:val="24"/>
        </w:rPr>
        <w:t xml:space="preserve">. </w:t>
      </w:r>
      <w:r w:rsidR="00263E81">
        <w:rPr>
          <w:rFonts w:ascii="Times New Roman" w:hAnsi="Times New Roman" w:cs="Times New Roman"/>
          <w:sz w:val="24"/>
          <w:szCs w:val="24"/>
        </w:rPr>
        <w:t xml:space="preserve"> </w:t>
      </w:r>
      <w:r w:rsidR="008354F4">
        <w:rPr>
          <w:rFonts w:ascii="Times New Roman" w:hAnsi="Times New Roman" w:cs="Times New Roman"/>
          <w:sz w:val="24"/>
          <w:szCs w:val="24"/>
        </w:rPr>
        <w:t>Temperature-based</w:t>
      </w:r>
      <w:r w:rsidR="00BF6674">
        <w:rPr>
          <w:rFonts w:ascii="Times New Roman" w:hAnsi="Times New Roman" w:cs="Times New Roman"/>
          <w:sz w:val="24"/>
          <w:szCs w:val="24"/>
        </w:rPr>
        <w:t xml:space="preserve"> models should perform well under such conditions, </w:t>
      </w:r>
      <w:r w:rsidR="008354F4">
        <w:rPr>
          <w:rFonts w:ascii="Times New Roman" w:hAnsi="Times New Roman" w:cs="Times New Roman"/>
          <w:sz w:val="24"/>
          <w:szCs w:val="24"/>
        </w:rPr>
        <w:t xml:space="preserve">since they </w:t>
      </w:r>
      <w:r w:rsidR="00BF6674">
        <w:rPr>
          <w:rFonts w:ascii="Times New Roman" w:hAnsi="Times New Roman" w:cs="Times New Roman"/>
          <w:sz w:val="24"/>
          <w:szCs w:val="24"/>
        </w:rPr>
        <w:t>are less dependent on a close correlation between ET and a vegetation index.</w:t>
      </w:r>
    </w:p>
    <w:p w14:paraId="094C01E0" w14:textId="5B76C8EF" w:rsidR="00263E81" w:rsidRPr="00F23335" w:rsidRDefault="008354F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BF6674">
        <w:rPr>
          <w:rFonts w:ascii="Times New Roman" w:hAnsi="Times New Roman" w:cs="Times New Roman"/>
          <w:sz w:val="24"/>
          <w:szCs w:val="24"/>
        </w:rPr>
        <w:t>emperature-based methods may be cumbersome to apply on seasonal time scales, since they can require manual calibration to pixels in the imagery.  Automated methods can</w:t>
      </w:r>
      <w:r w:rsidR="00E01BD0">
        <w:rPr>
          <w:rFonts w:ascii="Times New Roman" w:hAnsi="Times New Roman" w:cs="Times New Roman"/>
          <w:sz w:val="24"/>
          <w:szCs w:val="24"/>
        </w:rPr>
        <w:t xml:space="preserve"> be used to select ca</w:t>
      </w:r>
      <w:r w:rsidR="00F23335">
        <w:rPr>
          <w:rFonts w:ascii="Times New Roman" w:hAnsi="Times New Roman" w:cs="Times New Roman"/>
          <w:sz w:val="24"/>
          <w:szCs w:val="24"/>
        </w:rPr>
        <w:t xml:space="preserve">libration pixels in SEBAL and the closely related METRIC model, with similar performance to manual calibration </w:t>
      </w:r>
      <w:r w:rsidR="00F2333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"http://www.mendeley.com/documents/?uuid=27e5d7d4-25b9-4b10-bd2c-794898c7779c" ] } ], "mendeley" : { "formattedCitation" : "(Morton et al., 2013)", "plainTextFormattedCitation" : "(Morton et al., 2013)", "previouslyFormattedCitation" : "(Morton et al., 2013)" }, "properties" : { "noteIndex" : 0 }, "schema" : "https://github.com/citation-style-language/schema/raw/master/csl-citation.json" }</w:instrText>
      </w:r>
      <w:r w:rsidR="00F23335">
        <w:rPr>
          <w:rFonts w:ascii="Times New Roman" w:hAnsi="Times New Roman" w:cs="Times New Roman"/>
          <w:sz w:val="24"/>
          <w:szCs w:val="24"/>
        </w:rPr>
        <w:fldChar w:fldCharType="separate"/>
      </w:r>
      <w:r w:rsidR="00F23335" w:rsidRPr="00F23335">
        <w:rPr>
          <w:rFonts w:ascii="Times New Roman" w:hAnsi="Times New Roman" w:cs="Times New Roman"/>
          <w:noProof/>
          <w:sz w:val="24"/>
          <w:szCs w:val="24"/>
        </w:rPr>
        <w:t>(Morton et al., 2013)</w:t>
      </w:r>
      <w:r w:rsidR="00F23335">
        <w:rPr>
          <w:rFonts w:ascii="Times New Roman" w:hAnsi="Times New Roman" w:cs="Times New Roman"/>
          <w:sz w:val="24"/>
          <w:szCs w:val="24"/>
        </w:rPr>
        <w:fldChar w:fldCharType="end"/>
      </w:r>
      <w:r w:rsidR="00F23335">
        <w:rPr>
          <w:rFonts w:ascii="Times New Roman" w:hAnsi="Times New Roman" w:cs="Times New Roman"/>
          <w:sz w:val="24"/>
          <w:szCs w:val="24"/>
        </w:rPr>
        <w:t>.  For regional and global application, global gridded climate datasets would replace the need for ground-based meteorological measurements, as has been done for MOD16.  T</w:t>
      </w:r>
      <w:r w:rsidR="00BF6674">
        <w:rPr>
          <w:rFonts w:ascii="Times New Roman" w:hAnsi="Times New Roman" w:cs="Times New Roman"/>
          <w:sz w:val="24"/>
          <w:szCs w:val="24"/>
        </w:rPr>
        <w:t>here has not been a systematic comparison of automated</w:t>
      </w:r>
      <w:r w:rsidR="00962675">
        <w:rPr>
          <w:rFonts w:ascii="Times New Roman" w:hAnsi="Times New Roman" w:cs="Times New Roman"/>
          <w:sz w:val="24"/>
          <w:szCs w:val="24"/>
        </w:rPr>
        <w:t xml:space="preserve"> temperature-based</w:t>
      </w:r>
      <w:r w:rsidR="00BF6674">
        <w:rPr>
          <w:rFonts w:ascii="Times New Roman" w:hAnsi="Times New Roman" w:cs="Times New Roman"/>
          <w:sz w:val="24"/>
          <w:szCs w:val="24"/>
        </w:rPr>
        <w:t xml:space="preserve"> methods with the most widely-used global ET products that use vegetation-</w:t>
      </w:r>
      <w:r w:rsidR="00013482">
        <w:rPr>
          <w:rFonts w:ascii="Times New Roman" w:hAnsi="Times New Roman" w:cs="Times New Roman"/>
          <w:sz w:val="24"/>
          <w:szCs w:val="24"/>
        </w:rPr>
        <w:t>based models (MOD16 and PT-JPL), particularly over irrigated areas.</w:t>
      </w:r>
      <w:r w:rsidR="00F23335">
        <w:rPr>
          <w:rFonts w:ascii="Times New Roman" w:hAnsi="Times New Roman" w:cs="Times New Roman"/>
          <w:sz w:val="24"/>
          <w:szCs w:val="24"/>
        </w:rPr>
        <w:t xml:space="preserve">  Such a comparison would also test for calibration uncertainty in SEBAL due to pixel selection, model parameters, and the </w:t>
      </w:r>
      <w:ins w:id="1" w:author="Alex Messina" w:date="2015-02-15T08:55:00Z">
        <w:r w:rsidR="00EC55BA">
          <w:rPr>
            <w:rFonts w:ascii="Times New Roman" w:hAnsi="Times New Roman" w:cs="Times New Roman"/>
            <w:sz w:val="24"/>
            <w:szCs w:val="24"/>
          </w:rPr>
          <w:t xml:space="preserve">spatial </w:t>
        </w:r>
      </w:ins>
      <w:r w:rsidR="00F23335">
        <w:rPr>
          <w:rFonts w:ascii="Times New Roman" w:hAnsi="Times New Roman" w:cs="Times New Roman"/>
          <w:sz w:val="24"/>
          <w:szCs w:val="24"/>
        </w:rPr>
        <w:t>domain over which the model is implemented</w:t>
      </w:r>
      <w:r w:rsidR="00962675">
        <w:rPr>
          <w:rFonts w:ascii="Times New Roman" w:hAnsi="Times New Roman" w:cs="Times New Roman"/>
          <w:sz w:val="24"/>
          <w:szCs w:val="24"/>
        </w:rPr>
        <w:t xml:space="preserve"> </w:t>
      </w:r>
      <w:r w:rsidR="00962675">
        <w:rPr>
          <w:rFonts w:ascii="Times New Roman" w:hAnsi="Times New Roman" w:cs="Times New Roman"/>
          <w:sz w:val="24"/>
          <w:szCs w:val="24"/>
        </w:rPr>
        <w:fldChar w:fldCharType="begin" w:fldLock="1"/>
      </w:r>
      <w:r w:rsidR="00962675">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"page" : "D21107", "publisher" : "AGU", "title" : "How sensitive is SEBAL to changes in input variables, domain size and satellite sensor?", "type" : "article-journal", "volume" : "116" }, "uris" : [ "http://www.mendeley.com/documents/?uuid=cd83e93f-f9e1-4c8a-954a-66f47292d269" ] } ], "mendeley" : { "formattedCitation" : "(Long et al., 2011)", "plainTextFormattedCitation" : "(Long et al., 2011)" }, "properties" : { "noteIndex" : 0 }, "schema" : "https://github.com/citation-style-language/schema/raw/master/csl-citation.json" }</w:instrText>
      </w:r>
      <w:r w:rsidR="00962675">
        <w:rPr>
          <w:rFonts w:ascii="Times New Roman" w:hAnsi="Times New Roman" w:cs="Times New Roman"/>
          <w:sz w:val="24"/>
          <w:szCs w:val="24"/>
        </w:rPr>
        <w:fldChar w:fldCharType="separate"/>
      </w:r>
      <w:r w:rsidR="00962675" w:rsidRPr="00962675">
        <w:rPr>
          <w:rFonts w:ascii="Times New Roman" w:hAnsi="Times New Roman" w:cs="Times New Roman"/>
          <w:noProof/>
          <w:sz w:val="24"/>
          <w:szCs w:val="24"/>
        </w:rPr>
        <w:t>(Long et al., 2011)</w:t>
      </w:r>
      <w:r w:rsidR="00962675">
        <w:rPr>
          <w:rFonts w:ascii="Times New Roman" w:hAnsi="Times New Roman" w:cs="Times New Roman"/>
          <w:sz w:val="24"/>
          <w:szCs w:val="24"/>
        </w:rPr>
        <w:fldChar w:fldCharType="end"/>
      </w:r>
      <w:r w:rsidR="00F23335">
        <w:rPr>
          <w:rFonts w:ascii="Times New Roman" w:hAnsi="Times New Roman" w:cs="Times New Roman"/>
          <w:sz w:val="24"/>
          <w:szCs w:val="24"/>
        </w:rPr>
        <w:t>.  Model</w:t>
      </w:r>
      <w:ins w:id="2" w:author="Alex Messina" w:date="2015-02-15T08:55:00Z">
        <w:r w:rsidR="00EC55BA">
          <w:rPr>
            <w:rFonts w:ascii="Times New Roman" w:hAnsi="Times New Roman" w:cs="Times New Roman"/>
            <w:sz w:val="24"/>
            <w:szCs w:val="24"/>
          </w:rPr>
          <w:t xml:space="preserve"> spatial</w:t>
        </w:r>
      </w:ins>
      <w:r w:rsidR="00F23335">
        <w:rPr>
          <w:rFonts w:ascii="Times New Roman" w:hAnsi="Times New Roman" w:cs="Times New Roman"/>
          <w:sz w:val="24"/>
          <w:szCs w:val="24"/>
        </w:rPr>
        <w:t xml:space="preserve"> domain can be important if there are regional variations in the relationship between the radiometric land surface temperature (T</w:t>
      </w:r>
      <w:r w:rsidR="00F23335">
        <w:rPr>
          <w:rFonts w:ascii="Times New Roman" w:hAnsi="Times New Roman" w:cs="Times New Roman"/>
          <w:sz w:val="24"/>
          <w:szCs w:val="24"/>
          <w:vertAlign w:val="subscript"/>
        </w:rPr>
        <w:t>R</w:t>
      </w:r>
      <w:r w:rsidR="00962675">
        <w:rPr>
          <w:rFonts w:ascii="Times New Roman" w:hAnsi="Times New Roman" w:cs="Times New Roman"/>
          <w:sz w:val="24"/>
          <w:szCs w:val="24"/>
        </w:rPr>
        <w:t xml:space="preserve">) and the sensible heat flux. </w:t>
      </w:r>
    </w:p>
    <w:p w14:paraId="43F091AB" w14:textId="77777777" w:rsidR="00013482" w:rsidRDefault="00013482"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interpretation of season</w:t>
      </w:r>
      <w:r w:rsidR="00E01BD0">
        <w:rPr>
          <w:rFonts w:ascii="Times New Roman" w:hAnsi="Times New Roman" w:cs="Times New Roman"/>
          <w:sz w:val="24"/>
          <w:szCs w:val="24"/>
        </w:rPr>
        <w:t>al patterns in ET and model errors is</w:t>
      </w:r>
      <w:r>
        <w:rPr>
          <w:rFonts w:ascii="Times New Roman" w:hAnsi="Times New Roman" w:cs="Times New Roman"/>
          <w:sz w:val="24"/>
          <w:szCs w:val="24"/>
        </w:rPr>
        <w:t xml:space="preserve"> enhanced by incorporating other spectral information about vegetation and land s</w:t>
      </w:r>
      <w:r w:rsidR="00E01BD0">
        <w:rPr>
          <w:rFonts w:ascii="Times New Roman" w:hAnsi="Times New Roman" w:cs="Times New Roman"/>
          <w:sz w:val="24"/>
          <w:szCs w:val="24"/>
        </w:rPr>
        <w:t>urface wetness.  C</w:t>
      </w:r>
      <w:r>
        <w:rPr>
          <w:rFonts w:ascii="Times New Roman" w:hAnsi="Times New Roman" w:cs="Times New Roman"/>
          <w:sz w:val="24"/>
          <w:szCs w:val="24"/>
        </w:rPr>
        <w:t>rop growth</w:t>
      </w:r>
      <w:r w:rsidR="00E01BD0">
        <w:rPr>
          <w:rFonts w:ascii="Times New Roman" w:hAnsi="Times New Roman" w:cs="Times New Roman"/>
          <w:sz w:val="24"/>
          <w:szCs w:val="24"/>
        </w:rPr>
        <w:t xml:space="preserve"> stages</w:t>
      </w:r>
      <w:r>
        <w:rPr>
          <w:rFonts w:ascii="Times New Roman" w:hAnsi="Times New Roman" w:cs="Times New Roman"/>
          <w:sz w:val="24"/>
          <w:szCs w:val="24"/>
        </w:rPr>
        <w:t xml:space="preserve">, including periods of inundation and transplanting, can be detected using a combination of vegetation indices and other indices that are sensitive to both soil and vegetation water content, such as the land surface water index (LSWI) </w:t>
      </w:r>
      <w:r>
        <w:rPr>
          <w:rFonts w:ascii="Times New Roman" w:hAnsi="Times New Roman" w:cs="Times New Roman"/>
          <w:sz w:val="24"/>
          <w:szCs w:val="24"/>
        </w:rPr>
        <w:fldChar w:fldCharType="begin" w:fldLock="1"/>
      </w:r>
      <w:r w:rsidR="00887A1A">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Pr>
          <w:rFonts w:ascii="Times New Roman" w:hAnsi="Times New Roman" w:cs="Times New Roman"/>
          <w:sz w:val="24"/>
          <w:szCs w:val="24"/>
        </w:rPr>
        <w:fldChar w:fldCharType="separate"/>
      </w:r>
      <w:r w:rsidRPr="00013482">
        <w:rPr>
          <w:rFonts w:ascii="Times New Roman" w:hAnsi="Times New Roman" w:cs="Times New Roman"/>
          <w:noProof/>
          <w:sz w:val="24"/>
          <w:szCs w:val="24"/>
        </w:rPr>
        <w:t>(Xiao et al., 2005)</w:t>
      </w:r>
      <w:r>
        <w:rPr>
          <w:rFonts w:ascii="Times New Roman" w:hAnsi="Times New Roman" w:cs="Times New Roman"/>
          <w:sz w:val="24"/>
          <w:szCs w:val="24"/>
        </w:rPr>
        <w:fldChar w:fldCharType="end"/>
      </w:r>
      <w:r w:rsidR="00C95F11">
        <w:rPr>
          <w:rFonts w:ascii="Times New Roman" w:hAnsi="Times New Roman" w:cs="Times New Roman"/>
          <w:sz w:val="24"/>
          <w:szCs w:val="24"/>
        </w:rPr>
        <w:t>.  Such indices, combined with ancillary data on crop biomass, fractional vegetation cover, and soil moisture, can be used to identify conditions under which different ET mapping methods perform well or need further improvement.</w:t>
      </w:r>
    </w:p>
    <w:p w14:paraId="7F1115CC" w14:textId="77777777" w:rsidR="003B6F13" w:rsidRPr="00BF6674" w:rsidRDefault="00BF667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objectives of this paper are to</w:t>
      </w:r>
      <w:r w:rsidR="00E01BD0">
        <w:rPr>
          <w:rFonts w:ascii="Times New Roman" w:hAnsi="Times New Roman" w:cs="Times New Roman"/>
          <w:sz w:val="24"/>
          <w:szCs w:val="24"/>
        </w:rPr>
        <w:t xml:space="preserve"> implement a</w:t>
      </w:r>
      <w:r w:rsidR="00962675">
        <w:rPr>
          <w:rFonts w:ascii="Times New Roman" w:hAnsi="Times New Roman" w:cs="Times New Roman"/>
          <w:sz w:val="24"/>
          <w:szCs w:val="24"/>
        </w:rPr>
        <w:t>n automated</w:t>
      </w:r>
      <w:r w:rsidR="00E01BD0">
        <w:rPr>
          <w:rFonts w:ascii="Times New Roman" w:hAnsi="Times New Roman" w:cs="Times New Roman"/>
          <w:sz w:val="24"/>
          <w:szCs w:val="24"/>
        </w:rPr>
        <w:t xml:space="preserve"> temperature-based model</w:t>
      </w:r>
      <w:r>
        <w:rPr>
          <w:rFonts w:ascii="Times New Roman" w:hAnsi="Times New Roman" w:cs="Times New Roman"/>
          <w:sz w:val="24"/>
          <w:szCs w:val="24"/>
        </w:rPr>
        <w:t xml:space="preserve"> of ET </w:t>
      </w:r>
      <w:r w:rsidR="00E01BD0">
        <w:rPr>
          <w:rFonts w:ascii="Times New Roman" w:hAnsi="Times New Roman" w:cs="Times New Roman"/>
          <w:sz w:val="24"/>
          <w:szCs w:val="24"/>
        </w:rPr>
        <w:t>(SEBAL)</w:t>
      </w:r>
      <w:r w:rsidR="004A0CFB">
        <w:rPr>
          <w:rFonts w:ascii="Times New Roman" w:hAnsi="Times New Roman" w:cs="Times New Roman"/>
          <w:sz w:val="24"/>
          <w:szCs w:val="24"/>
        </w:rPr>
        <w:t xml:space="preserve"> using only global climate grids and remote sensing (MODIS) data as input</w:t>
      </w:r>
      <w:r>
        <w:rPr>
          <w:rFonts w:ascii="Times New Roman" w:hAnsi="Times New Roman" w:cs="Times New Roman"/>
          <w:sz w:val="24"/>
          <w:szCs w:val="24"/>
        </w:rPr>
        <w:t xml:space="preserve">, and to compare </w:t>
      </w:r>
      <w:r w:rsidR="00E01BD0">
        <w:rPr>
          <w:rFonts w:ascii="Times New Roman" w:hAnsi="Times New Roman" w:cs="Times New Roman"/>
          <w:sz w:val="24"/>
          <w:szCs w:val="24"/>
        </w:rPr>
        <w:t>SEBAL ET</w:t>
      </w:r>
      <w:r w:rsidR="004A0CFB">
        <w:rPr>
          <w:rFonts w:ascii="Times New Roman" w:hAnsi="Times New Roman" w:cs="Times New Roman"/>
          <w:sz w:val="24"/>
          <w:szCs w:val="24"/>
        </w:rPr>
        <w:t xml:space="preserve"> with ET from both ET measured at </w:t>
      </w:r>
      <w:commentRangeStart w:id="3"/>
      <w:r w:rsidR="004A0CFB">
        <w:rPr>
          <w:rFonts w:ascii="Times New Roman" w:hAnsi="Times New Roman" w:cs="Times New Roman"/>
          <w:sz w:val="24"/>
          <w:szCs w:val="24"/>
        </w:rPr>
        <w:t xml:space="preserve">eddy flux correlation towers </w:t>
      </w:r>
      <w:commentRangeEnd w:id="3"/>
      <w:r w:rsidR="004A0CFB">
        <w:rPr>
          <w:rStyle w:val="CommentReference"/>
        </w:rPr>
        <w:commentReference w:id="3"/>
      </w:r>
      <w:r w:rsidR="004A0CFB">
        <w:rPr>
          <w:rFonts w:ascii="Times New Roman" w:hAnsi="Times New Roman" w:cs="Times New Roman"/>
          <w:sz w:val="24"/>
          <w:szCs w:val="24"/>
        </w:rPr>
        <w:t xml:space="preserve">and </w:t>
      </w:r>
      <w:r w:rsidR="00E01BD0">
        <w:rPr>
          <w:rFonts w:ascii="Times New Roman" w:hAnsi="Times New Roman" w:cs="Times New Roman"/>
          <w:sz w:val="24"/>
          <w:szCs w:val="24"/>
        </w:rPr>
        <w:t xml:space="preserve">the global MOD16 dataset </w:t>
      </w:r>
      <w:r>
        <w:rPr>
          <w:rFonts w:ascii="Times New Roman" w:hAnsi="Times New Roman" w:cs="Times New Roman"/>
          <w:sz w:val="24"/>
          <w:szCs w:val="24"/>
        </w:rPr>
        <w:t xml:space="preserve">for different </w:t>
      </w:r>
      <w:r w:rsidR="004A0CFB">
        <w:rPr>
          <w:rFonts w:ascii="Times New Roman" w:hAnsi="Times New Roman" w:cs="Times New Roman"/>
          <w:sz w:val="24"/>
          <w:szCs w:val="24"/>
        </w:rPr>
        <w:t>irrigated crops</w:t>
      </w:r>
      <w:r>
        <w:rPr>
          <w:rFonts w:ascii="Times New Roman" w:hAnsi="Times New Roman" w:cs="Times New Roman"/>
          <w:sz w:val="24"/>
          <w:szCs w:val="24"/>
        </w:rPr>
        <w:t>.  The primary research questions are:</w:t>
      </w:r>
    </w:p>
    <w:p w14:paraId="4D7E3AA7" w14:textId="2AB6BB28"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1.  How do </w:t>
      </w:r>
      <w:r w:rsidR="00EF0163">
        <w:rPr>
          <w:rFonts w:ascii="Times New Roman" w:hAnsi="Times New Roman" w:cs="Times New Roman"/>
          <w:sz w:val="24"/>
          <w:szCs w:val="24"/>
        </w:rPr>
        <w:t xml:space="preserve">weekly and seasonal </w:t>
      </w:r>
      <w:ins w:id="4" w:author="Alex Messina" w:date="2015-02-15T08:58:00Z">
        <w:r w:rsidR="00EC55BA">
          <w:rPr>
            <w:rFonts w:ascii="Times New Roman" w:hAnsi="Times New Roman" w:cs="Times New Roman"/>
            <w:sz w:val="24"/>
            <w:szCs w:val="24"/>
          </w:rPr>
          <w:t xml:space="preserve">ET </w:t>
        </w:r>
      </w:ins>
      <w:r w:rsidR="00EF0163">
        <w:rPr>
          <w:rFonts w:ascii="Times New Roman" w:hAnsi="Times New Roman" w:cs="Times New Roman"/>
          <w:sz w:val="24"/>
          <w:szCs w:val="24"/>
        </w:rPr>
        <w:t>e</w:t>
      </w:r>
      <w:r w:rsidRPr="003B6F13">
        <w:rPr>
          <w:rFonts w:ascii="Times New Roman" w:hAnsi="Times New Roman" w:cs="Times New Roman"/>
          <w:sz w:val="24"/>
          <w:szCs w:val="24"/>
        </w:rPr>
        <w:t xml:space="preserve">stimates </w:t>
      </w:r>
      <w:del w:id="5" w:author="Alex Messina" w:date="2015-02-15T08:58:00Z">
        <w:r w:rsidR="00EF0163" w:rsidDel="00EC55BA">
          <w:rPr>
            <w:rFonts w:ascii="Times New Roman" w:hAnsi="Times New Roman" w:cs="Times New Roman"/>
            <w:sz w:val="24"/>
            <w:szCs w:val="24"/>
          </w:rPr>
          <w:delText xml:space="preserve">of ET </w:delText>
        </w:r>
      </w:del>
      <w:r w:rsidRPr="003B6F13">
        <w:rPr>
          <w:rFonts w:ascii="Times New Roman" w:hAnsi="Times New Roman" w:cs="Times New Roman"/>
          <w:sz w:val="24"/>
          <w:szCs w:val="24"/>
        </w:rPr>
        <w:t>from MOD16 and SEBAL compar</w:t>
      </w:r>
      <w:r w:rsidR="00C22363">
        <w:rPr>
          <w:rFonts w:ascii="Times New Roman" w:hAnsi="Times New Roman" w:cs="Times New Roman"/>
          <w:sz w:val="24"/>
          <w:szCs w:val="24"/>
        </w:rPr>
        <w:t>e in irrigated areas</w:t>
      </w:r>
      <w:r w:rsidRPr="003B6F13">
        <w:rPr>
          <w:rFonts w:ascii="Times New Roman" w:hAnsi="Times New Roman" w:cs="Times New Roman"/>
          <w:sz w:val="24"/>
          <w:szCs w:val="24"/>
        </w:rPr>
        <w:t>?</w:t>
      </w:r>
    </w:p>
    <w:p w14:paraId="7E9D0922" w14:textId="77777777"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2.  </w:t>
      </w:r>
      <w:r w:rsidR="006E5E2C">
        <w:rPr>
          <w:rFonts w:ascii="Times New Roman" w:hAnsi="Times New Roman" w:cs="Times New Roman"/>
          <w:sz w:val="24"/>
          <w:szCs w:val="24"/>
        </w:rPr>
        <w:t xml:space="preserve">Do the differences </w:t>
      </w:r>
      <w:r w:rsidR="00C22363">
        <w:rPr>
          <w:rFonts w:ascii="Times New Roman" w:hAnsi="Times New Roman" w:cs="Times New Roman"/>
          <w:sz w:val="24"/>
          <w:szCs w:val="24"/>
        </w:rPr>
        <w:t>in ET estimated using</w:t>
      </w:r>
      <w:r w:rsidR="003C0C8C">
        <w:rPr>
          <w:rFonts w:ascii="Times New Roman" w:hAnsi="Times New Roman" w:cs="Times New Roman"/>
          <w:sz w:val="24"/>
          <w:szCs w:val="24"/>
        </w:rPr>
        <w:t xml:space="preserve"> MOD16 and SEBAL </w:t>
      </w:r>
      <w:r w:rsidR="006E5E2C">
        <w:rPr>
          <w:rFonts w:ascii="Times New Roman" w:hAnsi="Times New Roman" w:cs="Times New Roman"/>
          <w:sz w:val="24"/>
          <w:szCs w:val="24"/>
        </w:rPr>
        <w:t xml:space="preserve">relate to growth stage of the crop </w:t>
      </w:r>
      <w:r w:rsidR="00E9300A">
        <w:rPr>
          <w:rFonts w:ascii="Times New Roman" w:hAnsi="Times New Roman" w:cs="Times New Roman"/>
          <w:sz w:val="24"/>
          <w:szCs w:val="24"/>
        </w:rPr>
        <w:t>and/</w:t>
      </w:r>
      <w:r w:rsidR="006E5E2C">
        <w:rPr>
          <w:rFonts w:ascii="Times New Roman" w:hAnsi="Times New Roman" w:cs="Times New Roman"/>
          <w:sz w:val="24"/>
          <w:szCs w:val="24"/>
        </w:rPr>
        <w:t>or land surface wetness?</w:t>
      </w:r>
    </w:p>
    <w:p w14:paraId="69744FD7"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commentRangeStart w:id="6"/>
      <w:r>
        <w:rPr>
          <w:rFonts w:ascii="Times New Roman" w:hAnsi="Times New Roman" w:cs="Times New Roman"/>
          <w:sz w:val="24"/>
          <w:szCs w:val="24"/>
        </w:rPr>
        <w:t xml:space="preserve">What are the implications for </w:t>
      </w:r>
      <w:r w:rsidR="00C22363">
        <w:rPr>
          <w:rFonts w:ascii="Times New Roman" w:hAnsi="Times New Roman" w:cs="Times New Roman"/>
          <w:sz w:val="24"/>
          <w:szCs w:val="24"/>
        </w:rPr>
        <w:t xml:space="preserve">automated regional and </w:t>
      </w:r>
      <w:r>
        <w:rPr>
          <w:rFonts w:ascii="Times New Roman" w:hAnsi="Times New Roman" w:cs="Times New Roman"/>
          <w:sz w:val="24"/>
          <w:szCs w:val="24"/>
        </w:rPr>
        <w:t>global monitoring of ET from irrigated croplands?</w:t>
      </w:r>
      <w:commentRangeEnd w:id="6"/>
      <w:r w:rsidR="003633CD">
        <w:rPr>
          <w:rStyle w:val="CommentReference"/>
        </w:rPr>
        <w:commentReference w:id="6"/>
      </w:r>
    </w:p>
    <w:p w14:paraId="2E27D9ED" w14:textId="77777777" w:rsidR="006E3BA8" w:rsidRPr="00D3016F" w:rsidRDefault="006E3BA8" w:rsidP="006E3BA8">
      <w:pPr>
        <w:spacing w:after="0" w:line="240" w:lineRule="auto"/>
      </w:pPr>
    </w:p>
    <w:p w14:paraId="49E02560"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Study area</w:t>
      </w:r>
    </w:p>
    <w:p w14:paraId="3706AA45" w14:textId="5D1E325A" w:rsidR="00013482" w:rsidRDefault="00C7312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study area </w:t>
      </w:r>
      <w:del w:id="7" w:author="Alex Messina" w:date="2015-02-15T09:02:00Z">
        <w:r w:rsidDel="003633CD">
          <w:rPr>
            <w:rFonts w:ascii="Times New Roman" w:hAnsi="Times New Roman" w:cs="Times New Roman"/>
            <w:sz w:val="24"/>
            <w:szCs w:val="24"/>
          </w:rPr>
          <w:delText>includes</w:delText>
        </w:r>
        <w:r w:rsidR="00D3016F" w:rsidDel="003633CD">
          <w:rPr>
            <w:rFonts w:ascii="Times New Roman" w:hAnsi="Times New Roman" w:cs="Times New Roman"/>
            <w:sz w:val="24"/>
            <w:szCs w:val="24"/>
          </w:rPr>
          <w:delText xml:space="preserve"> 6</w:delText>
        </w:r>
        <w:r w:rsidR="00063849" w:rsidDel="003633CD">
          <w:rPr>
            <w:rFonts w:ascii="Times New Roman" w:hAnsi="Times New Roman" w:cs="Times New Roman"/>
            <w:sz w:val="24"/>
            <w:szCs w:val="24"/>
          </w:rPr>
          <w:delText xml:space="preserve"> eddy flux correlation towers </w:delText>
        </w:r>
      </w:del>
      <w:r w:rsidR="00063849">
        <w:rPr>
          <w:rFonts w:ascii="Times New Roman" w:hAnsi="Times New Roman" w:cs="Times New Roman"/>
          <w:sz w:val="24"/>
          <w:szCs w:val="24"/>
        </w:rPr>
        <w:t>in the Central Valley of Cali</w:t>
      </w:r>
      <w:r w:rsidR="007134D3">
        <w:rPr>
          <w:rFonts w:ascii="Times New Roman" w:hAnsi="Times New Roman" w:cs="Times New Roman"/>
          <w:sz w:val="24"/>
          <w:szCs w:val="24"/>
        </w:rPr>
        <w:t>fornia, United States</w:t>
      </w:r>
      <w:ins w:id="8" w:author="Alex Messina" w:date="2015-02-15T09:02:00Z">
        <w:r w:rsidR="003633CD">
          <w:rPr>
            <w:rFonts w:ascii="Times New Roman" w:hAnsi="Times New Roman" w:cs="Times New Roman"/>
            <w:sz w:val="24"/>
            <w:szCs w:val="24"/>
          </w:rPr>
          <w:t>,</w:t>
        </w:r>
      </w:ins>
      <w:r w:rsidR="007134D3">
        <w:rPr>
          <w:rFonts w:ascii="Times New Roman" w:hAnsi="Times New Roman" w:cs="Times New Roman"/>
          <w:sz w:val="24"/>
          <w:szCs w:val="24"/>
        </w:rPr>
        <w:t xml:space="preserve"> </w:t>
      </w:r>
      <w:ins w:id="9" w:author="Alex Messina" w:date="2015-02-15T09:02:00Z">
        <w:r w:rsidR="003633CD">
          <w:rPr>
            <w:rFonts w:ascii="Times New Roman" w:hAnsi="Times New Roman" w:cs="Times New Roman"/>
            <w:sz w:val="24"/>
            <w:szCs w:val="24"/>
          </w:rPr>
          <w:t xml:space="preserve">includes 6 eddy flux correlation towers </w:t>
        </w:r>
      </w:ins>
      <w:r w:rsidR="007134D3">
        <w:rPr>
          <w:rFonts w:ascii="Times New Roman" w:hAnsi="Times New Roman" w:cs="Times New Roman"/>
          <w:sz w:val="24"/>
          <w:szCs w:val="24"/>
        </w:rPr>
        <w:t>(</w:t>
      </w:r>
      <w:commentRangeStart w:id="10"/>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commentRangeEnd w:id="10"/>
      <w:r w:rsidR="00D04A80">
        <w:rPr>
          <w:rStyle w:val="CommentReference"/>
        </w:rPr>
        <w:commentReference w:id="10"/>
      </w:r>
      <w:r w:rsidR="00063849">
        <w:rPr>
          <w:rFonts w:ascii="Times New Roman" w:hAnsi="Times New Roman" w:cs="Times New Roman"/>
          <w:sz w:val="24"/>
          <w:szCs w:val="24"/>
        </w:rPr>
        <w:t>,</w:t>
      </w:r>
      <w:r w:rsidR="004B1604">
        <w:rPr>
          <w:rFonts w:ascii="Times New Roman" w:hAnsi="Times New Roman" w:cs="Times New Roman"/>
          <w:sz w:val="24"/>
          <w:szCs w:val="24"/>
        </w:rPr>
        <w:t xml:space="preserve">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  Crop</w:t>
      </w:r>
      <w:r w:rsidR="00A1019D">
        <w:rPr>
          <w:rFonts w:ascii="Times New Roman" w:hAnsi="Times New Roman" w:cs="Times New Roman"/>
          <w:sz w:val="24"/>
          <w:szCs w:val="24"/>
        </w:rPr>
        <w:t>s at the tower sites</w:t>
      </w:r>
      <w:r w:rsidR="0054096E">
        <w:rPr>
          <w:rFonts w:ascii="Times New Roman" w:hAnsi="Times New Roman" w:cs="Times New Roman"/>
          <w:sz w:val="24"/>
          <w:szCs w:val="24"/>
        </w:rPr>
        <w:t xml:space="preserve"> included rice (N=3), </w:t>
      </w:r>
      <w:r w:rsidR="00CA6BFA">
        <w:rPr>
          <w:rFonts w:ascii="Times New Roman" w:hAnsi="Times New Roman" w:cs="Times New Roman"/>
          <w:sz w:val="24"/>
          <w:szCs w:val="24"/>
        </w:rPr>
        <w:t>maize</w:t>
      </w:r>
      <w:r w:rsidR="0054096E">
        <w:rPr>
          <w:rFonts w:ascii="Times New Roman" w:hAnsi="Times New Roman" w:cs="Times New Roman"/>
          <w:sz w:val="24"/>
          <w:szCs w:val="24"/>
        </w:rPr>
        <w:t xml:space="preserve"> (N=2</w:t>
      </w:r>
      <w:r w:rsidR="00063849">
        <w:rPr>
          <w:rFonts w:ascii="Times New Roman" w:hAnsi="Times New Roman" w:cs="Times New Roman"/>
          <w:sz w:val="24"/>
          <w:szCs w:val="24"/>
        </w:rPr>
        <w:t>)</w:t>
      </w:r>
      <w:r w:rsidR="0054096E">
        <w:rPr>
          <w:rFonts w:ascii="Times New Roman" w:hAnsi="Times New Roman" w:cs="Times New Roman"/>
          <w:sz w:val="24"/>
          <w:szCs w:val="24"/>
        </w:rPr>
        <w:t>, and cotton (N=1)</w:t>
      </w:r>
      <w:r w:rsidR="00063849">
        <w:rPr>
          <w:rFonts w:ascii="Times New Roman" w:hAnsi="Times New Roman" w:cs="Times New Roman"/>
          <w:sz w:val="24"/>
          <w:szCs w:val="24"/>
        </w:rPr>
        <w:t>.  Data was available for different time periods from 2009 to 2013, with the most availa</w:t>
      </w:r>
      <w:r w:rsidR="004B1604">
        <w:rPr>
          <w:rFonts w:ascii="Times New Roman" w:hAnsi="Times New Roman" w:cs="Times New Roman"/>
          <w:sz w:val="24"/>
          <w:szCs w:val="24"/>
        </w:rPr>
        <w:t>bility in 2011 and 2012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w:t>
      </w:r>
      <w:r w:rsidR="00013482" w:rsidRPr="00013482">
        <w:rPr>
          <w:rFonts w:ascii="Times New Roman" w:hAnsi="Times New Roman" w:cs="Times New Roman"/>
          <w:sz w:val="24"/>
          <w:szCs w:val="24"/>
        </w:rPr>
        <w:t xml:space="preserve"> </w:t>
      </w:r>
      <w:r w:rsidR="006F036A">
        <w:rPr>
          <w:rFonts w:ascii="Times New Roman" w:hAnsi="Times New Roman" w:cs="Times New Roman"/>
          <w:sz w:val="24"/>
          <w:szCs w:val="24"/>
        </w:rPr>
        <w:t>One</w:t>
      </w:r>
      <w:r w:rsidR="00013482">
        <w:rPr>
          <w:rFonts w:ascii="Times New Roman" w:hAnsi="Times New Roman" w:cs="Times New Roman"/>
          <w:sz w:val="24"/>
          <w:szCs w:val="24"/>
        </w:rPr>
        <w:t xml:space="preserve"> rice site (</w:t>
      </w:r>
      <w:proofErr w:type="spellStart"/>
      <w:del w:id="11" w:author="Alex Messina" w:date="2015-02-15T09:07:00Z">
        <w:r w:rsidR="00013482" w:rsidDel="003633CD">
          <w:rPr>
            <w:rFonts w:ascii="Times New Roman" w:hAnsi="Times New Roman" w:cs="Times New Roman"/>
            <w:sz w:val="24"/>
            <w:szCs w:val="24"/>
          </w:rPr>
          <w:delText>Us.</w:delText>
        </w:r>
      </w:del>
      <w:commentRangeStart w:id="12"/>
      <w:r w:rsidR="00013482">
        <w:rPr>
          <w:rFonts w:ascii="Times New Roman" w:hAnsi="Times New Roman" w:cs="Times New Roman"/>
          <w:sz w:val="24"/>
          <w:szCs w:val="24"/>
        </w:rPr>
        <w:t>Twt</w:t>
      </w:r>
      <w:commentRangeEnd w:id="12"/>
      <w:proofErr w:type="spellEnd"/>
      <w:r w:rsidR="003633CD">
        <w:rPr>
          <w:rStyle w:val="CommentReference"/>
        </w:rPr>
        <w:commentReference w:id="12"/>
      </w:r>
      <w:r w:rsidR="00013482">
        <w:rPr>
          <w:rFonts w:ascii="Times New Roman" w:hAnsi="Times New Roman" w:cs="Times New Roman"/>
          <w:sz w:val="24"/>
          <w:szCs w:val="24"/>
        </w:rPr>
        <w:t xml:space="preserve">) </w:t>
      </w:r>
      <w:commentRangeStart w:id="13"/>
      <w:r w:rsidR="00013482">
        <w:rPr>
          <w:rFonts w:ascii="Times New Roman" w:hAnsi="Times New Roman" w:cs="Times New Roman"/>
          <w:sz w:val="24"/>
          <w:szCs w:val="24"/>
        </w:rPr>
        <w:t>had hourly wate</w:t>
      </w:r>
      <w:r w:rsidR="006F76CF">
        <w:rPr>
          <w:rFonts w:ascii="Times New Roman" w:hAnsi="Times New Roman" w:cs="Times New Roman"/>
          <w:sz w:val="24"/>
          <w:szCs w:val="24"/>
        </w:rPr>
        <w:t>r level recordings</w:t>
      </w:r>
      <w:commentRangeEnd w:id="13"/>
      <w:r w:rsidR="003633CD">
        <w:rPr>
          <w:rStyle w:val="CommentReference"/>
        </w:rPr>
        <w:commentReference w:id="13"/>
      </w:r>
      <w:r w:rsidR="006F76CF">
        <w:rPr>
          <w:rFonts w:ascii="Times New Roman" w:hAnsi="Times New Roman" w:cs="Times New Roman"/>
          <w:sz w:val="24"/>
          <w:szCs w:val="24"/>
        </w:rPr>
        <w:t>, and soil moisture was available at</w:t>
      </w:r>
      <w:r w:rsidR="006F036A">
        <w:rPr>
          <w:rFonts w:ascii="Times New Roman" w:hAnsi="Times New Roman" w:cs="Times New Roman"/>
          <w:sz w:val="24"/>
          <w:szCs w:val="24"/>
        </w:rPr>
        <w:t xml:space="preserve"> the </w:t>
      </w:r>
      <w:r w:rsidR="00CA6BFA">
        <w:rPr>
          <w:rFonts w:ascii="Times New Roman" w:hAnsi="Times New Roman" w:cs="Times New Roman"/>
          <w:sz w:val="24"/>
          <w:szCs w:val="24"/>
        </w:rPr>
        <w:t>maize</w:t>
      </w:r>
      <w:r w:rsidR="006F036A">
        <w:rPr>
          <w:rFonts w:ascii="Times New Roman" w:hAnsi="Times New Roman" w:cs="Times New Roman"/>
          <w:sz w:val="24"/>
          <w:szCs w:val="24"/>
        </w:rPr>
        <w:t xml:space="preserve"> sites</w:t>
      </w:r>
      <w:r w:rsidR="006F76CF">
        <w:rPr>
          <w:rFonts w:ascii="Times New Roman" w:hAnsi="Times New Roman" w:cs="Times New Roman"/>
          <w:sz w:val="24"/>
          <w:szCs w:val="24"/>
        </w:rPr>
        <w:t>.</w:t>
      </w:r>
    </w:p>
    <w:p w14:paraId="15BEDD1B" w14:textId="42D9DF58" w:rsidR="00013482" w:rsidRDefault="00DF1C8A"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6 towers are bounded by a study area boundar</w:t>
      </w:r>
      <w:r w:rsidR="0048066C">
        <w:rPr>
          <w:rFonts w:ascii="Times New Roman" w:hAnsi="Times New Roman" w:cs="Times New Roman"/>
          <w:sz w:val="24"/>
          <w:szCs w:val="24"/>
        </w:rPr>
        <w:t>y that is 2.5 degrees longitude</w:t>
      </w:r>
      <w:r>
        <w:rPr>
          <w:rFonts w:ascii="Times New Roman" w:hAnsi="Times New Roman" w:cs="Times New Roman"/>
          <w:sz w:val="24"/>
          <w:szCs w:val="24"/>
        </w:rPr>
        <w:t xml:space="preserve"> </w:t>
      </w:r>
      <w:r w:rsidR="0048066C">
        <w:rPr>
          <w:rFonts w:ascii="Times New Roman" w:hAnsi="Times New Roman" w:cs="Times New Roman"/>
          <w:sz w:val="24"/>
          <w:szCs w:val="24"/>
        </w:rPr>
        <w:t>by 4 degrees</w:t>
      </w:r>
      <w:r>
        <w:rPr>
          <w:rFonts w:ascii="Times New Roman" w:hAnsi="Times New Roman" w:cs="Times New Roman"/>
          <w:sz w:val="24"/>
          <w:szCs w:val="24"/>
        </w:rPr>
        <w:t xml:space="preserve"> </w:t>
      </w:r>
      <w:r w:rsidR="0048066C">
        <w:rPr>
          <w:rFonts w:ascii="Times New Roman" w:hAnsi="Times New Roman" w:cs="Times New Roman"/>
          <w:sz w:val="24"/>
          <w:szCs w:val="24"/>
        </w:rPr>
        <w:t>latitude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8066C">
        <w:rPr>
          <w:rFonts w:ascii="Times New Roman" w:hAnsi="Times New Roman" w:cs="Times New Roman"/>
          <w:sz w:val="24"/>
          <w:szCs w:val="24"/>
        </w:rPr>
        <w:t>)</w:t>
      </w:r>
      <w:r>
        <w:rPr>
          <w:rFonts w:ascii="Times New Roman" w:hAnsi="Times New Roman" w:cs="Times New Roman"/>
          <w:sz w:val="24"/>
          <w:szCs w:val="24"/>
        </w:rPr>
        <w:t xml:space="preserve">.  </w:t>
      </w:r>
      <w:r w:rsidR="004B4011">
        <w:rPr>
          <w:rFonts w:ascii="Times New Roman" w:hAnsi="Times New Roman" w:cs="Times New Roman"/>
          <w:sz w:val="24"/>
          <w:szCs w:val="24"/>
        </w:rPr>
        <w:t xml:space="preserve">The modeling </w:t>
      </w:r>
      <w:ins w:id="14" w:author="Alex Messina" w:date="2015-02-15T09:09:00Z">
        <w:r w:rsidR="003633CD">
          <w:rPr>
            <w:rFonts w:ascii="Times New Roman" w:hAnsi="Times New Roman" w:cs="Times New Roman"/>
            <w:sz w:val="24"/>
            <w:szCs w:val="24"/>
          </w:rPr>
          <w:t xml:space="preserve">spatial </w:t>
        </w:r>
      </w:ins>
      <w:r w:rsidR="004B4011">
        <w:rPr>
          <w:rFonts w:ascii="Times New Roman" w:hAnsi="Times New Roman" w:cs="Times New Roman"/>
          <w:sz w:val="24"/>
          <w:szCs w:val="24"/>
        </w:rPr>
        <w:t>domain was further restricted to elevations that covered the range of the tower elevations (-20 m to +100 m)</w:t>
      </w:r>
      <w:r w:rsidR="00D35317">
        <w:rPr>
          <w:rFonts w:ascii="Times New Roman" w:hAnsi="Times New Roman" w:cs="Times New Roman"/>
          <w:sz w:val="24"/>
          <w:szCs w:val="24"/>
        </w:rPr>
        <w:t>, which reduced the impa</w:t>
      </w:r>
      <w:r w:rsidR="0016655B">
        <w:rPr>
          <w:rFonts w:ascii="Times New Roman" w:hAnsi="Times New Roman" w:cs="Times New Roman"/>
          <w:sz w:val="24"/>
          <w:szCs w:val="24"/>
        </w:rPr>
        <w:t>ct of adiabatic lapse rates on land surface temperature</w:t>
      </w:r>
      <w:ins w:id="15" w:author="Alex Messina" w:date="2015-02-15T09:09:00Z">
        <w:r w:rsidR="003633CD">
          <w:rPr>
            <w:rFonts w:ascii="Times New Roman" w:hAnsi="Times New Roman" w:cs="Times New Roman"/>
            <w:sz w:val="24"/>
            <w:szCs w:val="24"/>
          </w:rPr>
          <w:t xml:space="preserve"> (T</w:t>
        </w:r>
        <w:r w:rsidR="003633CD" w:rsidRPr="003633CD">
          <w:rPr>
            <w:rFonts w:ascii="Times New Roman" w:hAnsi="Times New Roman" w:cs="Times New Roman"/>
            <w:sz w:val="24"/>
            <w:szCs w:val="24"/>
            <w:vertAlign w:val="subscript"/>
            <w:rPrChange w:id="16" w:author="Alex Messina" w:date="2015-02-15T09:10:00Z">
              <w:rPr>
                <w:rFonts w:ascii="Times New Roman" w:hAnsi="Times New Roman" w:cs="Times New Roman"/>
                <w:sz w:val="24"/>
                <w:szCs w:val="24"/>
              </w:rPr>
            </w:rPrChange>
          </w:rPr>
          <w:t>R</w:t>
        </w:r>
        <w:r w:rsidR="003633CD">
          <w:rPr>
            <w:rFonts w:ascii="Times New Roman" w:hAnsi="Times New Roman" w:cs="Times New Roman"/>
            <w:sz w:val="24"/>
            <w:szCs w:val="24"/>
          </w:rPr>
          <w:t>?)</w:t>
        </w:r>
      </w:ins>
      <w:r w:rsidR="0016655B">
        <w:rPr>
          <w:rFonts w:ascii="Times New Roman" w:hAnsi="Times New Roman" w:cs="Times New Roman"/>
          <w:sz w:val="24"/>
          <w:szCs w:val="24"/>
        </w:rPr>
        <w:t xml:space="preserve"> </w:t>
      </w:r>
      <w:r w:rsidR="00D35317">
        <w:rPr>
          <w:rFonts w:ascii="Times New Roman" w:hAnsi="Times New Roman" w:cs="Times New Roman"/>
          <w:sz w:val="24"/>
          <w:szCs w:val="24"/>
        </w:rPr>
        <w:t>and ET</w:t>
      </w:r>
      <w:r w:rsidR="004B4011">
        <w:rPr>
          <w:rFonts w:ascii="Times New Roman" w:hAnsi="Times New Roman" w:cs="Times New Roman"/>
          <w:sz w:val="24"/>
          <w:szCs w:val="24"/>
        </w:rPr>
        <w:t xml:space="preserve">.  </w:t>
      </w:r>
      <w:r w:rsidR="00440B56">
        <w:rPr>
          <w:rFonts w:ascii="Times New Roman" w:hAnsi="Times New Roman" w:cs="Times New Roman"/>
          <w:sz w:val="24"/>
          <w:szCs w:val="24"/>
        </w:rPr>
        <w:t>The study area can be divided into northern and southern sections defined by the lo</w:t>
      </w:r>
      <w:r w:rsidR="003504EF">
        <w:rPr>
          <w:rFonts w:ascii="Times New Roman" w:hAnsi="Times New Roman" w:cs="Times New Roman"/>
          <w:sz w:val="24"/>
          <w:szCs w:val="24"/>
        </w:rPr>
        <w:t>cations of the towers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40B56">
        <w:rPr>
          <w:rFonts w:ascii="Times New Roman" w:hAnsi="Times New Roman" w:cs="Times New Roman"/>
          <w:sz w:val="24"/>
          <w:szCs w:val="24"/>
        </w:rPr>
        <w:t>).</w:t>
      </w:r>
      <w:r w:rsidR="003504EF">
        <w:rPr>
          <w:rFonts w:ascii="Times New Roman" w:hAnsi="Times New Roman" w:cs="Times New Roman"/>
          <w:sz w:val="24"/>
          <w:szCs w:val="24"/>
        </w:rPr>
        <w:t xml:space="preserve">  The southern section was further </w:t>
      </w:r>
      <w:r w:rsidR="00507771">
        <w:rPr>
          <w:rFonts w:ascii="Times New Roman" w:hAnsi="Times New Roman" w:cs="Times New Roman"/>
          <w:sz w:val="24"/>
          <w:szCs w:val="24"/>
        </w:rPr>
        <w:t>divided into a smaller section to compare the effect of different domain sizes on SEBAL ET (see section xx below).</w:t>
      </w:r>
      <w:r w:rsidR="00A1019D">
        <w:rPr>
          <w:rFonts w:ascii="Times New Roman" w:hAnsi="Times New Roman" w:cs="Times New Roman"/>
          <w:sz w:val="24"/>
          <w:szCs w:val="24"/>
        </w:rPr>
        <w:t xml:space="preserve">  </w:t>
      </w:r>
      <w:r w:rsidR="006F76CF">
        <w:rPr>
          <w:rFonts w:ascii="Times New Roman" w:hAnsi="Times New Roman" w:cs="Times New Roman"/>
          <w:sz w:val="24"/>
          <w:szCs w:val="24"/>
        </w:rPr>
        <w:t xml:space="preserve">These various domains were used </w:t>
      </w:r>
      <w:r w:rsidR="006F036A">
        <w:rPr>
          <w:rFonts w:ascii="Times New Roman" w:hAnsi="Times New Roman" w:cs="Times New Roman"/>
          <w:sz w:val="24"/>
          <w:szCs w:val="24"/>
        </w:rPr>
        <w:t xml:space="preserve">to test the impact of </w:t>
      </w:r>
      <w:ins w:id="17" w:author="Alex Messina" w:date="2015-02-15T09:11:00Z">
        <w:r w:rsidR="00D04A80">
          <w:rPr>
            <w:rFonts w:ascii="Times New Roman" w:hAnsi="Times New Roman" w:cs="Times New Roman"/>
            <w:sz w:val="24"/>
            <w:szCs w:val="24"/>
          </w:rPr>
          <w:t xml:space="preserve">varying </w:t>
        </w:r>
        <w:r w:rsidR="003633CD">
          <w:rPr>
            <w:rFonts w:ascii="Times New Roman" w:hAnsi="Times New Roman" w:cs="Times New Roman"/>
            <w:sz w:val="24"/>
            <w:szCs w:val="24"/>
          </w:rPr>
          <w:t xml:space="preserve">spatial </w:t>
        </w:r>
      </w:ins>
      <w:r w:rsidR="006F036A">
        <w:rPr>
          <w:rFonts w:ascii="Times New Roman" w:hAnsi="Times New Roman" w:cs="Times New Roman"/>
          <w:sz w:val="24"/>
          <w:szCs w:val="24"/>
        </w:rPr>
        <w:t xml:space="preserve">domain size on </w:t>
      </w:r>
      <w:r w:rsidR="006F76CF">
        <w:rPr>
          <w:rFonts w:ascii="Times New Roman" w:hAnsi="Times New Roman" w:cs="Times New Roman"/>
          <w:sz w:val="24"/>
          <w:szCs w:val="24"/>
        </w:rPr>
        <w:t>SEBAL</w:t>
      </w:r>
      <w:r w:rsidR="006F036A">
        <w:rPr>
          <w:rFonts w:ascii="Times New Roman" w:hAnsi="Times New Roman" w:cs="Times New Roman"/>
          <w:sz w:val="24"/>
          <w:szCs w:val="24"/>
        </w:rPr>
        <w:t xml:space="preserve"> ET</w:t>
      </w:r>
      <w:ins w:id="18" w:author="Alex Messina" w:date="2015-02-15T09:11:00Z">
        <w:r w:rsidR="00D04A80">
          <w:rPr>
            <w:rFonts w:ascii="Times New Roman" w:hAnsi="Times New Roman" w:cs="Times New Roman"/>
            <w:sz w:val="24"/>
            <w:szCs w:val="24"/>
          </w:rPr>
          <w:t xml:space="preserve"> estimates</w:t>
        </w:r>
      </w:ins>
      <w:r w:rsidR="006F76CF">
        <w:rPr>
          <w:rFonts w:ascii="Times New Roman" w:hAnsi="Times New Roman" w:cs="Times New Roman"/>
          <w:sz w:val="24"/>
          <w:szCs w:val="24"/>
        </w:rPr>
        <w:t xml:space="preserve">.  </w:t>
      </w:r>
      <w:r w:rsidR="00FD7DC9">
        <w:rPr>
          <w:rFonts w:ascii="Times New Roman" w:hAnsi="Times New Roman" w:cs="Times New Roman"/>
          <w:sz w:val="24"/>
          <w:szCs w:val="24"/>
        </w:rPr>
        <w:t>The vegetation around each of the towers</w:t>
      </w:r>
      <w:r w:rsidR="00D2231C">
        <w:rPr>
          <w:rFonts w:ascii="Times New Roman" w:hAnsi="Times New Roman" w:cs="Times New Roman"/>
          <w:sz w:val="24"/>
          <w:szCs w:val="24"/>
        </w:rPr>
        <w:t xml:space="preserve"> is uniform (Appendix Table xx</w:t>
      </w:r>
      <w:r w:rsidR="00184809">
        <w:rPr>
          <w:rFonts w:ascii="Times New Roman" w:hAnsi="Times New Roman" w:cs="Times New Roman"/>
          <w:sz w:val="24"/>
          <w:szCs w:val="24"/>
        </w:rPr>
        <w:t>?</w:t>
      </w:r>
      <w:r w:rsidR="00D2231C">
        <w:rPr>
          <w:rFonts w:ascii="Times New Roman" w:hAnsi="Times New Roman" w:cs="Times New Roman"/>
          <w:sz w:val="24"/>
          <w:szCs w:val="24"/>
        </w:rPr>
        <w:t xml:space="preserve">), making it unnecessary to calculate </w:t>
      </w:r>
      <w:commentRangeStart w:id="19"/>
      <w:r w:rsidR="00D2231C">
        <w:rPr>
          <w:rFonts w:ascii="Times New Roman" w:hAnsi="Times New Roman" w:cs="Times New Roman"/>
          <w:sz w:val="24"/>
          <w:szCs w:val="24"/>
        </w:rPr>
        <w:t>the footprint</w:t>
      </w:r>
      <w:commentRangeEnd w:id="19"/>
      <w:r w:rsidR="00D04A80">
        <w:rPr>
          <w:rStyle w:val="CommentReference"/>
        </w:rPr>
        <w:commentReference w:id="19"/>
      </w:r>
      <w:r w:rsidR="00D2231C">
        <w:rPr>
          <w:rFonts w:ascii="Times New Roman" w:hAnsi="Times New Roman" w:cs="Times New Roman"/>
          <w:sz w:val="24"/>
          <w:szCs w:val="24"/>
        </w:rPr>
        <w:t>.</w:t>
      </w:r>
    </w:p>
    <w:p w14:paraId="56350596" w14:textId="294E2579" w:rsidR="006E3BA8" w:rsidRDefault="00A1019D" w:rsidP="006E3BA8">
      <w:pPr>
        <w:spacing w:after="0" w:line="240" w:lineRule="auto"/>
        <w:ind w:firstLine="720"/>
        <w:rPr>
          <w:ins w:id="20" w:author="Alex Messina" w:date="2015-02-15T10:45:00Z"/>
          <w:rFonts w:ascii="Times New Roman" w:hAnsi="Times New Roman" w:cs="Times New Roman"/>
          <w:sz w:val="24"/>
          <w:szCs w:val="24"/>
        </w:rPr>
      </w:pPr>
      <w:r>
        <w:rPr>
          <w:rFonts w:ascii="Times New Roman" w:hAnsi="Times New Roman" w:cs="Times New Roman"/>
          <w:sz w:val="24"/>
          <w:szCs w:val="24"/>
        </w:rPr>
        <w:t xml:space="preserve">The cropping season begins in </w:t>
      </w:r>
      <w:r w:rsidR="00436C61">
        <w:rPr>
          <w:rFonts w:ascii="Times New Roman" w:hAnsi="Times New Roman" w:cs="Times New Roman"/>
          <w:sz w:val="24"/>
          <w:szCs w:val="24"/>
        </w:rPr>
        <w:t>April-</w:t>
      </w:r>
      <w:r>
        <w:rPr>
          <w:rFonts w:ascii="Times New Roman" w:hAnsi="Times New Roman" w:cs="Times New Roman"/>
          <w:sz w:val="24"/>
          <w:szCs w:val="24"/>
        </w:rPr>
        <w:t>May and ends in September.</w:t>
      </w:r>
      <w:r w:rsidR="00436C61">
        <w:rPr>
          <w:rFonts w:ascii="Times New Roman" w:hAnsi="Times New Roman" w:cs="Times New Roman"/>
          <w:sz w:val="24"/>
          <w:szCs w:val="24"/>
        </w:rPr>
        <w:t xml:space="preserve"> </w:t>
      </w:r>
      <w:r w:rsidR="0000109B">
        <w:rPr>
          <w:rFonts w:ascii="Times New Roman" w:hAnsi="Times New Roman" w:cs="Times New Roman"/>
          <w:sz w:val="24"/>
          <w:szCs w:val="24"/>
        </w:rPr>
        <w:t xml:space="preserve">Data on irrigation application dates and </w:t>
      </w:r>
      <w:commentRangeStart w:id="21"/>
      <w:r w:rsidR="0000109B">
        <w:rPr>
          <w:rFonts w:ascii="Times New Roman" w:hAnsi="Times New Roman" w:cs="Times New Roman"/>
          <w:sz w:val="24"/>
          <w:szCs w:val="24"/>
        </w:rPr>
        <w:t>water</w:t>
      </w:r>
      <w:commentRangeEnd w:id="21"/>
      <w:r w:rsidR="00D04A80">
        <w:rPr>
          <w:rStyle w:val="CommentReference"/>
        </w:rPr>
        <w:commentReference w:id="21"/>
      </w:r>
      <w:r w:rsidR="0000109B">
        <w:rPr>
          <w:rFonts w:ascii="Times New Roman" w:hAnsi="Times New Roman" w:cs="Times New Roman"/>
          <w:sz w:val="24"/>
          <w:szCs w:val="24"/>
        </w:rPr>
        <w:t xml:space="preserve"> level were available for </w:t>
      </w:r>
      <w:del w:id="22" w:author="Alex Messina" w:date="2015-02-15T09:13:00Z">
        <w:r w:rsidR="0000109B" w:rsidDel="00D04A80">
          <w:rPr>
            <w:rFonts w:ascii="Times New Roman" w:hAnsi="Times New Roman" w:cs="Times New Roman"/>
            <w:sz w:val="24"/>
            <w:szCs w:val="24"/>
          </w:rPr>
          <w:delText xml:space="preserve">some </w:delText>
        </w:r>
      </w:del>
      <w:ins w:id="23" w:author="Alex Messina" w:date="2015-02-15T09:13:00Z">
        <w:r w:rsidR="00D04A80">
          <w:rPr>
            <w:rFonts w:ascii="Times New Roman" w:hAnsi="Times New Roman" w:cs="Times New Roman"/>
            <w:sz w:val="24"/>
            <w:szCs w:val="24"/>
          </w:rPr>
          <w:t xml:space="preserve">three of the six </w:t>
        </w:r>
      </w:ins>
      <w:r w:rsidR="0000109B">
        <w:rPr>
          <w:rFonts w:ascii="Times New Roman" w:hAnsi="Times New Roman" w:cs="Times New Roman"/>
          <w:sz w:val="24"/>
          <w:szCs w:val="24"/>
        </w:rPr>
        <w:t>sites</w:t>
      </w:r>
      <w:ins w:id="24" w:author="Alex Messina" w:date="2015-02-15T09:13:00Z">
        <w:r w:rsidR="00D04A80">
          <w:rPr>
            <w:rFonts w:ascii="Times New Roman" w:hAnsi="Times New Roman" w:cs="Times New Roman"/>
            <w:sz w:val="24"/>
            <w:szCs w:val="24"/>
          </w:rPr>
          <w:t xml:space="preserve">, all located in the central </w:t>
        </w:r>
        <w:commentRangeStart w:id="25"/>
        <w:r w:rsidR="00D04A80">
          <w:rPr>
            <w:rFonts w:ascii="Times New Roman" w:hAnsi="Times New Roman" w:cs="Times New Roman"/>
            <w:sz w:val="24"/>
            <w:szCs w:val="24"/>
          </w:rPr>
          <w:t>section</w:t>
        </w:r>
        <w:commentRangeEnd w:id="25"/>
        <w:r w:rsidR="00D04A80">
          <w:rPr>
            <w:rStyle w:val="CommentReference"/>
          </w:rPr>
          <w:commentReference w:id="25"/>
        </w:r>
      </w:ins>
      <w:r w:rsidR="0000109B">
        <w:rPr>
          <w:rFonts w:ascii="Times New Roman" w:hAnsi="Times New Roman" w:cs="Times New Roman"/>
          <w:sz w:val="24"/>
          <w:szCs w:val="24"/>
        </w:rPr>
        <w:t xml:space="preserve"> (</w:t>
      </w:r>
      <w:r w:rsidR="0000109B">
        <w:rPr>
          <w:rFonts w:ascii="Times New Roman" w:hAnsi="Times New Roman" w:cs="Times New Roman"/>
          <w:sz w:val="24"/>
          <w:szCs w:val="24"/>
        </w:rPr>
        <w:fldChar w:fldCharType="begin"/>
      </w:r>
      <w:r w:rsidR="0000109B">
        <w:rPr>
          <w:rFonts w:ascii="Times New Roman" w:hAnsi="Times New Roman" w:cs="Times New Roman"/>
          <w:sz w:val="24"/>
          <w:szCs w:val="24"/>
        </w:rPr>
        <w:instrText xml:space="preserve"> REF _Ref408409664 \h </w:instrText>
      </w:r>
      <w:r w:rsidR="0000109B">
        <w:rPr>
          <w:rFonts w:ascii="Times New Roman" w:hAnsi="Times New Roman" w:cs="Times New Roman"/>
          <w:sz w:val="24"/>
          <w:szCs w:val="24"/>
        </w:rPr>
      </w:r>
      <w:r w:rsidR="0000109B">
        <w:rPr>
          <w:rFonts w:ascii="Times New Roman" w:hAnsi="Times New Roman" w:cs="Times New Roman"/>
          <w:sz w:val="24"/>
          <w:szCs w:val="24"/>
        </w:rPr>
        <w:fldChar w:fldCharType="separate"/>
      </w:r>
      <w:r w:rsidR="0005491B">
        <w:t xml:space="preserve">Table </w:t>
      </w:r>
      <w:r w:rsidR="0005491B">
        <w:rPr>
          <w:noProof/>
        </w:rPr>
        <w:t>1</w:t>
      </w:r>
      <w:r w:rsidR="0000109B">
        <w:rPr>
          <w:rFonts w:ascii="Times New Roman" w:hAnsi="Times New Roman" w:cs="Times New Roman"/>
          <w:sz w:val="24"/>
          <w:szCs w:val="24"/>
        </w:rPr>
        <w:fldChar w:fldCharType="end"/>
      </w:r>
      <w:r w:rsidR="0000109B">
        <w:rPr>
          <w:rFonts w:ascii="Times New Roman" w:hAnsi="Times New Roman" w:cs="Times New Roman"/>
          <w:sz w:val="24"/>
          <w:szCs w:val="24"/>
        </w:rPr>
        <w:t>).</w:t>
      </w:r>
    </w:p>
    <w:p w14:paraId="675C8DD4" w14:textId="77777777" w:rsidR="004F6203" w:rsidRDefault="004F6203" w:rsidP="006E3BA8">
      <w:pPr>
        <w:spacing w:after="0" w:line="240" w:lineRule="auto"/>
        <w:ind w:firstLine="720"/>
        <w:rPr>
          <w:ins w:id="26" w:author="Alex Messina" w:date="2015-02-15T10:45:00Z"/>
          <w:rFonts w:ascii="Times New Roman" w:hAnsi="Times New Roman" w:cs="Times New Roman"/>
          <w:sz w:val="24"/>
          <w:szCs w:val="24"/>
        </w:rPr>
      </w:pPr>
    </w:p>
    <w:p w14:paraId="64B9D90D" w14:textId="5B6E0F41" w:rsidR="004F6203" w:rsidRDefault="004F6203" w:rsidP="006E3BA8">
      <w:pPr>
        <w:spacing w:after="0" w:line="240" w:lineRule="auto"/>
        <w:ind w:firstLine="720"/>
        <w:rPr>
          <w:rFonts w:ascii="Times New Roman" w:hAnsi="Times New Roman" w:cs="Times New Roman"/>
          <w:sz w:val="24"/>
          <w:szCs w:val="24"/>
        </w:rPr>
      </w:pPr>
      <w:ins w:id="27" w:author="Alex Messina" w:date="2015-02-15T10:45:00Z">
        <w:r>
          <w:rPr>
            <w:rFonts w:ascii="Times New Roman" w:hAnsi="Times New Roman" w:cs="Times New Roman"/>
            <w:sz w:val="24"/>
            <w:szCs w:val="24"/>
          </w:rPr>
          <w:t>Maybe a few sentences on the environmental conditions/ranges</w:t>
        </w:r>
      </w:ins>
      <w:ins w:id="28" w:author="Alex Messina" w:date="2015-02-15T10:46:00Z">
        <w:r>
          <w:rPr>
            <w:rFonts w:ascii="Times New Roman" w:hAnsi="Times New Roman" w:cs="Times New Roman"/>
            <w:sz w:val="24"/>
            <w:szCs w:val="24"/>
          </w:rPr>
          <w:t xml:space="preserve"> from site to site</w:t>
        </w:r>
      </w:ins>
      <w:ins w:id="29" w:author="Alex Messina" w:date="2015-02-15T10:45:00Z">
        <w:r>
          <w:rPr>
            <w:rFonts w:ascii="Times New Roman" w:hAnsi="Times New Roman" w:cs="Times New Roman"/>
            <w:sz w:val="24"/>
            <w:szCs w:val="24"/>
          </w:rPr>
          <w:t>. Like mean air temp, arid</w:t>
        </w:r>
      </w:ins>
      <w:ins w:id="30" w:author="Alex Messina" w:date="2015-02-15T10:46:00Z">
        <w:r>
          <w:rPr>
            <w:rFonts w:ascii="Times New Roman" w:hAnsi="Times New Roman" w:cs="Times New Roman"/>
            <w:sz w:val="24"/>
            <w:szCs w:val="24"/>
          </w:rPr>
          <w:t>? Semi-arid? Are they all similar?</w:t>
        </w:r>
      </w:ins>
    </w:p>
    <w:p w14:paraId="4B242ED9" w14:textId="77777777" w:rsidR="0000109B" w:rsidRDefault="0000109B" w:rsidP="006E3BA8">
      <w:pPr>
        <w:spacing w:after="0" w:line="240" w:lineRule="auto"/>
        <w:ind w:firstLine="720"/>
        <w:rPr>
          <w:rFonts w:ascii="Times New Roman" w:hAnsi="Times New Roman" w:cs="Times New Roman"/>
          <w:sz w:val="24"/>
          <w:szCs w:val="24"/>
        </w:rPr>
      </w:pPr>
    </w:p>
    <w:p w14:paraId="46260F20" w14:textId="77777777" w:rsidR="00EF0163" w:rsidRDefault="00E84D7A"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Methods</w:t>
      </w:r>
    </w:p>
    <w:p w14:paraId="3D1F25BA" w14:textId="77777777" w:rsidR="004343B4" w:rsidRPr="00E9300A" w:rsidRDefault="004343B4" w:rsidP="004343B4">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Flux tower data:  Energy balance closure</w:t>
      </w:r>
    </w:p>
    <w:p w14:paraId="6EF72802" w14:textId="77777777" w:rsidR="004343B4" w:rsidRDefault="004343B4" w:rsidP="004343B4">
      <w:pPr>
        <w:spacing w:after="0" w:line="240" w:lineRule="auto"/>
        <w:rPr>
          <w:rFonts w:ascii="Times New Roman" w:hAnsi="Times New Roman" w:cs="Times New Roman"/>
          <w:sz w:val="24"/>
          <w:szCs w:val="24"/>
        </w:rPr>
      </w:pPr>
      <w:r w:rsidRPr="00E9300A">
        <w:rPr>
          <w:rFonts w:ascii="Times New Roman" w:hAnsi="Times New Roman" w:cs="Times New Roman"/>
          <w:sz w:val="24"/>
          <w:szCs w:val="24"/>
        </w:rPr>
        <w:t xml:space="preserve">Two techniques were used to measure LE at the towers, either singly or in combination:  surface renewal (SR)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and eddy-covariance (EC)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"id" : "ITEM-2",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"ITEM-2",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"(Dabberdt et al., 1993; Twine et al., 2000)", "plainTextFormattedCitation" : "(Dabberdt et al., 1993; Twine et al., 2000)", "previouslyFormattedCitation" : "(Dabberdt et al., 1993;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 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SR calculates LE as the residual of the energy balance measured at the tower (LE=Rn-G-H)</w:t>
      </w:r>
      <w:r>
        <w:rPr>
          <w:rFonts w:ascii="Times New Roman" w:hAnsi="Times New Roman" w:cs="Times New Roman"/>
          <w:sz w:val="24"/>
          <w:szCs w:val="24"/>
        </w:rPr>
        <w:t xml:space="preserve">.  </w:t>
      </w:r>
      <w:r w:rsidRPr="00E9300A">
        <w:rPr>
          <w:rFonts w:ascii="Times New Roman" w:hAnsi="Times New Roman" w:cs="Times New Roman"/>
          <w:sz w:val="24"/>
          <w:szCs w:val="24"/>
        </w:rPr>
        <w:t xml:space="preserve">SR uses information in high frequency temperature data to model the vertical H flux.  SR may be applied in both unstable and stable conditions, and does not require measurements of wind speed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EC measures all components of the energy balance separately using vertical velocity fluctuations and concentrations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"mendeley" : { "formattedCitation" : "(Dabberdt et al., 1993)", "plainTextFormattedCitation" : "(Dabberdt et al., 1993)", "previouslyFormattedCitation" : "(Dabberdt et al., 1993)"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w:t>
      </w:r>
    </w:p>
    <w:p w14:paraId="1AC6D3F5" w14:textId="77777777" w:rsidR="004343B4" w:rsidRDefault="004343B4" w:rsidP="004343B4">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In the EC method, the sum of LE and H may not equal available energy (Rn-G) if the key assumptions are not met, such as zero net vertical </w:t>
      </w:r>
      <w:proofErr w:type="spellStart"/>
      <w:r w:rsidRPr="00E9300A">
        <w:rPr>
          <w:rFonts w:ascii="Times New Roman" w:hAnsi="Times New Roman" w:cs="Times New Roman"/>
          <w:sz w:val="24"/>
          <w:szCs w:val="24"/>
        </w:rPr>
        <w:t>advective</w:t>
      </w:r>
      <w:proofErr w:type="spellEnd"/>
      <w:r w:rsidRPr="00E9300A">
        <w:rPr>
          <w:rFonts w:ascii="Times New Roman" w:hAnsi="Times New Roman" w:cs="Times New Roman"/>
          <w:sz w:val="24"/>
          <w:szCs w:val="24"/>
        </w:rPr>
        <w:t xml:space="preserve"> flux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Closure is achieved by adjusting values of LE and/or H so that LE+H equals Rn-G.  Energy balance closure can be achieved using either the latent energy closure method or the energy-balance-Bowen-ratio </w:t>
      </w:r>
      <w:r w:rsidRPr="00E9300A">
        <w:rPr>
          <w:rFonts w:ascii="Times New Roman" w:hAnsi="Times New Roman" w:cs="Times New Roman"/>
          <w:sz w:val="24"/>
          <w:szCs w:val="24"/>
        </w:rPr>
        <w:lastRenderedPageBreak/>
        <w:t xml:space="preserve">(EBBR) method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The latent energy closure method or “residual-LE closure” method assumes that all missing energy is latent heat. The Bowen ratio method assumes that the ratio of sensible heat (H) to latent heat (LE) is constant between the measured values and the actual, corrected values.</w:t>
      </w:r>
    </w:p>
    <w:p w14:paraId="58BE21F6" w14:textId="77777777" w:rsidR="004343B4" w:rsidRDefault="004343B4" w:rsidP="004343B4">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Bo</w:t>
      </w:r>
      <w:r>
        <w:rPr>
          <w:rFonts w:ascii="Times New Roman" w:eastAsiaTheme="minorEastAsia" w:hAnsi="Times New Roman" w:cs="Times New Roman"/>
          <w:sz w:val="24"/>
          <w:szCs w:val="24"/>
        </w:rPr>
        <w:t xml:space="preserve">th SR and EC were performed at </w:t>
      </w:r>
      <w:commentRangeStart w:id="31"/>
      <w:r>
        <w:rPr>
          <w:rFonts w:ascii="Times New Roman" w:eastAsiaTheme="minorEastAsia" w:hAnsi="Times New Roman" w:cs="Times New Roman"/>
          <w:sz w:val="24"/>
          <w:szCs w:val="24"/>
        </w:rPr>
        <w:t>three</w:t>
      </w:r>
      <w:r w:rsidRPr="00E9300A">
        <w:rPr>
          <w:rFonts w:ascii="Times New Roman" w:eastAsiaTheme="minorEastAsia" w:hAnsi="Times New Roman" w:cs="Times New Roman"/>
          <w:sz w:val="24"/>
          <w:szCs w:val="24"/>
        </w:rPr>
        <w:t xml:space="preserve"> towers</w:t>
      </w:r>
      <w:commentRangeEnd w:id="31"/>
      <w:r w:rsidR="00D04A80">
        <w:rPr>
          <w:rStyle w:val="CommentReference"/>
        </w:rPr>
        <w:commentReference w:id="31"/>
      </w:r>
      <w:r w:rsidRPr="00E9300A">
        <w:rPr>
          <w:rFonts w:ascii="Times New Roman" w:eastAsiaTheme="minorEastAsia" w:hAnsi="Times New Roman" w:cs="Times New Roman"/>
          <w:sz w:val="24"/>
          <w:szCs w:val="24"/>
        </w:rPr>
        <w:t xml:space="preserve">, EC </w:t>
      </w:r>
      <w:r>
        <w:rPr>
          <w:rFonts w:ascii="Times New Roman" w:eastAsiaTheme="minorEastAsia" w:hAnsi="Times New Roman" w:cs="Times New Roman"/>
          <w:sz w:val="24"/>
          <w:szCs w:val="24"/>
        </w:rPr>
        <w:t xml:space="preserve">alone at </w:t>
      </w:r>
      <w:commentRangeStart w:id="32"/>
      <w:r>
        <w:rPr>
          <w:rFonts w:ascii="Times New Roman" w:eastAsiaTheme="minorEastAsia" w:hAnsi="Times New Roman" w:cs="Times New Roman"/>
          <w:sz w:val="24"/>
          <w:szCs w:val="24"/>
        </w:rPr>
        <w:t>four towers</w:t>
      </w:r>
      <w:commentRangeEnd w:id="32"/>
      <w:r w:rsidR="00D04A80">
        <w:rPr>
          <w:rStyle w:val="CommentReference"/>
        </w:rPr>
        <w:commentReference w:id="32"/>
      </w:r>
      <w:r>
        <w:rPr>
          <w:rFonts w:ascii="Times New Roman" w:eastAsiaTheme="minorEastAsia" w:hAnsi="Times New Roman" w:cs="Times New Roman"/>
          <w:sz w:val="24"/>
          <w:szCs w:val="24"/>
        </w:rPr>
        <w:t xml:space="preserve">, and SR alone at </w:t>
      </w:r>
      <w:commentRangeStart w:id="33"/>
      <w:r>
        <w:rPr>
          <w:rFonts w:ascii="Times New Roman" w:eastAsiaTheme="minorEastAsia" w:hAnsi="Times New Roman" w:cs="Times New Roman"/>
          <w:sz w:val="24"/>
          <w:szCs w:val="24"/>
        </w:rPr>
        <w:t xml:space="preserve">two towers </w:t>
      </w:r>
      <w:commentRangeEnd w:id="33"/>
      <w:r w:rsidR="00D04A80">
        <w:rPr>
          <w:rStyle w:val="CommentReference"/>
        </w:rPr>
        <w:commentReference w:id="33"/>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_Ref408409664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05491B">
        <w:t xml:space="preserve">Table </w:t>
      </w:r>
      <w:r w:rsidR="0005491B">
        <w:rPr>
          <w:noProof/>
        </w:rPr>
        <w:t>1</w:t>
      </w:r>
      <w:r>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For towers with EC, the latent energy closure method was used to close the energy balance.  Where both SR and EC were performed, the difference between mean LE was very small (&lt;1%), suggesting that LE values from SR and EC are comparable.</w:t>
      </w:r>
    </w:p>
    <w:p w14:paraId="1129D0E8" w14:textId="77777777" w:rsidR="0016655B" w:rsidRPr="006E3BA8" w:rsidRDefault="0016655B" w:rsidP="007712F4">
      <w:pPr>
        <w:spacing w:after="0" w:line="240" w:lineRule="auto"/>
        <w:rPr>
          <w:rFonts w:ascii="Times New Roman" w:hAnsi="Times New Roman" w:cs="Times New Roman"/>
          <w:sz w:val="24"/>
          <w:szCs w:val="24"/>
        </w:rPr>
      </w:pPr>
    </w:p>
    <w:p w14:paraId="0C401566" w14:textId="77777777" w:rsidR="00EC15D6" w:rsidRPr="00E9300A" w:rsidRDefault="00A53890" w:rsidP="006E3BA8">
      <w:pPr>
        <w:spacing w:after="0" w:line="240" w:lineRule="auto"/>
        <w:rPr>
          <w:rFonts w:ascii="Times New Roman" w:eastAsiaTheme="minorEastAsia" w:hAnsi="Times New Roman" w:cs="Times New Roman"/>
          <w:i/>
          <w:sz w:val="24"/>
          <w:szCs w:val="24"/>
        </w:rPr>
      </w:pPr>
      <w:r w:rsidRPr="00E9300A">
        <w:rPr>
          <w:rFonts w:ascii="Times New Roman" w:eastAsiaTheme="minorEastAsia" w:hAnsi="Times New Roman" w:cs="Times New Roman"/>
          <w:i/>
          <w:sz w:val="24"/>
          <w:szCs w:val="24"/>
        </w:rPr>
        <w:t>Surface energy balance algorithm</w:t>
      </w:r>
    </w:p>
    <w:p w14:paraId="1181979D" w14:textId="0340FDD8" w:rsidR="00A53890" w:rsidRPr="00E9300A" w:rsidRDefault="00A53890" w:rsidP="006E3BA8">
      <w:pPr>
        <w:spacing w:after="0" w:line="240" w:lineRule="auto"/>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 surface energy balance algorithm</w:t>
      </w:r>
      <w:ins w:id="34" w:author="Alex Messina" w:date="2015-02-15T09:24:00Z">
        <w:r w:rsidR="003E1E10">
          <w:rPr>
            <w:rFonts w:ascii="Times New Roman" w:eastAsiaTheme="minorEastAsia" w:hAnsi="Times New Roman" w:cs="Times New Roman"/>
            <w:sz w:val="24"/>
            <w:szCs w:val="24"/>
          </w:rPr>
          <w:t xml:space="preserve"> for lan</w:t>
        </w:r>
        <w:bookmarkStart w:id="35" w:name="_GoBack"/>
        <w:bookmarkEnd w:id="35"/>
        <w:r w:rsidR="00944CE4">
          <w:rPr>
            <w:rFonts w:ascii="Times New Roman" w:eastAsiaTheme="minorEastAsia" w:hAnsi="Times New Roman" w:cs="Times New Roman"/>
            <w:sz w:val="24"/>
            <w:szCs w:val="24"/>
          </w:rPr>
          <w:t>d</w:t>
        </w:r>
      </w:ins>
      <w:r w:rsidRPr="00E9300A">
        <w:rPr>
          <w:rFonts w:ascii="Times New Roman" w:eastAsiaTheme="minorEastAsia" w:hAnsi="Times New Roman" w:cs="Times New Roman"/>
          <w:sz w:val="24"/>
          <w:szCs w:val="24"/>
        </w:rPr>
        <w:t xml:space="preserve"> (SEBAL) calculates </w:t>
      </w:r>
      <w:r w:rsidR="00260472">
        <w:rPr>
          <w:rFonts w:ascii="Times New Roman" w:eastAsiaTheme="minorEastAsia" w:hAnsi="Times New Roman" w:cs="Times New Roman"/>
          <w:sz w:val="24"/>
          <w:szCs w:val="24"/>
        </w:rPr>
        <w:t>an evaporative fraction</w:t>
      </w:r>
      <w:ins w:id="36" w:author="Alex Messina" w:date="2015-02-15T09:24:00Z">
        <w:r w:rsidR="00944CE4">
          <w:rPr>
            <w:rFonts w:ascii="Times New Roman" w:eastAsiaTheme="minorEastAsia" w:hAnsi="Times New Roman" w:cs="Times New Roman"/>
            <w:sz w:val="24"/>
            <w:szCs w:val="24"/>
          </w:rPr>
          <w:t xml:space="preserve"> (Ʌ)</w:t>
        </w:r>
      </w:ins>
      <w:r w:rsidRPr="00E9300A">
        <w:rPr>
          <w:rFonts w:ascii="Times New Roman" w:eastAsiaTheme="minorEastAsia" w:hAnsi="Times New Roman" w:cs="Times New Roman"/>
          <w:sz w:val="24"/>
          <w:szCs w:val="24"/>
        </w:rPr>
        <w:t xml:space="preserve"> </w:t>
      </w:r>
      <w:r w:rsidR="008D1291">
        <w:rPr>
          <w:rFonts w:ascii="Times New Roman" w:eastAsiaTheme="minorEastAsia" w:hAnsi="Times New Roman" w:cs="Times New Roman"/>
          <w:sz w:val="24"/>
          <w:szCs w:val="24"/>
        </w:rPr>
        <w:t xml:space="preserve">at the moment of satellite overpass </w:t>
      </w:r>
      <w:r w:rsidRPr="00E9300A">
        <w:rPr>
          <w:rFonts w:ascii="Times New Roman" w:eastAsiaTheme="minorEastAsia" w:hAnsi="Times New Roman" w:cs="Times New Roman"/>
          <w:sz w:val="24"/>
          <w:szCs w:val="24"/>
        </w:rPr>
        <w:t>as the residual in the surface energy balance</w:t>
      </w:r>
      <w:ins w:id="37" w:author="Alex Messina" w:date="2015-02-15T09:24:00Z">
        <w:r w:rsidR="00944CE4">
          <w:rPr>
            <w:rFonts w:ascii="Times New Roman" w:eastAsiaTheme="minorEastAsia" w:hAnsi="Times New Roman" w:cs="Times New Roman"/>
            <w:sz w:val="24"/>
            <w:szCs w:val="24"/>
          </w:rPr>
          <w:t xml:space="preserve"> equation</w:t>
        </w:r>
      </w:ins>
      <w:r w:rsidRPr="00E9300A">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3"/>
        <w:gridCol w:w="2737"/>
      </w:tblGrid>
      <w:tr w:rsidR="00A41432" w:rsidRPr="00A41432" w14:paraId="2352CF3D" w14:textId="77777777" w:rsidTr="00E451B3">
        <w:tc>
          <w:tcPr>
            <w:tcW w:w="6768" w:type="dxa"/>
          </w:tcPr>
          <w:p w14:paraId="33A2264C" w14:textId="77777777" w:rsidR="00A41432" w:rsidRPr="00A41432" w:rsidRDefault="00A41432" w:rsidP="009A162B">
            <w:pPr>
              <w:pStyle w:val="Caption"/>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-G-H</m:t>
                    </m:r>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m:t>
                    </m:r>
                  </m:den>
                </m:f>
              </m:oMath>
            </m:oMathPara>
          </w:p>
        </w:tc>
        <w:tc>
          <w:tcPr>
            <w:tcW w:w="2808" w:type="dxa"/>
          </w:tcPr>
          <w:p w14:paraId="6EA3F74A" w14:textId="77777777" w:rsidR="00A41432" w:rsidRPr="00A41432" w:rsidRDefault="00A41432" w:rsidP="009A162B">
            <w:pPr>
              <w:pStyle w:val="Caption"/>
              <w:rPr>
                <w:rFonts w:ascii="Times New Roman" w:eastAsiaTheme="minorEastAsia" w:hAnsi="Times New Roman" w:cs="Times New Roman"/>
                <w:sz w:val="24"/>
                <w:szCs w:val="24"/>
              </w:rPr>
            </w:pPr>
            <w:r w:rsidRPr="00A41432">
              <w:t xml:space="preserve">( </w:t>
            </w:r>
            <w:r w:rsidRPr="00A41432">
              <w:fldChar w:fldCharType="begin"/>
            </w:r>
            <w:r w:rsidRPr="00E451B3">
              <w:instrText xml:space="preserve"> SEQ ( \* ARABIC </w:instrText>
            </w:r>
            <w:r w:rsidRPr="00A41432">
              <w:fldChar w:fldCharType="separate"/>
            </w:r>
            <w:r w:rsidR="0005491B">
              <w:rPr>
                <w:noProof/>
              </w:rPr>
              <w:t>1</w:t>
            </w:r>
            <w:r w:rsidRPr="00A41432">
              <w:fldChar w:fldCharType="end"/>
            </w:r>
            <w:r w:rsidRPr="00A41432">
              <w:t xml:space="preserve"> )</w:t>
            </w:r>
          </w:p>
        </w:tc>
      </w:tr>
    </w:tbl>
    <w:p w14:paraId="3AE52CA7" w14:textId="19B90DB5" w:rsidR="007712F4" w:rsidRPr="00944CE4" w:rsidRDefault="00260472" w:rsidP="007712F4">
      <w:pPr>
        <w:spacing w:after="0" w:line="240" w:lineRule="auto"/>
        <w:rPr>
          <w:rFonts w:ascii="Times New Roman" w:eastAsiaTheme="minorEastAsia" w:hAnsi="Times New Roman" w:cs="Times New Roman"/>
          <w:sz w:val="24"/>
          <w:szCs w:val="24"/>
        </w:rPr>
      </w:pPr>
      <w:proofErr w:type="gramStart"/>
      <w:r w:rsidRPr="00944CE4">
        <w:rPr>
          <w:rFonts w:ascii="Times New Roman" w:eastAsiaTheme="minorEastAsia" w:hAnsi="Times New Roman" w:cs="Times New Roman"/>
          <w:sz w:val="24"/>
          <w:szCs w:val="24"/>
        </w:rPr>
        <w:t>w</w:t>
      </w:r>
      <w:r w:rsidR="00A53890" w:rsidRPr="00944CE4">
        <w:rPr>
          <w:rFonts w:ascii="Times New Roman" w:eastAsiaTheme="minorEastAsia" w:hAnsi="Times New Roman" w:cs="Times New Roman"/>
          <w:sz w:val="24"/>
          <w:szCs w:val="24"/>
        </w:rPr>
        <w:t>here</w:t>
      </w:r>
      <w:proofErr w:type="gramEnd"/>
      <w:r w:rsidR="00A53890" w:rsidRPr="00944CE4">
        <w:rPr>
          <w:rFonts w:ascii="Times New Roman" w:eastAsiaTheme="minorEastAsia" w:hAnsi="Times New Roman" w:cs="Times New Roman"/>
          <w:sz w:val="24"/>
          <w:szCs w:val="24"/>
        </w:rPr>
        <w:t xml:space="preserve"> R</w:t>
      </w:r>
      <w:r w:rsidR="00A53890" w:rsidRPr="00944CE4">
        <w:rPr>
          <w:rFonts w:ascii="Times New Roman" w:eastAsiaTheme="minorEastAsia" w:hAnsi="Times New Roman" w:cs="Times New Roman"/>
          <w:sz w:val="24"/>
          <w:szCs w:val="24"/>
          <w:vertAlign w:val="subscript"/>
        </w:rPr>
        <w:t>n</w:t>
      </w:r>
      <w:r w:rsidR="00A53890" w:rsidRPr="00944CE4">
        <w:rPr>
          <w:rFonts w:ascii="Times New Roman" w:eastAsiaTheme="minorEastAsia" w:hAnsi="Times New Roman" w:cs="Times New Roman"/>
          <w:sz w:val="24"/>
          <w:szCs w:val="24"/>
        </w:rPr>
        <w:t xml:space="preserve"> is net radiation</w:t>
      </w:r>
      <w:ins w:id="38" w:author="Alex Messina" w:date="2015-02-15T09:25:00Z">
        <w:r w:rsidR="00944CE4" w:rsidRPr="00944CE4">
          <w:rPr>
            <w:rFonts w:ascii="Times New Roman" w:eastAsiaTheme="minorEastAsia" w:hAnsi="Times New Roman" w:cs="Times New Roman"/>
            <w:sz w:val="24"/>
            <w:szCs w:val="24"/>
          </w:rPr>
          <w:t xml:space="preserve"> </w:t>
        </w:r>
        <w:r w:rsidR="00944CE4" w:rsidRPr="00944CE4">
          <w:rPr>
            <w:rFonts w:ascii="Times New Roman" w:hAnsi="Times New Roman" w:cs="Times New Roman"/>
            <w:b/>
            <w:sz w:val="24"/>
            <w:szCs w:val="24"/>
            <w:rPrChange w:id="39" w:author="Alex Messina" w:date="2015-02-15T09:25:00Z">
              <w:rPr>
                <w:b/>
                <w:sz w:val="24"/>
                <w:szCs w:val="24"/>
              </w:rPr>
            </w:rPrChange>
          </w:rPr>
          <w:t>(W/m</w:t>
        </w:r>
        <w:r w:rsidR="00944CE4" w:rsidRPr="00944CE4">
          <w:rPr>
            <w:rFonts w:ascii="Times New Roman" w:hAnsi="Times New Roman" w:cs="Times New Roman"/>
            <w:b/>
            <w:sz w:val="24"/>
            <w:szCs w:val="24"/>
            <w:vertAlign w:val="superscript"/>
            <w:rPrChange w:id="40" w:author="Alex Messina" w:date="2015-02-15T09:25:00Z">
              <w:rPr>
                <w:b/>
                <w:sz w:val="24"/>
                <w:szCs w:val="24"/>
                <w:vertAlign w:val="superscript"/>
              </w:rPr>
            </w:rPrChange>
          </w:rPr>
          <w:t>2</w:t>
        </w:r>
        <w:r w:rsidR="00944CE4" w:rsidRPr="00944CE4">
          <w:rPr>
            <w:rFonts w:ascii="Times New Roman" w:hAnsi="Times New Roman" w:cs="Times New Roman"/>
            <w:b/>
            <w:sz w:val="24"/>
            <w:szCs w:val="24"/>
            <w:rPrChange w:id="41" w:author="Alex Messina" w:date="2015-02-15T09:25:00Z">
              <w:rPr>
                <w:b/>
                <w:sz w:val="24"/>
                <w:szCs w:val="24"/>
              </w:rPr>
            </w:rPrChange>
          </w:rPr>
          <w:t>)</w:t>
        </w:r>
      </w:ins>
      <w:r w:rsidR="00A53890" w:rsidRPr="00944CE4">
        <w:rPr>
          <w:rFonts w:ascii="Times New Roman" w:eastAsiaTheme="minorEastAsia" w:hAnsi="Times New Roman" w:cs="Times New Roman"/>
          <w:sz w:val="24"/>
          <w:szCs w:val="24"/>
        </w:rPr>
        <w:t>, G is the soil heat flux</w:t>
      </w:r>
      <w:ins w:id="42" w:author="Alex Messina" w:date="2015-02-15T09:25:00Z">
        <w:r w:rsidR="00944CE4" w:rsidRPr="00944CE4">
          <w:rPr>
            <w:rFonts w:ascii="Times New Roman" w:eastAsiaTheme="minorEastAsia" w:hAnsi="Times New Roman" w:cs="Times New Roman"/>
            <w:sz w:val="24"/>
            <w:szCs w:val="24"/>
          </w:rPr>
          <w:t xml:space="preserve"> </w:t>
        </w:r>
        <w:r w:rsidR="00944CE4" w:rsidRPr="00944CE4">
          <w:rPr>
            <w:rFonts w:ascii="Times New Roman" w:hAnsi="Times New Roman" w:cs="Times New Roman"/>
            <w:b/>
            <w:sz w:val="24"/>
            <w:szCs w:val="24"/>
            <w:rPrChange w:id="43" w:author="Alex Messina" w:date="2015-02-15T09:25:00Z">
              <w:rPr>
                <w:b/>
                <w:sz w:val="24"/>
                <w:szCs w:val="24"/>
              </w:rPr>
            </w:rPrChange>
          </w:rPr>
          <w:t>(W/m</w:t>
        </w:r>
        <w:r w:rsidR="00944CE4" w:rsidRPr="00944CE4">
          <w:rPr>
            <w:rFonts w:ascii="Times New Roman" w:hAnsi="Times New Roman" w:cs="Times New Roman"/>
            <w:b/>
            <w:sz w:val="24"/>
            <w:szCs w:val="24"/>
            <w:vertAlign w:val="superscript"/>
            <w:rPrChange w:id="44" w:author="Alex Messina" w:date="2015-02-15T09:25:00Z">
              <w:rPr>
                <w:b/>
                <w:sz w:val="24"/>
                <w:szCs w:val="24"/>
                <w:vertAlign w:val="superscript"/>
              </w:rPr>
            </w:rPrChange>
          </w:rPr>
          <w:t>2</w:t>
        </w:r>
        <w:r w:rsidR="00944CE4" w:rsidRPr="00944CE4">
          <w:rPr>
            <w:rFonts w:ascii="Times New Roman" w:hAnsi="Times New Roman" w:cs="Times New Roman"/>
            <w:b/>
            <w:sz w:val="24"/>
            <w:szCs w:val="24"/>
            <w:rPrChange w:id="45" w:author="Alex Messina" w:date="2015-02-15T09:25:00Z">
              <w:rPr>
                <w:b/>
                <w:sz w:val="24"/>
                <w:szCs w:val="24"/>
              </w:rPr>
            </w:rPrChange>
          </w:rPr>
          <w:t>)</w:t>
        </w:r>
      </w:ins>
      <w:r w:rsidR="00A53890" w:rsidRPr="00944CE4">
        <w:rPr>
          <w:rFonts w:ascii="Times New Roman" w:eastAsiaTheme="minorEastAsia" w:hAnsi="Times New Roman" w:cs="Times New Roman"/>
          <w:sz w:val="24"/>
          <w:szCs w:val="24"/>
        </w:rPr>
        <w:t>, and H is the se</w:t>
      </w:r>
      <w:r w:rsidRPr="00944CE4">
        <w:rPr>
          <w:rFonts w:ascii="Times New Roman" w:eastAsiaTheme="minorEastAsia" w:hAnsi="Times New Roman" w:cs="Times New Roman"/>
          <w:sz w:val="24"/>
          <w:szCs w:val="24"/>
        </w:rPr>
        <w:t>nsible heat flux</w:t>
      </w:r>
      <w:ins w:id="46" w:author="Alex Messina" w:date="2015-02-15T09:25:00Z">
        <w:r w:rsidR="00944CE4" w:rsidRPr="00944CE4">
          <w:rPr>
            <w:rFonts w:ascii="Times New Roman" w:eastAsiaTheme="minorEastAsia" w:hAnsi="Times New Roman" w:cs="Times New Roman"/>
            <w:sz w:val="24"/>
            <w:szCs w:val="24"/>
          </w:rPr>
          <w:t xml:space="preserve"> </w:t>
        </w:r>
        <w:r w:rsidR="00944CE4" w:rsidRPr="00944CE4">
          <w:rPr>
            <w:rFonts w:ascii="Times New Roman" w:hAnsi="Times New Roman" w:cs="Times New Roman"/>
            <w:b/>
            <w:sz w:val="24"/>
            <w:szCs w:val="24"/>
            <w:rPrChange w:id="47" w:author="Alex Messina" w:date="2015-02-15T09:25:00Z">
              <w:rPr>
                <w:b/>
                <w:sz w:val="24"/>
                <w:szCs w:val="24"/>
              </w:rPr>
            </w:rPrChange>
          </w:rPr>
          <w:t>(W/m</w:t>
        </w:r>
        <w:r w:rsidR="00944CE4" w:rsidRPr="00944CE4">
          <w:rPr>
            <w:rFonts w:ascii="Times New Roman" w:hAnsi="Times New Roman" w:cs="Times New Roman"/>
            <w:b/>
            <w:sz w:val="24"/>
            <w:szCs w:val="24"/>
            <w:vertAlign w:val="superscript"/>
            <w:rPrChange w:id="48" w:author="Alex Messina" w:date="2015-02-15T09:25:00Z">
              <w:rPr>
                <w:b/>
                <w:sz w:val="24"/>
                <w:szCs w:val="24"/>
                <w:vertAlign w:val="superscript"/>
              </w:rPr>
            </w:rPrChange>
          </w:rPr>
          <w:t>2</w:t>
        </w:r>
        <w:r w:rsidR="00944CE4" w:rsidRPr="00944CE4">
          <w:rPr>
            <w:rFonts w:ascii="Times New Roman" w:hAnsi="Times New Roman" w:cs="Times New Roman"/>
            <w:b/>
            <w:sz w:val="24"/>
            <w:szCs w:val="24"/>
            <w:rPrChange w:id="49" w:author="Alex Messina" w:date="2015-02-15T09:25:00Z">
              <w:rPr>
                <w:b/>
                <w:sz w:val="24"/>
                <w:szCs w:val="24"/>
              </w:rPr>
            </w:rPrChange>
          </w:rPr>
          <w:t>)</w:t>
        </w:r>
      </w:ins>
      <w:r w:rsidRPr="00944CE4">
        <w:rPr>
          <w:rFonts w:ascii="Times New Roman" w:eastAsiaTheme="minorEastAsia" w:hAnsi="Times New Roman" w:cs="Times New Roman"/>
          <w:sz w:val="24"/>
          <w:szCs w:val="24"/>
        </w:rPr>
        <w:t xml:space="preserve">, </w:t>
      </w:r>
      <w:r w:rsidR="00C92E10" w:rsidRPr="00944CE4">
        <w:rPr>
          <w:rFonts w:ascii="Times New Roman" w:eastAsiaTheme="minorEastAsia" w:hAnsi="Times New Roman" w:cs="Times New Roman"/>
          <w:sz w:val="24"/>
          <w:szCs w:val="24"/>
        </w:rPr>
        <w:t xml:space="preserve">all at the instant of satellite </w:t>
      </w:r>
      <w:r w:rsidR="001869DA" w:rsidRPr="00944CE4">
        <w:rPr>
          <w:rFonts w:ascii="Times New Roman" w:eastAsiaTheme="minorEastAsia" w:hAnsi="Times New Roman" w:cs="Times New Roman"/>
          <w:sz w:val="24"/>
          <w:szCs w:val="24"/>
        </w:rPr>
        <w:t xml:space="preserve">overpass.  </w:t>
      </w:r>
      <w:r w:rsidR="00723288" w:rsidRPr="00944CE4">
        <w:rPr>
          <w:rFonts w:ascii="Times New Roman" w:eastAsiaTheme="minorEastAsia" w:hAnsi="Times New Roman" w:cs="Times New Roman"/>
          <w:sz w:val="24"/>
          <w:szCs w:val="24"/>
        </w:rPr>
        <w:t>G is a function of vegetation cover (NDVI) and albedo</w:t>
      </w:r>
      <w:r w:rsidR="00C92E10" w:rsidRPr="00944CE4">
        <w:rPr>
          <w:rFonts w:ascii="Times New Roman" w:eastAsiaTheme="minorEastAsia" w:hAnsi="Times New Roman" w:cs="Times New Roman"/>
          <w:sz w:val="24"/>
          <w:szCs w:val="24"/>
        </w:rPr>
        <w:t>.</w:t>
      </w:r>
      <w:r w:rsidR="001869DA" w:rsidRPr="00944CE4">
        <w:rPr>
          <w:rFonts w:ascii="Times New Roman" w:eastAsiaTheme="minorEastAsia" w:hAnsi="Times New Roman" w:cs="Times New Roman"/>
          <w:sz w:val="24"/>
          <w:szCs w:val="24"/>
        </w:rPr>
        <w:t xml:space="preserve">  </w:t>
      </w:r>
      <w:r w:rsidR="007712F4" w:rsidRPr="00944CE4">
        <w:rPr>
          <w:rFonts w:ascii="Times New Roman" w:hAnsi="Times New Roman" w:cs="Times New Roman"/>
          <w:sz w:val="24"/>
          <w:szCs w:val="24"/>
          <w:rPrChange w:id="50" w:author="Alex Messina" w:date="2015-02-15T09:25:00Z">
            <w:rPr>
              <w:sz w:val="24"/>
              <w:szCs w:val="24"/>
            </w:rPr>
          </w:rPrChange>
        </w:rPr>
        <w:t>R</w:t>
      </w:r>
      <w:r w:rsidR="007712F4" w:rsidRPr="00944CE4">
        <w:rPr>
          <w:rFonts w:ascii="Times New Roman" w:hAnsi="Times New Roman" w:cs="Times New Roman"/>
          <w:sz w:val="24"/>
          <w:szCs w:val="24"/>
          <w:vertAlign w:val="subscript"/>
          <w:rPrChange w:id="51" w:author="Alex Messina" w:date="2015-02-15T09:25:00Z">
            <w:rPr>
              <w:sz w:val="24"/>
              <w:szCs w:val="24"/>
              <w:vertAlign w:val="subscript"/>
            </w:rPr>
          </w:rPrChange>
        </w:rPr>
        <w:t>n</w:t>
      </w:r>
      <w:r w:rsidR="001869DA" w:rsidRPr="00944CE4">
        <w:rPr>
          <w:rFonts w:ascii="Times New Roman" w:hAnsi="Times New Roman" w:cs="Times New Roman"/>
          <w:sz w:val="24"/>
          <w:szCs w:val="24"/>
          <w:rPrChange w:id="52" w:author="Alex Messina" w:date="2015-02-15T09:25:00Z">
            <w:rPr>
              <w:sz w:val="24"/>
              <w:szCs w:val="24"/>
            </w:rPr>
          </w:rPrChange>
        </w:rPr>
        <w:t xml:space="preserve"> </w:t>
      </w:r>
      <w:r w:rsidR="007712F4" w:rsidRPr="00944CE4">
        <w:rPr>
          <w:rFonts w:ascii="Times New Roman" w:hAnsi="Times New Roman" w:cs="Times New Roman"/>
          <w:sz w:val="24"/>
          <w:szCs w:val="24"/>
          <w:rPrChange w:id="53" w:author="Alex Messina" w:date="2015-02-15T09:25:00Z">
            <w:rPr>
              <w:sz w:val="24"/>
              <w:szCs w:val="24"/>
            </w:rPr>
          </w:rPrChange>
        </w:rPr>
        <w:t>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509"/>
      </w:tblGrid>
      <w:tr w:rsidR="007712F4" w:rsidRPr="00BF291E" w14:paraId="6244D961" w14:textId="77777777" w:rsidTr="009A162B">
        <w:tc>
          <w:tcPr>
            <w:tcW w:w="4788" w:type="dxa"/>
          </w:tcPr>
          <w:p w14:paraId="04EEE62D" w14:textId="77777777" w:rsidR="007712F4" w:rsidRDefault="007712F4" w:rsidP="009A162B">
            <w:pPr>
              <w:pStyle w:val="Caption"/>
              <w:keepNext/>
              <w:spacing w:after="0"/>
            </w:pP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42"/>
            </w:tblGrid>
            <w:tr w:rsidR="007712F4" w14:paraId="674F04DD" w14:textId="77777777" w:rsidTr="009A162B">
              <w:tc>
                <w:tcPr>
                  <w:tcW w:w="6655" w:type="dxa"/>
                </w:tcPr>
                <w:tbl>
                  <w:tblPr>
                    <w:tblStyle w:val="TableGrid"/>
                    <w:tblW w:w="7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7"/>
                    <w:gridCol w:w="630"/>
                  </w:tblGrid>
                  <w:tr w:rsidR="002F44EA" w14:paraId="0BB7844D" w14:textId="77777777" w:rsidTr="00997051">
                    <w:tc>
                      <w:tcPr>
                        <w:tcW w:w="6547" w:type="dxa"/>
                      </w:tcPr>
                      <w:p w14:paraId="5C010837" w14:textId="77777777" w:rsidR="002F44EA" w:rsidRPr="002F44EA" w:rsidRDefault="003E1E10" w:rsidP="009A162B">
                        <w:pPr>
                          <w:rPr>
                            <w:rFonts w:ascii="Calibri" w:eastAsia="Calibri" w:hAnsi="Calibri" w:cs="Times New Roman"/>
                            <w:bCs/>
                            <w:i/>
                            <w:sz w:val="24"/>
                            <w:szCs w:val="24"/>
                          </w:rPr>
                        </w:pPr>
                        <m:oMathPara>
                          <m:oMathParaPr>
                            <m:jc m:val="left"/>
                          </m:oMathParaP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n</m:t>
                                </m:r>
                              </m:sub>
                            </m:sSub>
                            <m:r>
                              <w:rPr>
                                <w:rFonts w:ascii="Cambria Math" w:eastAsia="Arial" w:hAnsi="Cambria Math" w:cs="Times New Roman"/>
                                <w:sz w:val="24"/>
                                <w:szCs w:val="24"/>
                              </w:rPr>
                              <m:t>=</m:t>
                            </m:r>
                            <m:d>
                              <m:dPr>
                                <m:ctrlPr>
                                  <w:rPr>
                                    <w:rFonts w:ascii="Cambria Math" w:eastAsia="Arial" w:hAnsi="Cambria Math" w:cs="Times New Roman"/>
                                    <w:bCs/>
                                    <w:i/>
                                    <w:sz w:val="24"/>
                                    <w:szCs w:val="24"/>
                                  </w:rPr>
                                </m:ctrlPr>
                              </m:dPr>
                              <m:e>
                                <m:r>
                                  <w:rPr>
                                    <w:rFonts w:ascii="Cambria Math" w:eastAsia="Arial" w:hAnsi="Cambria Math" w:cs="Times New Roman"/>
                                    <w:sz w:val="24"/>
                                    <w:szCs w:val="24"/>
                                  </w:rPr>
                                  <m:t>1-α</m:t>
                                </m:r>
                              </m:e>
                            </m:d>
                            <m:r>
                              <w:rPr>
                                <w:rFonts w:ascii="Cambria Math" w:eastAsia="Arial" w:hAnsi="Cambria Math" w:cs="Times New Roman"/>
                                <w:sz w:val="24"/>
                                <w:szCs w:val="24"/>
                              </w:rPr>
                              <m:t>SW↓+</m:t>
                            </m:r>
                            <m:d>
                              <m:dPr>
                                <m:ctrlPr>
                                  <w:rPr>
                                    <w:rFonts w:ascii="Cambria Math" w:eastAsia="Arial" w:hAnsi="Cambria Math" w:cs="Times New Roman"/>
                                    <w:bCs/>
                                    <w:i/>
                                    <w:sz w:val="24"/>
                                    <w:szCs w:val="24"/>
                                  </w:rPr>
                                </m:ctrlPr>
                              </m:dPr>
                              <m:e>
                                <m:r>
                                  <w:rPr>
                                    <w:rFonts w:ascii="Cambria Math" w:eastAsia="Arial" w:hAnsi="Cambria Math" w:cs="Times New Roman"/>
                                    <w:sz w:val="24"/>
                                    <w:szCs w:val="24"/>
                                  </w:rPr>
                                  <m:t>LW↓-LW↑</m:t>
                                </m:r>
                              </m:e>
                            </m:d>
                          </m:oMath>
                        </m:oMathPara>
                      </w:p>
                    </w:tc>
                    <w:tc>
                      <w:tcPr>
                        <w:tcW w:w="630" w:type="dxa"/>
                      </w:tcPr>
                      <w:p w14:paraId="2EA504D7" w14:textId="77777777" w:rsidR="002F44EA" w:rsidRDefault="002F44EA" w:rsidP="009A162B">
                        <w:pPr>
                          <w:keepNext/>
                          <w:rPr>
                            <w:rFonts w:ascii="Times New Roman" w:eastAsia="Times New Roman" w:hAnsi="Times New Roman" w:cs="Times New Roman"/>
                            <w:bCs/>
                            <w:sz w:val="24"/>
                            <w:szCs w:val="24"/>
                          </w:rPr>
                        </w:pPr>
                        <w:r>
                          <w:t xml:space="preserve">( </w:t>
                        </w:r>
                        <w:r>
                          <w:fldChar w:fldCharType="begin"/>
                        </w:r>
                        <w:r w:rsidRPr="00944CE4">
                          <w:instrText xml:space="preserve"> SEQ ( \* ARABIC </w:instrText>
                        </w:r>
                        <w:r>
                          <w:fldChar w:fldCharType="separate"/>
                        </w:r>
                        <w:r w:rsidR="0005491B">
                          <w:rPr>
                            <w:noProof/>
                          </w:rPr>
                          <w:t>2</w:t>
                        </w:r>
                        <w:r>
                          <w:fldChar w:fldCharType="end"/>
                        </w:r>
                        <w:r>
                          <w:t xml:space="preserve"> )</w:t>
                        </w:r>
                      </w:p>
                    </w:tc>
                  </w:tr>
                </w:tbl>
                <w:p w14:paraId="1A5B296F" w14:textId="77777777" w:rsidR="007712F4" w:rsidRPr="00F83CD2" w:rsidRDefault="007712F4" w:rsidP="009A162B">
                  <w:pPr>
                    <w:rPr>
                      <w:rFonts w:ascii="Times New Roman" w:eastAsia="Times New Roman" w:hAnsi="Times New Roman" w:cs="Times New Roman"/>
                      <w:bCs/>
                      <w:sz w:val="24"/>
                      <w:szCs w:val="24"/>
                    </w:rPr>
                  </w:pPr>
                </w:p>
              </w:tc>
              <w:tc>
                <w:tcPr>
                  <w:tcW w:w="1980" w:type="dxa"/>
                </w:tcPr>
                <w:p w14:paraId="3651484A" w14:textId="77777777" w:rsidR="007712F4" w:rsidRDefault="007712F4" w:rsidP="002F44EA">
                  <w:pPr>
                    <w:keepNext/>
                    <w:rPr>
                      <w:rFonts w:ascii="Times New Roman" w:eastAsia="Times New Roman" w:hAnsi="Times New Roman" w:cs="Times New Roman"/>
                      <w:bCs/>
                      <w:sz w:val="24"/>
                      <w:szCs w:val="24"/>
                    </w:rPr>
                  </w:pPr>
                </w:p>
              </w:tc>
            </w:tr>
            <w:tr w:rsidR="002F44EA" w14:paraId="4885397B" w14:textId="77777777" w:rsidTr="009A162B">
              <w:tc>
                <w:tcPr>
                  <w:tcW w:w="6655" w:type="dxa"/>
                </w:tcPr>
                <w:p w14:paraId="5D7A8526" w14:textId="77777777" w:rsidR="002F44EA" w:rsidRDefault="002F44EA" w:rsidP="009A162B">
                  <w:pPr>
                    <w:rPr>
                      <w:rFonts w:ascii="Calibri" w:eastAsia="Calibri" w:hAnsi="Calibri" w:cs="Times New Roman"/>
                      <w:bCs/>
                      <w:i/>
                      <w:sz w:val="24"/>
                      <w:szCs w:val="24"/>
                    </w:rPr>
                  </w:pPr>
                </w:p>
              </w:tc>
              <w:tc>
                <w:tcPr>
                  <w:tcW w:w="1980" w:type="dxa"/>
                </w:tcPr>
                <w:p w14:paraId="4052EE1A" w14:textId="77777777" w:rsidR="002F44EA" w:rsidRDefault="002F44EA" w:rsidP="002F44EA">
                  <w:pPr>
                    <w:keepNext/>
                    <w:rPr>
                      <w:rFonts w:ascii="Times New Roman" w:eastAsia="Times New Roman" w:hAnsi="Times New Roman" w:cs="Times New Roman"/>
                      <w:bCs/>
                      <w:sz w:val="24"/>
                      <w:szCs w:val="24"/>
                    </w:rPr>
                  </w:pPr>
                </w:p>
              </w:tc>
            </w:tr>
          </w:tbl>
          <w:p w14:paraId="39FAFBF3" w14:textId="77777777" w:rsidR="007712F4" w:rsidRPr="00116940" w:rsidRDefault="007712F4" w:rsidP="002F44EA">
            <w:pPr>
              <w:pStyle w:val="Caption"/>
              <w:rPr>
                <w:rFonts w:ascii="Times New Roman" w:eastAsiaTheme="minorEastAsia" w:hAnsi="Times New Roman" w:cs="Times New Roman"/>
                <w:bCs/>
                <w:sz w:val="24"/>
                <w:szCs w:val="24"/>
              </w:rPr>
            </w:pPr>
          </w:p>
        </w:tc>
        <w:tc>
          <w:tcPr>
            <w:tcW w:w="4788" w:type="dxa"/>
          </w:tcPr>
          <w:p w14:paraId="6CA07211" w14:textId="77777777" w:rsidR="007712F4" w:rsidRPr="00BF291E" w:rsidRDefault="007712F4" w:rsidP="009A162B">
            <w:pPr>
              <w:jc w:val="center"/>
              <w:rPr>
                <w:b/>
                <w:bCs/>
                <w:sz w:val="18"/>
                <w:szCs w:val="18"/>
              </w:rPr>
            </w:pPr>
          </w:p>
        </w:tc>
      </w:tr>
    </w:tbl>
    <w:p w14:paraId="06544AF7" w14:textId="77777777" w:rsidR="00A53890" w:rsidRPr="007712F4" w:rsidRDefault="007712F4" w:rsidP="007712F4">
      <w:pPr>
        <w:pStyle w:val="Heading2"/>
        <w:spacing w:before="0" w:beforeAutospacing="0" w:after="0" w:afterAutospacing="0"/>
        <w:rPr>
          <w:b w:val="0"/>
          <w:sz w:val="24"/>
          <w:szCs w:val="24"/>
        </w:rPr>
      </w:pPr>
      <w:proofErr w:type="gramStart"/>
      <w:r w:rsidRPr="00AF7D6E">
        <w:rPr>
          <w:b w:val="0"/>
          <w:sz w:val="24"/>
          <w:szCs w:val="24"/>
        </w:rPr>
        <w:t>where</w:t>
      </w:r>
      <w:proofErr w:type="gramEnd"/>
      <w:r w:rsidRPr="00AF7D6E">
        <w:rPr>
          <w:b w:val="0"/>
          <w:sz w:val="24"/>
          <w:szCs w:val="24"/>
        </w:rPr>
        <w:t xml:space="preserve"> </w:t>
      </w:r>
      <w:r w:rsidRPr="00AF7D6E">
        <w:rPr>
          <w:b w:val="0"/>
          <w:i/>
          <w:sz w:val="24"/>
          <w:szCs w:val="24"/>
        </w:rPr>
        <w:t>α</w:t>
      </w:r>
      <w:r w:rsidRPr="00AF7D6E">
        <w:rPr>
          <w:b w:val="0"/>
          <w:sz w:val="24"/>
          <w:szCs w:val="24"/>
        </w:rPr>
        <w:t xml:space="preserve"> is broadband blue-sky albedo (dimensionless), </w:t>
      </w:r>
      <w:r w:rsidRPr="00AF7D6E">
        <w:rPr>
          <w:b w:val="0"/>
          <w:i/>
          <w:sz w:val="24"/>
          <w:szCs w:val="24"/>
        </w:rPr>
        <w:t>SW↓</w:t>
      </w:r>
      <w:r w:rsidRPr="00AF7D6E">
        <w:rPr>
          <w:b w:val="0"/>
          <w:sz w:val="24"/>
          <w:szCs w:val="24"/>
        </w:rPr>
        <w:t xml:space="preserve"> is incoming shortwave radiation (W/m</w:t>
      </w:r>
      <w:r w:rsidRPr="00AF7D6E">
        <w:rPr>
          <w:b w:val="0"/>
          <w:sz w:val="24"/>
          <w:szCs w:val="24"/>
          <w:vertAlign w:val="superscript"/>
        </w:rPr>
        <w:t>2</w:t>
      </w:r>
      <w:r w:rsidRPr="00AF7D6E">
        <w:rPr>
          <w:b w:val="0"/>
          <w:sz w:val="24"/>
          <w:szCs w:val="24"/>
        </w:rPr>
        <w:t xml:space="preserve">), </w:t>
      </w:r>
      <w:r w:rsidRPr="00AF7D6E">
        <w:rPr>
          <w:b w:val="0"/>
          <w:i/>
          <w:sz w:val="24"/>
          <w:szCs w:val="24"/>
        </w:rPr>
        <w:t xml:space="preserve">LW↓ </w:t>
      </w:r>
      <w:r w:rsidRPr="00AF7D6E">
        <w:rPr>
          <w:b w:val="0"/>
          <w:sz w:val="24"/>
          <w:szCs w:val="24"/>
        </w:rPr>
        <w:t>is downwelling longwave radiation and</w:t>
      </w:r>
      <w:r w:rsidRPr="00AF7D6E">
        <w:rPr>
          <w:b w:val="0"/>
          <w:i/>
          <w:sz w:val="24"/>
          <w:szCs w:val="24"/>
        </w:rPr>
        <w:t xml:space="preserve"> LW↑</w:t>
      </w:r>
      <w:r w:rsidRPr="00AF7D6E">
        <w:rPr>
          <w:b w:val="0"/>
          <w:sz w:val="24"/>
          <w:szCs w:val="24"/>
        </w:rPr>
        <w:t xml:space="preserve"> is upwelling longwave radiation (W/m</w:t>
      </w:r>
      <w:r w:rsidRPr="00AF7D6E">
        <w:rPr>
          <w:b w:val="0"/>
          <w:sz w:val="24"/>
          <w:szCs w:val="24"/>
          <w:vertAlign w:val="superscript"/>
        </w:rPr>
        <w:t>2</w:t>
      </w:r>
      <w:r w:rsidRPr="00AF7D6E">
        <w:rPr>
          <w:b w:val="0"/>
          <w:sz w:val="24"/>
          <w:szCs w:val="24"/>
        </w:rPr>
        <w:t>)</w:t>
      </w:r>
      <w:r>
        <w:rPr>
          <w:b w:val="0"/>
          <w:sz w:val="24"/>
          <w:szCs w:val="24"/>
        </w:rPr>
        <w:t xml:space="preserve"> at the surface.  </w:t>
      </w:r>
      <w:r w:rsidR="0096023D">
        <w:rPr>
          <w:b w:val="0"/>
          <w:sz w:val="24"/>
          <w:szCs w:val="24"/>
        </w:rPr>
        <w:t xml:space="preserve">Instantaneous </w:t>
      </w:r>
      <w:r w:rsidR="00C92E10" w:rsidRPr="007712F4">
        <w:rPr>
          <w:rFonts w:eastAsiaTheme="minorEastAsia"/>
          <w:b w:val="0"/>
          <w:sz w:val="24"/>
          <w:szCs w:val="24"/>
        </w:rPr>
        <w:t>H is calculated as</w:t>
      </w:r>
      <w:r w:rsidR="00260472" w:rsidRPr="007712F4">
        <w:rPr>
          <w:rFonts w:eastAsiaTheme="minorEastAsia"/>
          <w:b w:val="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344"/>
      </w:tblGrid>
      <w:tr w:rsidR="00F83CD2" w:rsidRPr="00F83CD2" w14:paraId="207D03E3" w14:textId="77777777" w:rsidTr="00F83CD2">
        <w:trPr>
          <w:trHeight w:val="540"/>
        </w:trPr>
        <w:tc>
          <w:tcPr>
            <w:tcW w:w="5118" w:type="dxa"/>
          </w:tcPr>
          <w:p w14:paraId="6ACC8858" w14:textId="77777777" w:rsidR="00F83CD2" w:rsidRPr="00F83CD2" w:rsidRDefault="00F83CD2" w:rsidP="006E3BA8">
            <w:pPr>
              <w:rPr>
                <w:rFonts w:ascii="Times New Roman" w:eastAsia="AdvTT5843c571" w:hAnsi="Times New Roman" w:cs="Times New Roman"/>
                <w:b/>
                <w:bCs/>
                <w:sz w:val="24"/>
                <w:szCs w:val="24"/>
              </w:rPr>
            </w:p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w:r w:rsidRPr="00F83CD2">
              <w:rPr>
                <w:rFonts w:ascii="Times New Roman" w:eastAsia="AdvTT5843c571" w:hAnsi="Times New Roman" w:cs="Times New Roman"/>
                <w:b/>
                <w:bCs/>
                <w:sz w:val="24"/>
                <w:szCs w:val="24"/>
              </w:rPr>
              <w:t xml:space="preserve">  </w:t>
            </w:r>
          </w:p>
        </w:tc>
        <w:tc>
          <w:tcPr>
            <w:tcW w:w="4458" w:type="dxa"/>
          </w:tcPr>
          <w:p w14:paraId="43979506" w14:textId="77777777" w:rsidR="002F44EA" w:rsidRDefault="002F44EA" w:rsidP="002F44EA">
            <w:pPr>
              <w:pStyle w:val="Caption"/>
              <w:jc w:val="center"/>
            </w:pPr>
            <w:bookmarkStart w:id="54" w:name="_Ref410402033"/>
            <w:r>
              <w:t xml:space="preserve">( </w:t>
            </w:r>
            <w:r>
              <w:fldChar w:fldCharType="begin"/>
            </w:r>
            <w:r w:rsidRPr="002F44EA">
              <w:instrText xml:space="preserve"> SEQ ( \* ARABIC </w:instrText>
            </w:r>
            <w:r>
              <w:fldChar w:fldCharType="separate"/>
            </w:r>
            <w:r w:rsidR="0005491B">
              <w:rPr>
                <w:noProof/>
              </w:rPr>
              <w:t>3</w:t>
            </w:r>
            <w:r>
              <w:fldChar w:fldCharType="end"/>
            </w:r>
            <w:r>
              <w:t>)</w:t>
            </w:r>
            <w:bookmarkEnd w:id="54"/>
          </w:p>
          <w:p w14:paraId="293CE72A" w14:textId="77777777" w:rsidR="00F83CD2" w:rsidRPr="00F83CD2" w:rsidRDefault="00F83CD2" w:rsidP="002F44EA">
            <w:pPr>
              <w:pStyle w:val="Caption"/>
              <w:keepNext/>
              <w:spacing w:after="0"/>
              <w:jc w:val="center"/>
              <w:rPr>
                <w:i w:val="0"/>
                <w:color w:val="000000" w:themeColor="text1"/>
                <w:sz w:val="22"/>
                <w:szCs w:val="22"/>
              </w:rPr>
            </w:pPr>
          </w:p>
        </w:tc>
      </w:tr>
    </w:tbl>
    <w:p w14:paraId="770AD5D5" w14:textId="77777777" w:rsidR="00260472" w:rsidRDefault="00260472" w:rsidP="006E3BA8">
      <w:pPr>
        <w:spacing w:after="0" w:line="240" w:lineRule="auto"/>
        <w:rPr>
          <w:rFonts w:ascii="Times New Roman" w:hAnsi="Times New Roman" w:cs="Times New Roman"/>
          <w:sz w:val="24"/>
          <w:szCs w:val="24"/>
        </w:rPr>
      </w:pPr>
      <w:r w:rsidRPr="00BF291E">
        <w:rPr>
          <w:rFonts w:ascii="Times New Roman" w:eastAsia="AdvTT5843c571" w:hAnsi="Times New Roman" w:cs="Times New Roman"/>
          <w:sz w:val="24"/>
          <w:szCs w:val="24"/>
        </w:rPr>
        <w:t xml:space="preserve">where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w:t>
      </w:r>
      <w:r w:rsidR="00210F61">
        <w:rPr>
          <w:rFonts w:ascii="Times New Roman" w:hAnsi="Times New Roman" w:cs="Times New Roman"/>
          <w:sz w:val="24"/>
          <w:szCs w:val="24"/>
        </w:rPr>
        <w:t xml:space="preserve">capacity </w:t>
      </w:r>
      <w:r w:rsidRPr="00BF291E">
        <w:rPr>
          <w:rFonts w:ascii="Times New Roman" w:hAnsi="Times New Roman" w:cs="Times New Roman"/>
          <w:sz w:val="24"/>
          <w:szCs w:val="24"/>
        </w:rPr>
        <w:t xml:space="preserve">of air (J/kg/K), </w:t>
      </w:r>
      <w:r w:rsidR="00C92E10">
        <w:rPr>
          <w:rFonts w:ascii="Times New Roman" w:hAnsi="Times New Roman" w:cs="Times New Roman"/>
          <w:sz w:val="24"/>
          <w:szCs w:val="24"/>
        </w:rPr>
        <w:t xml:space="preserve">a and b are empirical coefficients </w:t>
      </w:r>
      <w:r w:rsidR="00C92E10" w:rsidRPr="0016655B">
        <w:rPr>
          <w:rFonts w:ascii="Times New Roman" w:hAnsi="Times New Roman" w:cs="Times New Roman"/>
          <w:sz w:val="24"/>
          <w:szCs w:val="24"/>
        </w:rPr>
        <w:t xml:space="preserve">determined for each image, </w:t>
      </w:r>
      <w:r w:rsidR="0016655B" w:rsidRPr="0016655B">
        <w:rPr>
          <w:rFonts w:ascii="Times New Roman" w:hAnsi="Times New Roman" w:cs="Times New Roman"/>
          <w:sz w:val="24"/>
          <w:szCs w:val="24"/>
        </w:rPr>
        <w:t>T</w:t>
      </w:r>
      <w:r w:rsidR="0016655B" w:rsidRPr="0016655B">
        <w:rPr>
          <w:rFonts w:ascii="Times New Roman" w:hAnsi="Times New Roman" w:cs="Times New Roman"/>
          <w:sz w:val="24"/>
          <w:szCs w:val="24"/>
          <w:vertAlign w:val="subscript"/>
        </w:rPr>
        <w:t>R</w:t>
      </w:r>
      <w:r w:rsidR="0016655B" w:rsidRPr="0016655B">
        <w:rPr>
          <w:rFonts w:ascii="Times New Roman" w:hAnsi="Times New Roman" w:cs="Times New Roman"/>
          <w:sz w:val="24"/>
          <w:szCs w:val="24"/>
        </w:rPr>
        <w:t xml:space="preserve"> is the radiometric surface temperature (also called the land surface temperature (LST))</w:t>
      </w:r>
      <w:r w:rsidR="0016655B">
        <w:rPr>
          <w:rFonts w:ascii="Times New Roman" w:hAnsi="Times New Roman" w:cs="Times New Roman"/>
          <w:sz w:val="24"/>
          <w:szCs w:val="24"/>
        </w:rPr>
        <w:t xml:space="preserve"> </w:t>
      </w:r>
      <w:r w:rsidR="0016655B" w:rsidRPr="0016655B">
        <w:rPr>
          <w:rFonts w:ascii="Times New Roman" w:hAnsi="Times New Roman" w:cs="Times New Roman"/>
          <w:sz w:val="24"/>
          <w:szCs w:val="24"/>
        </w:rPr>
        <w:t xml:space="preserve">from the daily product MOD11A1 v5, </w:t>
      </w:r>
      <w:r w:rsidRPr="0016655B">
        <w:rPr>
          <w:rFonts w:ascii="Times New Roman" w:hAnsi="Times New Roman" w:cs="Times New Roman"/>
          <w:sz w:val="24"/>
          <w:szCs w:val="24"/>
        </w:rPr>
        <w:t>and R</w:t>
      </w:r>
      <w:r w:rsidRPr="0016655B">
        <w:rPr>
          <w:rFonts w:ascii="Times New Roman" w:hAnsi="Times New Roman" w:cs="Times New Roman"/>
          <w:sz w:val="24"/>
          <w:szCs w:val="24"/>
          <w:vertAlign w:val="subscript"/>
        </w:rPr>
        <w:t>ah</w:t>
      </w:r>
      <w:r w:rsidRPr="0016655B">
        <w:rPr>
          <w:rFonts w:ascii="Times New Roman" w:hAnsi="Times New Roman" w:cs="Times New Roman"/>
          <w:sz w:val="24"/>
          <w:szCs w:val="24"/>
        </w:rPr>
        <w:t xml:space="preserve"> is the aerodynamic resistance to turbulent heat transport from </w:t>
      </w:r>
      <w:commentRangeStart w:id="55"/>
      <w:r w:rsidRPr="0016655B">
        <w:rPr>
          <w:rFonts w:ascii="Times New Roman" w:hAnsi="Times New Roman" w:cs="Times New Roman"/>
          <w:sz w:val="24"/>
          <w:szCs w:val="24"/>
        </w:rPr>
        <w:t>z</w:t>
      </w:r>
      <w:r w:rsidRPr="0016655B">
        <w:rPr>
          <w:rFonts w:ascii="Times New Roman" w:hAnsi="Times New Roman" w:cs="Times New Roman"/>
          <w:sz w:val="24"/>
          <w:szCs w:val="24"/>
          <w:vertAlign w:val="subscript"/>
        </w:rPr>
        <w:t>1</w:t>
      </w:r>
      <w:r w:rsidRPr="0016655B">
        <w:rPr>
          <w:rFonts w:ascii="Times New Roman" w:hAnsi="Times New Roman" w:cs="Times New Roman"/>
          <w:sz w:val="24"/>
          <w:szCs w:val="24"/>
        </w:rPr>
        <w:t xml:space="preserve"> to z</w:t>
      </w:r>
      <w:r w:rsidRPr="0016655B">
        <w:rPr>
          <w:rFonts w:ascii="Times New Roman" w:hAnsi="Times New Roman" w:cs="Times New Roman"/>
          <w:sz w:val="24"/>
          <w:szCs w:val="24"/>
          <w:vertAlign w:val="subscript"/>
        </w:rPr>
        <w:t>2</w:t>
      </w:r>
      <w:commentRangeEnd w:id="55"/>
      <w:r w:rsidR="00944CE4">
        <w:rPr>
          <w:rStyle w:val="CommentReference"/>
        </w:rPr>
        <w:commentReference w:id="55"/>
      </w:r>
      <w:r w:rsidRPr="0016655B">
        <w:rPr>
          <w:rFonts w:ascii="Times New Roman" w:hAnsi="Times New Roman" w:cs="Times New Roman"/>
          <w:sz w:val="24"/>
          <w:szCs w:val="24"/>
        </w:rPr>
        <w:t>.</w:t>
      </w:r>
    </w:p>
    <w:p w14:paraId="75BA3952" w14:textId="2AB1B83E" w:rsidR="00A1019D" w:rsidRDefault="00260472"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Determining values for</w:t>
      </w:r>
      <w:r w:rsidRPr="00BF291E">
        <w:rPr>
          <w:rFonts w:ascii="Times New Roman" w:eastAsiaTheme="minorEastAsia" w:hAnsi="Times New Roman" w:cs="Times New Roman"/>
          <w:sz w:val="24"/>
          <w:szCs w:val="24"/>
        </w:rPr>
        <w:t xml:space="preserve">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in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proofErr w:type="gramStart"/>
      <w:r w:rsidR="0005491B">
        <w:t xml:space="preserve">( </w:t>
      </w:r>
      <w:r w:rsidR="0005491B">
        <w:rPr>
          <w:noProof/>
        </w:rPr>
        <w:t>3</w:t>
      </w:r>
      <w:proofErr w:type="gramEnd"/>
      <w:r w:rsidR="0005491B">
        <w:t>)</w:t>
      </w:r>
      <w:r w:rsidR="006B09AF">
        <w:rPr>
          <w:rFonts w:ascii="Times New Roman" w:eastAsiaTheme="minorEastAsia" w:hAnsi="Times New Roman" w:cs="Times New Roman"/>
          <w:sz w:val="24"/>
          <w:szCs w:val="24"/>
        </w:rPr>
        <w:fldChar w:fldCharType="end"/>
      </w:r>
      <w:r w:rsidR="006B09AF">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 xml:space="preserve">requires </w:t>
      </w:r>
      <w:r>
        <w:rPr>
          <w:rFonts w:ascii="Times New Roman" w:eastAsiaTheme="minorEastAsia" w:hAnsi="Times New Roman" w:cs="Times New Roman"/>
          <w:sz w:val="24"/>
          <w:szCs w:val="24"/>
        </w:rPr>
        <w:t>identifying</w:t>
      </w:r>
      <w:ins w:id="56" w:author="Alex Messina" w:date="2015-02-15T09:27:00Z">
        <w:r w:rsidR="00944CE4">
          <w:rPr>
            <w:rFonts w:ascii="Times New Roman" w:eastAsiaTheme="minorEastAsia" w:hAnsi="Times New Roman" w:cs="Times New Roman"/>
            <w:sz w:val="24"/>
            <w:szCs w:val="24"/>
          </w:rPr>
          <w:t xml:space="preserve"> two</w:t>
        </w:r>
      </w:ins>
      <w:r>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pixels where H and T</w:t>
      </w:r>
      <w:r w:rsidRPr="00BF291E">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are known.  O</w:t>
      </w:r>
      <w:r w:rsidRPr="00BF291E">
        <w:rPr>
          <w:rFonts w:ascii="Times New Roman" w:eastAsiaTheme="minorEastAsia" w:hAnsi="Times New Roman" w:cs="Times New Roman"/>
          <w:sz w:val="24"/>
          <w:szCs w:val="24"/>
        </w:rPr>
        <w:t xml:space="preserve">ne pixel is </w:t>
      </w:r>
      <w:r>
        <w:rPr>
          <w:rFonts w:ascii="Times New Roman" w:eastAsiaTheme="minorEastAsia" w:hAnsi="Times New Roman" w:cs="Times New Roman"/>
          <w:sz w:val="24"/>
          <w:szCs w:val="24"/>
        </w:rPr>
        <w:t xml:space="preserve">selected that is “wet”, where H is assumed to be 0 and </w:t>
      </w:r>
      <w:commentRangeStart w:id="57"/>
      <w:proofErr w:type="spellStart"/>
      <w:r>
        <w:rPr>
          <w:rFonts w:ascii="Times New Roman" w:eastAsiaTheme="minorEastAsia" w:hAnsi="Times New Roman" w:cs="Times New Roman"/>
          <w:sz w:val="24"/>
          <w:szCs w:val="24"/>
        </w:rPr>
        <w:t>λE</w:t>
      </w:r>
      <w:commentRangeEnd w:id="57"/>
      <w:proofErr w:type="spellEnd"/>
      <w:r w:rsidR="00944CE4">
        <w:rPr>
          <w:rStyle w:val="CommentReference"/>
        </w:rPr>
        <w:commentReference w:id="57"/>
      </w:r>
      <w:r>
        <w:rPr>
          <w:rFonts w:ascii="Times New Roman" w:eastAsiaTheme="minorEastAsia" w:hAnsi="Times New Roman" w:cs="Times New Roman"/>
          <w:sz w:val="24"/>
          <w:szCs w:val="24"/>
        </w:rPr>
        <w:t xml:space="preserve"> is assumed</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equal to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w:t>
      </w:r>
      <w:r>
        <w:rPr>
          <w:rFonts w:ascii="Times New Roman" w:eastAsiaTheme="minorEastAsia" w:hAnsi="Times New Roman" w:cs="Times New Roman"/>
          <w:sz w:val="24"/>
          <w:szCs w:val="24"/>
        </w:rPr>
        <w:t xml:space="preserve"> another pixel is selected that is “dry”, where H is assumed to be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 xml:space="preserve">-G and </w:t>
      </w:r>
      <w:proofErr w:type="spellStart"/>
      <w:proofErr w:type="gram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w:t>
      </w:r>
      <w:proofErr w:type="gramEnd"/>
      <w:r>
        <w:rPr>
          <w:rFonts w:ascii="Times New Roman" w:eastAsiaTheme="minorEastAsia" w:hAnsi="Times New Roman" w:cs="Times New Roman"/>
          <w:sz w:val="24"/>
          <w:szCs w:val="24"/>
        </w:rPr>
        <w:t xml:space="preserve"> assumed to be </w:t>
      </w:r>
      <w:r w:rsidR="00E405E7">
        <w:rPr>
          <w:rFonts w:ascii="Times New Roman" w:eastAsiaTheme="minorEastAsia" w:hAnsi="Times New Roman" w:cs="Times New Roman"/>
          <w:sz w:val="24"/>
          <w:szCs w:val="24"/>
        </w:rPr>
        <w:t>0</w:t>
      </w:r>
      <w:r w:rsidR="00F83CD2">
        <w:rPr>
          <w:rFonts w:ascii="Times New Roman" w:eastAsiaTheme="minorEastAsia" w:hAnsi="Times New Roman" w:cs="Times New Roman"/>
          <w:sz w:val="24"/>
          <w:szCs w:val="24"/>
        </w:rPr>
        <w:t xml:space="preserve">.  Initial values of </w:t>
      </w:r>
      <w:proofErr w:type="gramStart"/>
      <w:r w:rsidR="00F83CD2">
        <w:rPr>
          <w:rFonts w:ascii="Times New Roman" w:eastAsiaTheme="minorEastAsia" w:hAnsi="Times New Roman" w:cs="Times New Roman"/>
          <w:sz w:val="24"/>
          <w:szCs w:val="24"/>
        </w:rPr>
        <w:t>a and</w:t>
      </w:r>
      <w:proofErr w:type="gramEnd"/>
      <w:r w:rsidR="00F83CD2">
        <w:rPr>
          <w:rFonts w:ascii="Times New Roman" w:eastAsiaTheme="minorEastAsia" w:hAnsi="Times New Roman" w:cs="Times New Roman"/>
          <w:sz w:val="24"/>
          <w:szCs w:val="24"/>
        </w:rPr>
        <w:t xml:space="preserve"> b</w:t>
      </w:r>
      <w:r w:rsidR="006B09AF">
        <w:rPr>
          <w:rFonts w:ascii="Times New Roman" w:eastAsiaTheme="minorEastAsia" w:hAnsi="Times New Roman" w:cs="Times New Roman"/>
          <w:sz w:val="24"/>
          <w:szCs w:val="24"/>
        </w:rPr>
        <w:t xml:space="preserve"> are </w:t>
      </w:r>
      <w:r w:rsidR="00F83CD2">
        <w:rPr>
          <w:rFonts w:ascii="Times New Roman" w:eastAsiaTheme="minorEastAsia" w:hAnsi="Times New Roman" w:cs="Times New Roman"/>
          <w:sz w:val="24"/>
          <w:szCs w:val="24"/>
        </w:rPr>
        <w:t>based on the Rn and T</w:t>
      </w:r>
      <w:r w:rsidR="00F83CD2">
        <w:rPr>
          <w:rFonts w:ascii="Times New Roman" w:eastAsiaTheme="minorEastAsia" w:hAnsi="Times New Roman" w:cs="Times New Roman"/>
          <w:sz w:val="24"/>
          <w:szCs w:val="24"/>
          <w:vertAlign w:val="subscript"/>
        </w:rPr>
        <w:t>R</w:t>
      </w:r>
      <w:r w:rsidR="00F83CD2">
        <w:rPr>
          <w:rFonts w:ascii="Times New Roman" w:eastAsiaTheme="minorEastAsia" w:hAnsi="Times New Roman" w:cs="Times New Roman"/>
          <w:sz w:val="24"/>
          <w:szCs w:val="24"/>
        </w:rPr>
        <w:t xml:space="preserve"> at the wet and dry pixels</w:t>
      </w:r>
      <w:r w:rsidRPr="00BF291E">
        <w:rPr>
          <w:rFonts w:ascii="Times New Roman" w:eastAsiaTheme="minorEastAsia" w:hAnsi="Times New Roman" w:cs="Times New Roman"/>
          <w:sz w:val="24"/>
          <w:szCs w:val="24"/>
        </w:rPr>
        <w:t>.  H is then calculated again</w:t>
      </w:r>
      <w:r>
        <w:rPr>
          <w:rFonts w:ascii="Times New Roman" w:eastAsiaTheme="minorEastAsia" w:hAnsi="Times New Roman" w:cs="Times New Roman"/>
          <w:sz w:val="24"/>
          <w:szCs w:val="24"/>
        </w:rPr>
        <w:t xml:space="preserve"> u</w:t>
      </w:r>
      <w:r w:rsidR="00F83CD2">
        <w:rPr>
          <w:rFonts w:ascii="Times New Roman" w:eastAsiaTheme="minorEastAsia" w:hAnsi="Times New Roman" w:cs="Times New Roman"/>
          <w:sz w:val="24"/>
          <w:szCs w:val="24"/>
        </w:rPr>
        <w:t>sing</w:t>
      </w:r>
      <w:r w:rsidR="006B09AF">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this time accounting for unstable atmospheric conditions using th</w:t>
      </w:r>
      <w:r w:rsidR="00F83CD2">
        <w:rPr>
          <w:rFonts w:ascii="Times New Roman" w:eastAsiaTheme="minorEastAsia" w:hAnsi="Times New Roman" w:cs="Times New Roman"/>
          <w:sz w:val="24"/>
          <w:szCs w:val="24"/>
        </w:rPr>
        <w:t xml:space="preserve">e Monin-Obukhov (MO) equations </w:t>
      </w:r>
      <w:r w:rsidRPr="00BF291E">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"ISSN" : "08856087",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"12", "30" ] ] }, "page" : "4011-4027", "publisher" : "John Wiley &amp; Sons, Ltd", "title" : "Satellite-based ET estimation in agriculture using SEBAL and METRIC", "type" : "article-journal", "volume" : "25" }, "uris" : [ "http://www.mendeley.com/documents/?uuid=1dc24a2c-913d-48db-bad8-ad6a0afbc6a0" ] } ], "mendeley" : { "formattedCitation" : "(Allen et al., 2011; Bastiaanssen et al., 2002, 1998)", "plainTextFormattedCitation" : "(Allen et al., 2011; Bastiaanssen et al., 2002, 1998)",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FE009A" w:rsidRPr="00FE009A">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-G for the dry pixel.</w:t>
      </w:r>
    </w:p>
    <w:p w14:paraId="04360331" w14:textId="77777777" w:rsidR="00E405E7" w:rsidRDefault="00E405E7"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stability-corrected value of R</w:t>
      </w:r>
      <w:r>
        <w:rPr>
          <w:rFonts w:ascii="Times New Roman" w:eastAsiaTheme="minorEastAsia" w:hAnsi="Times New Roman" w:cs="Times New Roman"/>
          <w:sz w:val="24"/>
          <w:szCs w:val="24"/>
          <w:vertAlign w:val="subscript"/>
        </w:rPr>
        <w:t>ah</w:t>
      </w:r>
      <w:r>
        <w:rPr>
          <w:rFonts w:ascii="Times New Roman" w:eastAsiaTheme="minorEastAsia" w:hAnsi="Times New Roman" w:cs="Times New Roman"/>
          <w:sz w:val="24"/>
          <w:szCs w:val="24"/>
        </w:rPr>
        <w:t xml:space="preserv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tblGrid>
      <w:tr w:rsidR="00D26ADE" w:rsidRPr="00D26ADE" w14:paraId="54C39BCE" w14:textId="77777777" w:rsidTr="00D26ADE">
        <w:tc>
          <w:tcPr>
            <w:tcW w:w="6858" w:type="dxa"/>
          </w:tcPr>
          <w:p w14:paraId="272520C8" w14:textId="77777777" w:rsidR="00D26ADE" w:rsidRPr="00D26ADE" w:rsidRDefault="003E1E10" w:rsidP="009A162B">
            <w:pPr>
              <w:pStyle w:val="Caption"/>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ah</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en>
                </m:f>
              </m:oMath>
            </m:oMathPara>
          </w:p>
        </w:tc>
        <w:tc>
          <w:tcPr>
            <w:tcW w:w="900" w:type="dxa"/>
          </w:tcPr>
          <w:p w14:paraId="5667520D" w14:textId="77777777" w:rsidR="00D26ADE" w:rsidRPr="00D26ADE" w:rsidRDefault="00D26ADE" w:rsidP="009A162B">
            <w:pPr>
              <w:pStyle w:val="Caption"/>
              <w:rPr>
                <w:rFonts w:ascii="Times New Roman" w:eastAsiaTheme="minorEastAsia" w:hAnsi="Times New Roman" w:cs="Times New Roman"/>
                <w:sz w:val="24"/>
                <w:szCs w:val="24"/>
              </w:rPr>
            </w:pPr>
            <w:r w:rsidRPr="00D26ADE">
              <w:t xml:space="preserve">( </w:t>
            </w:r>
            <w:r w:rsidR="003E1E10">
              <w:fldChar w:fldCharType="begin"/>
            </w:r>
            <w:r w:rsidR="003E1E10">
              <w:instrText xml:space="preserve"> SEQ ( \* ARABIC </w:instrText>
            </w:r>
            <w:r w:rsidR="003E1E10">
              <w:fldChar w:fldCharType="separate"/>
            </w:r>
            <w:r w:rsidR="0005491B">
              <w:rPr>
                <w:noProof/>
              </w:rPr>
              <w:t>4</w:t>
            </w:r>
            <w:r w:rsidR="003E1E10">
              <w:rPr>
                <w:noProof/>
              </w:rPr>
              <w:fldChar w:fldCharType="end"/>
            </w:r>
            <w:r w:rsidRPr="00D26ADE">
              <w:t xml:space="preserve"> )</w:t>
            </w:r>
          </w:p>
        </w:tc>
      </w:tr>
    </w:tbl>
    <w:p w14:paraId="6F3D1AEE" w14:textId="77777777" w:rsidR="00A87C71" w:rsidRDefault="00ED1D40"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z1 and z2 are the heights of the evaporating surface and the height of the wind speed measurements, u* is the friction velocity, k is a constant (0.41)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oMath>
      <w:r>
        <w:rPr>
          <w:rFonts w:ascii="Times New Roman" w:eastAsiaTheme="minorEastAsia" w:hAnsi="Times New Roman" w:cs="Times New Roman"/>
          <w:sz w:val="24"/>
          <w:szCs w:val="24"/>
        </w:rPr>
        <w:t xml:space="preserve"> is the Monin-Obukhov stability correction for heat transport for stable conditions.</w:t>
      </w:r>
    </w:p>
    <w:p w14:paraId="163F0849" w14:textId="77777777" w:rsidR="0018747C" w:rsidRDefault="00A87C71"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w:t>
      </w:r>
      <w:proofErr w:type="gramEnd"/>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is estimated as: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xml:space="preserve"> 10.8 Morse):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810"/>
      </w:tblGrid>
      <w:tr w:rsidR="000C33B7" w:rsidRPr="000C33B7" w14:paraId="191CCDA9" w14:textId="77777777" w:rsidTr="009F6C64">
        <w:tc>
          <w:tcPr>
            <w:tcW w:w="6948" w:type="dxa"/>
          </w:tcPr>
          <w:p w14:paraId="0B2D9AAF" w14:textId="77777777" w:rsidR="000C33B7" w:rsidRPr="000C33B7" w:rsidRDefault="000C33B7" w:rsidP="009A162B">
            <w:pPr>
              <w:pStyle w:val="Caption"/>
              <w:rPr>
                <w:rFonts w:ascii="Times New Roman" w:eastAsiaTheme="minorEastAsia" w:hAnsi="Times New Roman" w:cs="Times New Roman"/>
                <w:bCs/>
                <w:sz w:val="24"/>
                <w:szCs w:val="24"/>
              </w:rPr>
            </w:pPr>
            <m:oMathPara>
              <m:oMathParaPr>
                <m:jc m:val="left"/>
              </m:oMathParaPr>
              <m:oMath>
                <m:r>
                  <w:rPr>
                    <w:rFonts w:ascii="Cambria Math" w:hAnsi="Cambria Math" w:cs="Times New Roman"/>
                  </w:rPr>
                  <m:t>U*=</m:t>
                </m:r>
                <m:f>
                  <m:fPr>
                    <m:ctrlPr>
                      <w:rPr>
                        <w:rFonts w:ascii="Cambria Math" w:hAnsi="Cambria Math" w:cs="Times New Roman"/>
                        <w:bCs/>
                        <w:sz w:val="24"/>
                        <w:szCs w:val="24"/>
                      </w:rPr>
                    </m:ctrlPr>
                  </m:fPr>
                  <m:num>
                    <m:sSub>
                      <m:sSubPr>
                        <m:ctrlPr>
                          <w:rPr>
                            <w:rFonts w:ascii="Cambria Math" w:hAnsi="Cambria Math" w:cs="Times New Roman"/>
                            <w:sz w:val="24"/>
                            <w:szCs w:val="24"/>
                          </w:rPr>
                        </m:ctrlPr>
                      </m:sSubPr>
                      <m:e>
                        <m:r>
                          <w:rPr>
                            <w:rFonts w:ascii="Cambria Math" w:hAnsi="Cambria Math" w:cs="Times New Roman"/>
                          </w:rPr>
                          <m:t>0.41U</m:t>
                        </m:r>
                      </m:e>
                      <m:sub>
                        <m:r>
                          <w:rPr>
                            <w:rFonts w:ascii="Cambria Math" w:hAnsi="Cambria Math" w:cs="Times New Roman"/>
                          </w:rPr>
                          <m:t>200</m:t>
                        </m:r>
                      </m:sub>
                    </m:sSub>
                  </m:num>
                  <m:den>
                    <m:r>
                      <w:rPr>
                        <w:rFonts w:ascii="Cambria Math" w:hAnsi="Cambria Math" w:cs="Times New Roman"/>
                      </w:rPr>
                      <m:t>ln</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hAnsi="Cambria Math" w:cs="Times New Roman"/>
                              </w:rPr>
                              <m:t>200</m:t>
                            </m:r>
                          </m:num>
                          <m:den>
                            <m:r>
                              <w:rPr>
                                <w:rFonts w:ascii="Cambria Math" w:hAnsi="Cambria Math" w:cs="Times New Roman"/>
                              </w:rPr>
                              <m:t>z0m</m:t>
                            </m:r>
                          </m:den>
                        </m:f>
                      </m:e>
                    </m:d>
                  </m:den>
                </m:f>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m(z2)</m:t>
                    </m:r>
                  </m:sub>
                </m:sSub>
              </m:oMath>
            </m:oMathPara>
          </w:p>
        </w:tc>
        <w:tc>
          <w:tcPr>
            <w:tcW w:w="810" w:type="dxa"/>
          </w:tcPr>
          <w:p w14:paraId="6F93EDF5" w14:textId="77777777" w:rsidR="000C33B7" w:rsidRPr="000C33B7" w:rsidRDefault="000C33B7" w:rsidP="009A162B">
            <w:pPr>
              <w:pStyle w:val="Caption"/>
              <w:rPr>
                <w:rFonts w:ascii="Times New Roman" w:eastAsiaTheme="minorEastAsia" w:hAnsi="Times New Roman" w:cs="Times New Roman"/>
                <w:sz w:val="24"/>
                <w:szCs w:val="24"/>
              </w:rPr>
            </w:pPr>
            <w:r w:rsidRPr="000C33B7">
              <w:t xml:space="preserve">( </w:t>
            </w:r>
            <w:r w:rsidRPr="000C33B7">
              <w:fldChar w:fldCharType="begin"/>
            </w:r>
            <w:r w:rsidRPr="009F6C64">
              <w:instrText xml:space="preserve"> SEQ ( \* ARABIC </w:instrText>
            </w:r>
            <w:r w:rsidRPr="000C33B7">
              <w:fldChar w:fldCharType="separate"/>
            </w:r>
            <w:r w:rsidR="0005491B">
              <w:rPr>
                <w:noProof/>
              </w:rPr>
              <w:t>5</w:t>
            </w:r>
            <w:r w:rsidRPr="000C33B7">
              <w:fldChar w:fldCharType="end"/>
            </w:r>
            <w:r w:rsidRPr="000C33B7">
              <w:t xml:space="preserve"> )</w:t>
            </w:r>
          </w:p>
        </w:tc>
      </w:tr>
    </w:tbl>
    <w:p w14:paraId="010A9767" w14:textId="77777777" w:rsidR="009F6C64" w:rsidRPr="009F6C64" w:rsidRDefault="009F6C64" w:rsidP="009F6C6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18747C">
        <w:rPr>
          <w:rFonts w:ascii="Times New Roman" w:eastAsiaTheme="minorEastAsia" w:hAnsi="Times New Roman" w:cs="Times New Roman"/>
          <w:sz w:val="24"/>
          <w:szCs w:val="24"/>
        </w:rPr>
        <w:t>here</w:t>
      </w:r>
      <w:proofErr w:type="gramEnd"/>
      <w:r w:rsidR="0018747C">
        <w:rPr>
          <w:rFonts w:ascii="Times New Roman" w:eastAsiaTheme="minorEastAsia" w:hAnsi="Times New Roman" w:cs="Times New Roman"/>
          <w:sz w:val="24"/>
          <w:szCs w:val="24"/>
        </w:rPr>
        <w:t xml:space="preserve"> U</w:t>
      </w:r>
      <w:r w:rsidR="0018747C">
        <w:rPr>
          <w:rFonts w:ascii="Times New Roman" w:eastAsiaTheme="minorEastAsia" w:hAnsi="Times New Roman" w:cs="Times New Roman"/>
          <w:sz w:val="24"/>
          <w:szCs w:val="24"/>
          <w:vertAlign w:val="subscript"/>
        </w:rPr>
        <w:t xml:space="preserve">200 </w:t>
      </w:r>
      <w:r w:rsidR="0018747C">
        <w:rPr>
          <w:rFonts w:ascii="Times New Roman" w:eastAsiaTheme="minorEastAsia" w:hAnsi="Times New Roman" w:cs="Times New Roman"/>
          <w:sz w:val="24"/>
          <w:szCs w:val="24"/>
        </w:rPr>
        <w:t xml:space="preserve">is wind speed at the blending height (200m), estimated from observed wind speed at some height (2-3m) and an assumed logarithmic wind speed profile.  </w:t>
      </w:r>
      <w:r w:rsidR="00210F61">
        <w:rPr>
          <w:rFonts w:ascii="Times New Roman" w:eastAsiaTheme="minorEastAsia" w:hAnsi="Times New Roman" w:cs="Times New Roman"/>
          <w:sz w:val="24"/>
          <w:szCs w:val="24"/>
        </w:rPr>
        <w:t>The roughness length for momentum transport (z0m) is assumed to be a fixed fraction of crop height (0.123h), and is</w:t>
      </w:r>
      <w:r>
        <w:rPr>
          <w:rFonts w:ascii="Times New Roman" w:eastAsiaTheme="minorEastAsia" w:hAnsi="Times New Roman" w:cs="Times New Roman"/>
          <w:sz w:val="24"/>
          <w:szCs w:val="24"/>
        </w:rPr>
        <w:t xml:space="preserve"> either derived from a land use map or</w:t>
      </w:r>
      <w:r w:rsidR="00210F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modelled as a function of </w:t>
      </w:r>
      <w:r w:rsidR="00F964C7">
        <w:rPr>
          <w:rFonts w:ascii="Times New Roman" w:eastAsiaTheme="minorEastAsia" w:hAnsi="Times New Roman" w:cs="Times New Roman"/>
          <w:sz w:val="24"/>
          <w:szCs w:val="24"/>
        </w:rPr>
        <w:t xml:space="preserve">a vegetation index </w:t>
      </w:r>
      <w:r w:rsidR="00F964C7">
        <w:rPr>
          <w:rFonts w:ascii="Times New Roman" w:eastAsiaTheme="minorEastAsia" w:hAnsi="Times New Roman" w:cs="Times New Roman"/>
          <w:sz w:val="24"/>
          <w:szCs w:val="24"/>
        </w:rPr>
        <w:fldChar w:fldCharType="begin" w:fldLock="1"/>
      </w:r>
      <w:r w:rsidR="00383D81">
        <w:rPr>
          <w:rFonts w:ascii="Times New Roman" w:eastAsiaTheme="minorEastAsia"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"27" ] ] }, "page" : "87-100", "title" : "SEBAL-based sensible and latent heat fluxes in the irrigated Gediz Basin, Turkey", "type" : "article-journal", "volume" : "229" }, "uris" : [ "http://www.mendeley.com/documents/?uuid=18b3f4d8-7a11-4b7f-91df-5bcb79b3d6ff"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2000; Morse et al., 2000)", "plainTextFormattedCitation" : "(Allen et al., 2007; Bastiaanssen, 2000; Morse et al., 2000)", "previouslyFormattedCitation" : "(Allen et al., 2007; Bastiaanssen, 2000; Morse et al., 2000)" }, "properties" : { "noteIndex" : 0 }, "schema" : "https://github.com/citation-style-language/schema/raw/master/csl-citation.json" }</w:instrText>
      </w:r>
      <w:r w:rsidR="00F964C7">
        <w:rPr>
          <w:rFonts w:ascii="Times New Roman" w:eastAsiaTheme="minorEastAsia" w:hAnsi="Times New Roman" w:cs="Times New Roman"/>
          <w:sz w:val="24"/>
          <w:szCs w:val="24"/>
        </w:rPr>
        <w:fldChar w:fldCharType="separate"/>
      </w:r>
      <w:r w:rsidR="00F964C7" w:rsidRPr="00F964C7">
        <w:rPr>
          <w:rFonts w:ascii="Times New Roman" w:eastAsiaTheme="minorEastAsia" w:hAnsi="Times New Roman" w:cs="Times New Roman"/>
          <w:noProof/>
          <w:sz w:val="24"/>
          <w:szCs w:val="24"/>
        </w:rPr>
        <w:t>(Allen et al., 2007; Bastiaanssen, 2000; Morse et al., 2000)</w:t>
      </w:r>
      <w:r w:rsidR="00F964C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26ADE">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8"/>
        <w:gridCol w:w="2562"/>
      </w:tblGrid>
      <w:tr w:rsidR="009F6C64" w14:paraId="29BAD2CF" w14:textId="77777777" w:rsidTr="009F6C64">
        <w:tc>
          <w:tcPr>
            <w:tcW w:w="6948" w:type="dxa"/>
          </w:tcPr>
          <w:p w14:paraId="0E5EF714" w14:textId="77777777" w:rsidR="003809B5" w:rsidRPr="003809B5" w:rsidRDefault="00566451" w:rsidP="003809B5">
            <w:pPr>
              <w:pStyle w:val="Caption"/>
              <w:rPr>
                <w:rFonts w:ascii="Times New Roman" w:eastAsiaTheme="minorEastAsia" w:hAnsi="Times New Roman" w:cs="Times New Roman"/>
                <w:i w:val="0"/>
                <w:iCs w:val="0"/>
                <w:color w:val="auto"/>
                <w:sz w:val="24"/>
                <w:szCs w:val="24"/>
              </w:rPr>
            </w:pPr>
            <m:oMathPara>
              <m:oMath>
                <m:r>
                  <w:rPr>
                    <w:rFonts w:ascii="Cambria Math" w:eastAsiaTheme="minorEastAsia" w:hAnsi="Cambria Math" w:cs="Times New Roman"/>
                    <w:sz w:val="24"/>
                    <w:szCs w:val="24"/>
                  </w:rPr>
                  <m:t>z0m=exp⁡(cNDVI+d)</m:t>
                </m:r>
              </m:oMath>
            </m:oMathPara>
          </w:p>
        </w:tc>
        <w:tc>
          <w:tcPr>
            <w:tcW w:w="2628" w:type="dxa"/>
          </w:tcPr>
          <w:p w14:paraId="6C3977A1" w14:textId="77777777" w:rsidR="009F6C64" w:rsidRDefault="009F6C64" w:rsidP="009A162B">
            <w:pPr>
              <w:pStyle w:val="Caption"/>
            </w:pPr>
            <w:bookmarkStart w:id="58" w:name="_Ref410402003"/>
            <w:r w:rsidRPr="009F6C64">
              <w:t xml:space="preserve">( </w:t>
            </w:r>
            <w:r w:rsidR="003E1E10">
              <w:fldChar w:fldCharType="begin"/>
            </w:r>
            <w:r w:rsidR="003E1E10">
              <w:instrText xml:space="preserve"> SEQ ( \* ARABIC </w:instrText>
            </w:r>
            <w:r w:rsidR="003E1E10">
              <w:fldChar w:fldCharType="separate"/>
            </w:r>
            <w:r w:rsidR="0005491B">
              <w:rPr>
                <w:noProof/>
              </w:rPr>
              <w:t>6</w:t>
            </w:r>
            <w:r w:rsidR="003E1E10">
              <w:rPr>
                <w:noProof/>
              </w:rPr>
              <w:fldChar w:fldCharType="end"/>
            </w:r>
            <w:r w:rsidRPr="009F6C64">
              <w:t xml:space="preserve"> )</w:t>
            </w:r>
            <w:bookmarkEnd w:id="58"/>
          </w:p>
          <w:p w14:paraId="73AF5E1F" w14:textId="77777777" w:rsidR="003809B5" w:rsidRPr="003809B5" w:rsidRDefault="003809B5" w:rsidP="003809B5"/>
        </w:tc>
      </w:tr>
    </w:tbl>
    <w:p w14:paraId="7F36194D" w14:textId="77777777" w:rsidR="00D26ADE" w:rsidRDefault="00D26ADE"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c and d are coefficients</w:t>
      </w:r>
      <w:r w:rsidR="00997051">
        <w:rPr>
          <w:rFonts w:ascii="Times New Roman" w:eastAsiaTheme="minorEastAsia" w:hAnsi="Times New Roman" w:cs="Times New Roman"/>
          <w:sz w:val="24"/>
          <w:szCs w:val="24"/>
        </w:rPr>
        <w:t xml:space="preserve"> calibrated to a given region.  </w:t>
      </w:r>
      <w:r w:rsidR="009F6C64">
        <w:rPr>
          <w:rFonts w:ascii="Times New Roman" w:eastAsiaTheme="minorEastAsia" w:hAnsi="Times New Roman" w:cs="Times New Roman"/>
          <w:sz w:val="24"/>
          <w:szCs w:val="24"/>
        </w:rPr>
        <w:t xml:space="preserve">Since </w:t>
      </w:r>
      <w:r w:rsidR="00F964C7">
        <w:rPr>
          <w:rFonts w:ascii="Times New Roman" w:eastAsiaTheme="minorEastAsia" w:hAnsi="Times New Roman" w:cs="Times New Roman"/>
          <w:sz w:val="24"/>
          <w:szCs w:val="24"/>
        </w:rPr>
        <w:t xml:space="preserve">land use maps showing detailed </w:t>
      </w:r>
      <w:r w:rsidR="009F6C64">
        <w:rPr>
          <w:rFonts w:ascii="Times New Roman" w:eastAsiaTheme="minorEastAsia" w:hAnsi="Times New Roman" w:cs="Times New Roman"/>
          <w:sz w:val="24"/>
          <w:szCs w:val="24"/>
        </w:rPr>
        <w:t>crop growth stages and type a</w:t>
      </w:r>
      <w:r w:rsidR="00F964C7">
        <w:rPr>
          <w:rFonts w:ascii="Times New Roman" w:eastAsiaTheme="minorEastAsia" w:hAnsi="Times New Roman" w:cs="Times New Roman"/>
          <w:sz w:val="24"/>
          <w:szCs w:val="24"/>
        </w:rPr>
        <w:t>re often not available for</w:t>
      </w:r>
      <w:r w:rsidR="009F6C64">
        <w:rPr>
          <w:rFonts w:ascii="Times New Roman" w:eastAsiaTheme="minorEastAsia" w:hAnsi="Times New Roman" w:cs="Times New Roman"/>
          <w:sz w:val="24"/>
          <w:szCs w:val="24"/>
        </w:rPr>
        <w:t xml:space="preserve"> regional applications, we used </w:t>
      </w:r>
      <w:r w:rsidR="001869DA">
        <w:rPr>
          <w:rFonts w:ascii="Times New Roman" w:eastAsiaTheme="minorEastAsia" w:hAnsi="Times New Roman" w:cs="Times New Roman"/>
          <w:sz w:val="24"/>
          <w:szCs w:val="24"/>
        </w:rPr>
        <w:fldChar w:fldCharType="begin"/>
      </w:r>
      <w:r w:rsidR="001869DA">
        <w:rPr>
          <w:rFonts w:ascii="Times New Roman" w:eastAsiaTheme="minorEastAsia" w:hAnsi="Times New Roman" w:cs="Times New Roman"/>
          <w:sz w:val="24"/>
          <w:szCs w:val="24"/>
        </w:rPr>
        <w:instrText xml:space="preserve"> REF _Ref410402003 \h </w:instrText>
      </w:r>
      <w:r w:rsidR="001869DA">
        <w:rPr>
          <w:rFonts w:ascii="Times New Roman" w:eastAsiaTheme="minorEastAsia" w:hAnsi="Times New Roman" w:cs="Times New Roman"/>
          <w:sz w:val="24"/>
          <w:szCs w:val="24"/>
        </w:rPr>
      </w:r>
      <w:r w:rsidR="001869DA">
        <w:rPr>
          <w:rFonts w:ascii="Times New Roman" w:eastAsiaTheme="minorEastAsia" w:hAnsi="Times New Roman" w:cs="Times New Roman"/>
          <w:sz w:val="24"/>
          <w:szCs w:val="24"/>
        </w:rPr>
        <w:fldChar w:fldCharType="separate"/>
      </w:r>
      <w:proofErr w:type="gramStart"/>
      <w:r w:rsidR="0005491B" w:rsidRPr="009F6C64">
        <w:t xml:space="preserve">( </w:t>
      </w:r>
      <w:r w:rsidR="0005491B">
        <w:rPr>
          <w:noProof/>
        </w:rPr>
        <w:t>6</w:t>
      </w:r>
      <w:proofErr w:type="gramEnd"/>
      <w:r w:rsidR="0005491B" w:rsidRPr="009F6C64">
        <w:t xml:space="preserve"> )</w:t>
      </w:r>
      <w:r w:rsidR="001869DA">
        <w:rPr>
          <w:rFonts w:ascii="Times New Roman" w:eastAsiaTheme="minorEastAsia" w:hAnsi="Times New Roman" w:cs="Times New Roman"/>
          <w:sz w:val="24"/>
          <w:szCs w:val="24"/>
        </w:rPr>
        <w:fldChar w:fldCharType="end"/>
      </w:r>
      <w:r w:rsidR="001869DA">
        <w:rPr>
          <w:rFonts w:ascii="Times New Roman" w:eastAsiaTheme="minorEastAsia" w:hAnsi="Times New Roman" w:cs="Times New Roman"/>
          <w:sz w:val="24"/>
          <w:szCs w:val="24"/>
        </w:rPr>
        <w:t xml:space="preserve"> to estimate z0m.</w:t>
      </w:r>
      <w:r w:rsidR="00F964C7">
        <w:rPr>
          <w:rFonts w:ascii="Times New Roman" w:eastAsiaTheme="minorEastAsia" w:hAnsi="Times New Roman" w:cs="Times New Roman"/>
          <w:sz w:val="24"/>
          <w:szCs w:val="24"/>
        </w:rPr>
        <w:t xml:space="preserve">  We calibrated</w:t>
      </w:r>
      <w:r w:rsidR="00997051">
        <w:rPr>
          <w:rFonts w:ascii="Times New Roman" w:eastAsiaTheme="minorEastAsia" w:hAnsi="Times New Roman" w:cs="Times New Roman"/>
          <w:sz w:val="24"/>
          <w:szCs w:val="24"/>
        </w:rPr>
        <w:t xml:space="preserve"> the values of c and d to crop height data collected in the field.</w:t>
      </w:r>
      <w:r w:rsidR="00F964C7">
        <w:rPr>
          <w:rFonts w:ascii="Times New Roman" w:eastAsiaTheme="minorEastAsia" w:hAnsi="Times New Roman" w:cs="Times New Roman"/>
          <w:sz w:val="24"/>
          <w:szCs w:val="24"/>
        </w:rPr>
        <w:t xml:space="preserve">  Since several pairs of c and d values were possible and yielded different errors for different crops, we ran SEBAL with </w:t>
      </w:r>
      <w:r w:rsidR="001758C2">
        <w:rPr>
          <w:rFonts w:ascii="Times New Roman" w:eastAsiaTheme="minorEastAsia" w:hAnsi="Times New Roman" w:cs="Times New Roman"/>
          <w:sz w:val="24"/>
          <w:szCs w:val="24"/>
        </w:rPr>
        <w:t>four different parameter sets</w:t>
      </w:r>
      <w:r w:rsidR="00F964C7">
        <w:rPr>
          <w:rFonts w:ascii="Times New Roman" w:eastAsiaTheme="minorEastAsia" w:hAnsi="Times New Roman" w:cs="Times New Roman"/>
          <w:sz w:val="24"/>
          <w:szCs w:val="24"/>
        </w:rPr>
        <w:t xml:space="preserve"> of c and d</w:t>
      </w:r>
      <w:r w:rsidR="001758C2">
        <w:rPr>
          <w:rFonts w:ascii="Times New Roman" w:eastAsiaTheme="minorEastAsia" w:hAnsi="Times New Roman" w:cs="Times New Roman"/>
          <w:sz w:val="24"/>
          <w:szCs w:val="24"/>
        </w:rPr>
        <w:t xml:space="preserve">, some of which were calibrated to short crops like rice, and others to tall crops like </w:t>
      </w:r>
      <w:r w:rsidR="00CA6BFA">
        <w:rPr>
          <w:rFonts w:ascii="Times New Roman" w:eastAsiaTheme="minorEastAsia" w:hAnsi="Times New Roman" w:cs="Times New Roman"/>
          <w:sz w:val="24"/>
          <w:szCs w:val="24"/>
        </w:rPr>
        <w:t>maize</w:t>
      </w:r>
      <w:r w:rsidR="001758C2">
        <w:rPr>
          <w:rFonts w:ascii="Times New Roman" w:eastAsiaTheme="minorEastAsia" w:hAnsi="Times New Roman" w:cs="Times New Roman"/>
          <w:sz w:val="24"/>
          <w:szCs w:val="24"/>
        </w:rPr>
        <w:t xml:space="preserve"> in different growth stages.</w:t>
      </w:r>
    </w:p>
    <w:p w14:paraId="59759176" w14:textId="61A9040B" w:rsidR="009A162B" w:rsidRDefault="009A162B"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ET over a 24-hour period (ET24) is then calculated as ΛRn24, as G is assumed zero on a daily time step</w:t>
      </w:r>
      <w:ins w:id="59" w:author="Alex Messina" w:date="2015-02-15T09:29:00Z">
        <w:r w:rsidR="00944CE4">
          <w:rPr>
            <w:rFonts w:ascii="Times New Roman" w:eastAsiaTheme="minorEastAsia" w:hAnsi="Times New Roman" w:cs="Times New Roman"/>
            <w:sz w:val="24"/>
            <w:szCs w:val="24"/>
          </w:rPr>
          <w:t xml:space="preserve"> (</w:t>
        </w:r>
      </w:ins>
      <w:proofErr w:type="spellStart"/>
      <w:ins w:id="60" w:author="Alex Messina" w:date="2015-02-15T09:31:00Z">
        <w:r w:rsidR="00944CE4">
          <w:rPr>
            <w:rFonts w:ascii="Times New Roman" w:eastAsiaTheme="minorEastAsia" w:hAnsi="Times New Roman" w:cs="Times New Roman"/>
            <w:sz w:val="24"/>
            <w:szCs w:val="24"/>
          </w:rPr>
          <w:t>Baastiaanssen</w:t>
        </w:r>
        <w:proofErr w:type="spellEnd"/>
        <w:r w:rsidR="00944CE4">
          <w:rPr>
            <w:rFonts w:ascii="Times New Roman" w:eastAsiaTheme="minorEastAsia" w:hAnsi="Times New Roman" w:cs="Times New Roman"/>
            <w:sz w:val="24"/>
            <w:szCs w:val="24"/>
          </w:rPr>
          <w:t xml:space="preserve"> et al. 1998)</w:t>
        </w:r>
      </w:ins>
      <w:r>
        <w:rPr>
          <w:rFonts w:ascii="Times New Roman" w:eastAsiaTheme="minorEastAsia" w:hAnsi="Times New Roman" w:cs="Times New Roman"/>
          <w:sz w:val="24"/>
          <w:szCs w:val="24"/>
        </w:rPr>
        <w:t xml:space="preserve">.  This assumes that Λ is constant over a 24-hour period.  This may not be the case in some situations </w:t>
      </w:r>
      <w:r>
        <w:rPr>
          <w:rFonts w:ascii="Times New Roman" w:eastAsiaTheme="minorEastAsia" w:hAnsi="Times New Roman" w:cs="Times New Roman"/>
          <w:sz w:val="24"/>
          <w:szCs w:val="24"/>
        </w:rPr>
        <w:fldChar w:fldCharType="begin" w:fldLock="1"/>
      </w:r>
      <w:r w:rsidR="00F964C7">
        <w:rPr>
          <w:rFonts w:ascii="Times New Roman" w:eastAsiaTheme="minorEastAsia"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"formattedCitation" : "(Van Niel et al., 2011)", "plainTextFormattedCitation" : "(Van Niel et al., 2011)", "previouslyFormattedCitation" : "(Van Niel et al., 2011)" }, "properties" : { "noteIndex" : 0 }, "schema" : "https://github.com/citation-style-language/schema/raw/master/csl-citation.json" }</w:instrText>
      </w:r>
      <w:r>
        <w:rPr>
          <w:rFonts w:ascii="Times New Roman" w:eastAsiaTheme="minorEastAsia" w:hAnsi="Times New Roman" w:cs="Times New Roman"/>
          <w:sz w:val="24"/>
          <w:szCs w:val="24"/>
        </w:rPr>
        <w:fldChar w:fldCharType="separate"/>
      </w:r>
      <w:r w:rsidRPr="009A162B">
        <w:rPr>
          <w:rFonts w:ascii="Times New Roman" w:eastAsiaTheme="minorEastAsia" w:hAnsi="Times New Roman" w:cs="Times New Roman"/>
          <w:noProof/>
          <w:sz w:val="24"/>
          <w:szCs w:val="24"/>
        </w:rPr>
        <w:t>(Van Niel et al., 2011)</w:t>
      </w:r>
      <w:r>
        <w:rPr>
          <w:rFonts w:ascii="Times New Roman" w:eastAsiaTheme="minorEastAsia" w:hAnsi="Times New Roman" w:cs="Times New Roman"/>
          <w:sz w:val="24"/>
          <w:szCs w:val="24"/>
        </w:rPr>
        <w:fldChar w:fldCharType="end"/>
      </w:r>
      <w:r w:rsidR="00A829D6">
        <w:rPr>
          <w:rFonts w:ascii="Times New Roman" w:eastAsiaTheme="minorEastAsia" w:hAnsi="Times New Roman" w:cs="Times New Roman"/>
          <w:sz w:val="24"/>
          <w:szCs w:val="24"/>
        </w:rPr>
        <w:t>, but is a common assumption in applications of SEBAL.</w:t>
      </w:r>
    </w:p>
    <w:p w14:paraId="0E5A4AB1" w14:textId="77777777" w:rsidR="00D26ADE" w:rsidRDefault="00D26ADE" w:rsidP="007712F4">
      <w:pPr>
        <w:spacing w:after="0" w:line="240" w:lineRule="auto"/>
        <w:rPr>
          <w:rFonts w:ascii="Times New Roman" w:eastAsiaTheme="minorEastAsia" w:hAnsi="Times New Roman" w:cs="Times New Roman"/>
          <w:sz w:val="24"/>
          <w:szCs w:val="24"/>
        </w:rPr>
      </w:pPr>
    </w:p>
    <w:p w14:paraId="38F00E37" w14:textId="77777777" w:rsidR="00A829D6" w:rsidRPr="00F02F7D" w:rsidRDefault="00A829D6" w:rsidP="00A829D6">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GMAO-</w:t>
      </w:r>
      <w:r w:rsidRPr="00F02F7D">
        <w:rPr>
          <w:rFonts w:ascii="Times New Roman" w:eastAsiaTheme="minorEastAsia" w:hAnsi="Times New Roman" w:cs="Times New Roman"/>
          <w:i/>
          <w:sz w:val="24"/>
          <w:szCs w:val="24"/>
        </w:rPr>
        <w:t>MERRA data</w:t>
      </w:r>
    </w:p>
    <w:p w14:paraId="6C5E2A5F" w14:textId="77777777" w:rsidR="00A829D6" w:rsidRDefault="00A829D6" w:rsidP="00A829D6">
      <w:pPr>
        <w:pStyle w:val="Heading2"/>
        <w:spacing w:before="0" w:beforeAutospacing="0" w:after="0" w:afterAutospacing="0"/>
        <w:ind w:firstLine="720"/>
        <w:rPr>
          <w:b w:val="0"/>
          <w:sz w:val="24"/>
          <w:szCs w:val="24"/>
        </w:rPr>
      </w:pPr>
      <w:r>
        <w:rPr>
          <w:b w:val="0"/>
          <w:sz w:val="24"/>
          <w:szCs w:val="24"/>
        </w:rPr>
        <w:t xml:space="preserve">Following the MOD16 algorithm,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for SEBAL were</w:t>
      </w:r>
      <w:r w:rsidRPr="00290200">
        <w:rPr>
          <w:b w:val="0"/>
          <w:sz w:val="24"/>
          <w:szCs w:val="24"/>
        </w:rPr>
        <w:t xml:space="preserve"> taken from the Global Modeling and Assimilation Office (GMAO) Modern-Era Retrospective Analysis for Research and Applications for Land (MERRA-Land, dataset </w:t>
      </w:r>
      <w:proofErr w:type="spellStart"/>
      <w:r w:rsidRPr="00290200">
        <w:rPr>
          <w:b w:val="0"/>
          <w:sz w:val="24"/>
          <w:szCs w:val="24"/>
        </w:rPr>
        <w:t>Shortname</w:t>
      </w:r>
      <w:proofErr w:type="spellEnd"/>
      <w:r w:rsidRPr="00290200">
        <w:rPr>
          <w:b w:val="0"/>
          <w:sz w:val="24"/>
          <w:szCs w:val="24"/>
        </w:rPr>
        <w:t xml:space="preserve"> MAT1NXRAD, </w:t>
      </w:r>
      <w:hyperlink r:id="rId8" w:history="1">
        <w:r w:rsidRPr="00290200">
          <w:rPr>
            <w:rStyle w:val="Hyperlink"/>
            <w:b w:val="0"/>
            <w:sz w:val="24"/>
            <w:szCs w:val="24"/>
          </w:rPr>
          <w:t>http://disc.sci.gsfc.nasa.gov/daac-bin/DataHoldings.pl</w:t>
        </w:r>
      </w:hyperlink>
      <w:r w:rsidRPr="00290200">
        <w:rPr>
          <w:b w:val="0"/>
          <w:sz w:val="24"/>
          <w:szCs w:val="24"/>
        </w:rPr>
        <w:t xml:space="preserve">, access date Sept 11, 2013) </w:t>
      </w:r>
      <w:r w:rsidRPr="00290200">
        <w:rPr>
          <w:b w:val="0"/>
          <w:sz w:val="24"/>
          <w:szCs w:val="24"/>
        </w:rPr>
        <w:fldChar w:fldCharType="begin" w:fldLock="1"/>
      </w:r>
      <w:r>
        <w:rPr>
          <w:b w:val="0"/>
          <w:sz w:val="24"/>
          <w:szCs w:val="24"/>
        </w:rPr>
        <w:instrText>ADDIN CSL_CITATION { "citationItems" : [ { "id" : "ITEM-1", "itemData" : { "DOI" : "10.1175/JCLI-D-10-05033.1", "ISSN" : "0894-8755", "author" : [ { "dropping-particle" : "", "family" : "Reichle", "given" : "Rolf H", "non-dropping-particle" : "", "parse-names" : false, "suffix" : "" }, { "dropping-particle" : "", "family" : "Koster", "given" : "Randal D", "non-dropping-particle" : "", "parse-names" : false, "suffix" : "" }, { "dropping-particle" : "", "family" : "Lannoy", "given" : "Gabri\u00eblle J M", "non-dropping-particle" : "De", "parse-names" : false, "suffix" : "" }, { "dropping-particle" : "", "family" : "Forman", "given" : "Barton A", "non-dropping-particle" : "", "parse-names" : false, "suffix" : "" }, { "dropping-particle" : "", "family" : "Liu", "given" : "Qing", "non-dropping-particle" : "", "parse-names" : false, "suffix" : "" }, { "dropping-particle" : "", "family" : "Mahanama", "given" : "Sarith P P", "non-dropping-particle" : "", "parse-names" : false, "suffix" : "" }, { "dropping-particle" : "", "family" : "Tour\u00e9", "given" : "Ally", "non-dropping-particle" : "", "parse-names" : false, "suffix" : "" } ], "container-title" : "Journal of Climate", "id" : "ITEM-1", "issue" : "24", "issued" : { "date-parts" : [ [ "2011", "12", "6" ] ] }, "note" : "doi: 10.1175/JCLI-D-10-05033.1", "page" : "6322-6338", "publisher" : "American Meteorological Society", "title" : "Assessment and Enhancement of MERRA Land Surface Hydrology Estimates", "type" : "article-journal", "volume" : "24" }, "uris" : [ "http://www.mendeley.com/documents/?uuid=f0c58328-1b37-4b66-b9f8-45d71ae2ad9d" ] } ], "mendeley" : { "formattedCitation" : "(Reichle et al., 2011)", "plainTextFormattedCitation" : "(Reichle et al., 2011)", "previouslyFormattedCitation" : "(Reichle et al., 2011)" }, "properties" : { "noteIndex" : 0 }, "schema" : "https://github.com/citation-style-language/schema/raw/master/csl-citation.json" }</w:instrText>
      </w:r>
      <w:r w:rsidRPr="00290200">
        <w:rPr>
          <w:b w:val="0"/>
          <w:sz w:val="24"/>
          <w:szCs w:val="24"/>
        </w:rPr>
        <w:fldChar w:fldCharType="separate"/>
      </w:r>
      <w:r w:rsidRPr="00290200">
        <w:rPr>
          <w:b w:val="0"/>
          <w:noProof/>
          <w:sz w:val="24"/>
          <w:szCs w:val="24"/>
        </w:rPr>
        <w:t>(Reichle et al., 2011)</w:t>
      </w:r>
      <w:r w:rsidRPr="00290200">
        <w:rPr>
          <w:b w:val="0"/>
          <w:sz w:val="24"/>
          <w:szCs w:val="24"/>
        </w:rPr>
        <w:fldChar w:fldCharType="end"/>
      </w:r>
      <w:r w:rsidRPr="00290200">
        <w:rPr>
          <w:b w:val="0"/>
          <w:sz w:val="24"/>
          <w:szCs w:val="24"/>
        </w:rPr>
        <w:t xml:space="preserve">.  The data includes hourly average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sidRPr="00290200">
        <w:rPr>
          <w:b w:val="0"/>
          <w:sz w:val="24"/>
          <w:szCs w:val="24"/>
        </w:rPr>
        <w:t xml:space="preserve">for each day of the study period, with spatial resolution of 0.5 latitude by 0.67 degrees longitude.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 xml:space="preserve">were extracted for </w:t>
      </w:r>
      <w:r w:rsidRPr="00290200">
        <w:rPr>
          <w:b w:val="0"/>
          <w:sz w:val="24"/>
          <w:szCs w:val="24"/>
        </w:rPr>
        <w:t xml:space="preserve">the time of satellite overpass </w:t>
      </w:r>
      <w:r>
        <w:rPr>
          <w:b w:val="0"/>
          <w:sz w:val="24"/>
          <w:szCs w:val="24"/>
        </w:rPr>
        <w:t>(</w:t>
      </w:r>
      <w:r w:rsidRPr="00290200">
        <w:rPr>
          <w:b w:val="0"/>
          <w:sz w:val="24"/>
          <w:szCs w:val="24"/>
        </w:rPr>
        <w:t>10:30am local standard time</w:t>
      </w:r>
      <w:r>
        <w:rPr>
          <w:b w:val="0"/>
          <w:sz w:val="24"/>
          <w:szCs w:val="24"/>
        </w:rPr>
        <w:t>).  Daily values of</w:t>
      </w:r>
      <w:r w:rsidRPr="00290200">
        <w:rPr>
          <w:b w:val="0"/>
          <w:sz w:val="24"/>
          <w:szCs w:val="24"/>
        </w:rPr>
        <w:t xml:space="preserv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were</w:t>
      </w:r>
      <w:r w:rsidRPr="00290200">
        <w:rPr>
          <w:b w:val="0"/>
          <w:sz w:val="24"/>
          <w:szCs w:val="24"/>
        </w:rPr>
        <w:t xml:space="preserve"> taken as the daily</w:t>
      </w:r>
      <w:r>
        <w:rPr>
          <w:b w:val="0"/>
          <w:sz w:val="24"/>
          <w:szCs w:val="24"/>
        </w:rPr>
        <w:t xml:space="preserve"> average of the hourly values.  </w:t>
      </w:r>
      <w:commentRangeStart w:id="61"/>
      <w:proofErr w:type="gramStart"/>
      <w:r>
        <w:rPr>
          <w:b w:val="0"/>
          <w:sz w:val="24"/>
          <w:szCs w:val="24"/>
        </w:rPr>
        <w:t>α</w:t>
      </w:r>
      <w:proofErr w:type="gramEnd"/>
      <w:r>
        <w:rPr>
          <w:b w:val="0"/>
          <w:sz w:val="24"/>
          <w:szCs w:val="24"/>
        </w:rPr>
        <w:t xml:space="preserve"> was taken from the MODIS albedo product (</w:t>
      </w:r>
      <w:r w:rsidRPr="002E797F">
        <w:rPr>
          <w:b w:val="0"/>
          <w:sz w:val="24"/>
          <w:szCs w:val="24"/>
        </w:rPr>
        <w:t>MCD43A</w:t>
      </w:r>
      <w:r>
        <w:rPr>
          <w:b w:val="0"/>
          <w:sz w:val="24"/>
          <w:szCs w:val="24"/>
        </w:rPr>
        <w:t xml:space="preserve">).  </w:t>
      </w:r>
      <w:commentRangeEnd w:id="61"/>
      <w:r w:rsidR="00944CE4">
        <w:rPr>
          <w:rStyle w:val="CommentReference"/>
          <w:rFonts w:asciiTheme="minorHAnsi" w:eastAsiaTheme="minorHAnsi" w:hAnsiTheme="minorHAnsi" w:cstheme="minorBidi"/>
          <w:b w:val="0"/>
          <w:bCs w:val="0"/>
        </w:rPr>
        <w:commentReference w:id="61"/>
      </w:r>
    </w:p>
    <w:p w14:paraId="738C68E8" w14:textId="77777777" w:rsidR="00A829D6" w:rsidRPr="00D2231C" w:rsidRDefault="00A829D6" w:rsidP="00A829D6">
      <w:pPr>
        <w:pStyle w:val="Heading2"/>
        <w:spacing w:before="0" w:beforeAutospacing="0" w:after="0" w:afterAutospacing="0"/>
        <w:ind w:firstLine="720"/>
        <w:rPr>
          <w:b w:val="0"/>
          <w:sz w:val="24"/>
          <w:szCs w:val="24"/>
        </w:rPr>
      </w:pPr>
      <w:r>
        <w:rPr>
          <w:b w:val="0"/>
          <w:sz w:val="24"/>
          <w:szCs w:val="24"/>
        </w:rPr>
        <w:t>Also following MOD16, w</w:t>
      </w:r>
      <w:r w:rsidRPr="00E9300A">
        <w:rPr>
          <w:b w:val="0"/>
          <w:sz w:val="24"/>
          <w:szCs w:val="24"/>
        </w:rPr>
        <w:t>ind speed at 2 m above the displacement height at the time of overpass (10:30am local time) was taken from the GMAO</w:t>
      </w:r>
      <w:r>
        <w:rPr>
          <w:b w:val="0"/>
          <w:sz w:val="24"/>
          <w:szCs w:val="24"/>
        </w:rPr>
        <w:t>-MERRA dataset (MAT1NXSLV).  All gridded</w:t>
      </w:r>
      <w:r w:rsidRPr="00E9300A">
        <w:rPr>
          <w:b w:val="0"/>
          <w:sz w:val="24"/>
          <w:szCs w:val="24"/>
        </w:rPr>
        <w:t xml:space="preserve"> </w:t>
      </w:r>
      <w:r>
        <w:rPr>
          <w:b w:val="0"/>
          <w:sz w:val="24"/>
          <w:szCs w:val="24"/>
        </w:rPr>
        <w:t xml:space="preserve">MERRA </w:t>
      </w:r>
      <w:r w:rsidRPr="00E9300A">
        <w:rPr>
          <w:b w:val="0"/>
          <w:sz w:val="24"/>
          <w:szCs w:val="24"/>
        </w:rPr>
        <w:t xml:space="preserve">data were downscaled to the resolution of the MODIS data </w:t>
      </w:r>
      <w:r>
        <w:rPr>
          <w:b w:val="0"/>
          <w:sz w:val="24"/>
          <w:szCs w:val="24"/>
        </w:rPr>
        <w:t xml:space="preserve">(1 km) </w:t>
      </w:r>
      <w:r w:rsidRPr="00E9300A">
        <w:rPr>
          <w:b w:val="0"/>
          <w:sz w:val="24"/>
          <w:szCs w:val="24"/>
        </w:rPr>
        <w:t xml:space="preserve">using bilinear interpolation on a 2x2 grid using the resample algorithm in the statistical package R.  Similar downscaling methods are used in MOD16 </w:t>
      </w:r>
      <w:r w:rsidRPr="00E9300A">
        <w:rPr>
          <w:b w:val="0"/>
          <w:sz w:val="24"/>
          <w:szCs w:val="24"/>
        </w:rPr>
        <w:fldChar w:fldCharType="begin" w:fldLock="1"/>
      </w:r>
      <w:r>
        <w:rPr>
          <w:b w:val="0"/>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"formattedCitation" : "(Mu et al., 2011a)", "plainTextFormattedCitation" : "(Mu et al., 2011a)", "previouslyFormattedCitation" : "(Mu et al., 2011a)" }, "properties" : { "noteIndex" : 0 }, "schema" : "https://github.com/citation-style-language/schema/raw/master/csl-citation.json" }</w:instrText>
      </w:r>
      <w:r w:rsidRPr="00E9300A">
        <w:rPr>
          <w:b w:val="0"/>
          <w:sz w:val="24"/>
          <w:szCs w:val="24"/>
        </w:rPr>
        <w:fldChar w:fldCharType="separate"/>
      </w:r>
      <w:r w:rsidRPr="00E9300A">
        <w:rPr>
          <w:b w:val="0"/>
          <w:noProof/>
          <w:sz w:val="24"/>
          <w:szCs w:val="24"/>
        </w:rPr>
        <w:t>(Mu et al., 2011a)</w:t>
      </w:r>
      <w:r w:rsidRPr="00E9300A">
        <w:rPr>
          <w:b w:val="0"/>
          <w:sz w:val="24"/>
          <w:szCs w:val="24"/>
        </w:rPr>
        <w:fldChar w:fldCharType="end"/>
      </w:r>
      <w:r w:rsidRPr="00E9300A">
        <w:rPr>
          <w:b w:val="0"/>
          <w:sz w:val="24"/>
          <w:szCs w:val="24"/>
        </w:rPr>
        <w:t>.</w:t>
      </w:r>
    </w:p>
    <w:p w14:paraId="6CA189C9" w14:textId="77777777" w:rsidR="00A829D6" w:rsidRDefault="00A829D6" w:rsidP="007712F4">
      <w:pPr>
        <w:spacing w:after="0" w:line="240" w:lineRule="auto"/>
        <w:rPr>
          <w:rFonts w:ascii="Times New Roman" w:eastAsiaTheme="minorEastAsia" w:hAnsi="Times New Roman" w:cs="Times New Roman"/>
          <w:sz w:val="24"/>
          <w:szCs w:val="24"/>
        </w:rPr>
      </w:pPr>
    </w:p>
    <w:p w14:paraId="0C2FC774" w14:textId="77777777" w:rsidR="00A53890" w:rsidRPr="00A1019D" w:rsidRDefault="00A53890" w:rsidP="006E3BA8">
      <w:pPr>
        <w:spacing w:after="0" w:line="240" w:lineRule="auto"/>
        <w:rPr>
          <w:rFonts w:ascii="Times New Roman" w:eastAsiaTheme="minorEastAsia" w:hAnsi="Times New Roman" w:cs="Times New Roman"/>
          <w:i/>
          <w:sz w:val="24"/>
          <w:szCs w:val="24"/>
        </w:rPr>
      </w:pPr>
      <w:r w:rsidRPr="00A1019D">
        <w:rPr>
          <w:rFonts w:ascii="Times New Roman" w:eastAsiaTheme="minorEastAsia" w:hAnsi="Times New Roman" w:cs="Times New Roman"/>
          <w:i/>
          <w:sz w:val="24"/>
          <w:szCs w:val="24"/>
        </w:rPr>
        <w:t>Automation of SEBAL</w:t>
      </w:r>
    </w:p>
    <w:p w14:paraId="2003621E" w14:textId="77777777" w:rsidR="008858ED" w:rsidRPr="00E9300A" w:rsidRDefault="004E2F40"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A7F57" w:rsidRPr="00E9300A">
        <w:rPr>
          <w:rFonts w:ascii="Times New Roman" w:eastAsiaTheme="minorEastAsia" w:hAnsi="Times New Roman" w:cs="Times New Roman"/>
          <w:sz w:val="24"/>
          <w:szCs w:val="24"/>
        </w:rPr>
        <w:t>et and dry</w:t>
      </w:r>
      <w:r w:rsidR="00A53890" w:rsidRPr="00E9300A">
        <w:rPr>
          <w:rFonts w:ascii="Times New Roman" w:eastAsiaTheme="minorEastAsia" w:hAnsi="Times New Roman" w:cs="Times New Roman"/>
          <w:sz w:val="24"/>
          <w:szCs w:val="24"/>
        </w:rPr>
        <w:t xml:space="preserve"> pixels are </w:t>
      </w:r>
      <w:r>
        <w:rPr>
          <w:rFonts w:ascii="Times New Roman" w:eastAsiaTheme="minorEastAsia" w:hAnsi="Times New Roman" w:cs="Times New Roman"/>
          <w:sz w:val="24"/>
          <w:szCs w:val="24"/>
        </w:rPr>
        <w:t xml:space="preserve">often </w:t>
      </w:r>
      <w:r w:rsidR="00A53890" w:rsidRPr="00E9300A">
        <w:rPr>
          <w:rFonts w:ascii="Times New Roman" w:eastAsiaTheme="minorEastAsia" w:hAnsi="Times New Roman" w:cs="Times New Roman"/>
          <w:sz w:val="24"/>
          <w:szCs w:val="24"/>
        </w:rPr>
        <w:t>chosen manually given user</w:t>
      </w:r>
      <w:r w:rsidR="00FA7F57" w:rsidRPr="00E9300A">
        <w:rPr>
          <w:rFonts w:ascii="Times New Roman" w:eastAsiaTheme="minorEastAsia" w:hAnsi="Times New Roman" w:cs="Times New Roman"/>
          <w:sz w:val="24"/>
          <w:szCs w:val="24"/>
        </w:rPr>
        <w:t xml:space="preserve"> knowledge of the area.  In order to produce a time series of daily </w:t>
      </w:r>
      <w:r w:rsidR="00A829D6">
        <w:rPr>
          <w:rFonts w:ascii="Times New Roman" w:eastAsiaTheme="minorEastAsia" w:hAnsi="Times New Roman" w:cs="Times New Roman"/>
          <w:sz w:val="24"/>
          <w:szCs w:val="24"/>
        </w:rPr>
        <w:t xml:space="preserve">ET </w:t>
      </w:r>
      <w:r w:rsidR="00FA7F57" w:rsidRPr="00E9300A">
        <w:rPr>
          <w:rFonts w:ascii="Times New Roman" w:eastAsiaTheme="minorEastAsia" w:hAnsi="Times New Roman" w:cs="Times New Roman"/>
          <w:sz w:val="24"/>
          <w:szCs w:val="24"/>
        </w:rPr>
        <w:t>estimates to calculate seasonal</w:t>
      </w:r>
      <w:r w:rsidR="00A829D6">
        <w:rPr>
          <w:rFonts w:ascii="Times New Roman" w:eastAsiaTheme="minorEastAsia" w:hAnsi="Times New Roman" w:cs="Times New Roman"/>
          <w:sz w:val="24"/>
          <w:szCs w:val="24"/>
        </w:rPr>
        <w:t xml:space="preserve"> </w:t>
      </w:r>
      <w:r w:rsidR="00FA7F57" w:rsidRPr="00E9300A">
        <w:rPr>
          <w:rFonts w:ascii="Times New Roman" w:eastAsiaTheme="minorEastAsia" w:hAnsi="Times New Roman" w:cs="Times New Roman"/>
          <w:sz w:val="24"/>
          <w:szCs w:val="24"/>
        </w:rPr>
        <w:t>ET, w</w:t>
      </w:r>
      <w:r w:rsidR="00A53890" w:rsidRPr="00E9300A">
        <w:rPr>
          <w:rFonts w:ascii="Times New Roman" w:eastAsiaTheme="minorEastAsia" w:hAnsi="Times New Roman" w:cs="Times New Roman"/>
          <w:sz w:val="24"/>
          <w:szCs w:val="24"/>
        </w:rPr>
        <w:t>e use an automated procedure</w:t>
      </w:r>
      <w:r>
        <w:rPr>
          <w:rFonts w:ascii="Times New Roman" w:eastAsiaTheme="minorEastAsia" w:hAnsi="Times New Roman" w:cs="Times New Roman"/>
          <w:sz w:val="24"/>
          <w:szCs w:val="24"/>
        </w:rPr>
        <w:t xml:space="preserve"> based on quantiles</w:t>
      </w:r>
      <w:r w:rsidR="00A53890" w:rsidRPr="00E9300A">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 the observed T</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and NDVI data </w:t>
      </w:r>
      <w:r w:rsidR="00A53890" w:rsidRPr="00E9300A">
        <w:rPr>
          <w:rFonts w:ascii="Times New Roman" w:eastAsiaTheme="minorEastAsia" w:hAnsi="Times New Roman" w:cs="Times New Roman"/>
          <w:sz w:val="24"/>
          <w:szCs w:val="24"/>
        </w:rPr>
        <w:t>to select the</w:t>
      </w:r>
      <w:r w:rsidR="00FA7F57" w:rsidRPr="00E9300A">
        <w:rPr>
          <w:rFonts w:ascii="Times New Roman" w:eastAsiaTheme="minorEastAsia" w:hAnsi="Times New Roman" w:cs="Times New Roman"/>
          <w:sz w:val="24"/>
          <w:szCs w:val="24"/>
        </w:rPr>
        <w:t xml:space="preserve"> wet and dr</w:t>
      </w:r>
      <w:r>
        <w:rPr>
          <w:rFonts w:ascii="Times New Roman" w:eastAsiaTheme="minorEastAsia" w:hAnsi="Times New Roman" w:cs="Times New Roman"/>
          <w:sz w:val="24"/>
          <w:szCs w:val="24"/>
        </w:rPr>
        <w:t>y pixels</w:t>
      </w:r>
      <w:r w:rsidR="008858ED" w:rsidRPr="00E9300A">
        <w:rPr>
          <w:rFonts w:ascii="Times New Roman" w:eastAsiaTheme="minorEastAsia" w:hAnsi="Times New Roman" w:cs="Times New Roman"/>
          <w:sz w:val="24"/>
          <w:szCs w:val="24"/>
        </w:rPr>
        <w:t xml:space="preserve">.  For the wet pixel, a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lower than a given </w:t>
      </w:r>
      <w:r w:rsidR="008858ED" w:rsidRPr="00E9300A">
        <w:rPr>
          <w:rFonts w:ascii="Times New Roman" w:eastAsiaTheme="minorEastAsia" w:hAnsi="Times New Roman" w:cs="Times New Roman"/>
          <w:sz w:val="24"/>
          <w:szCs w:val="24"/>
        </w:rPr>
        <w:t>percentile</w:t>
      </w:r>
      <w:r w:rsidR="00884A6D">
        <w:rPr>
          <w:rFonts w:ascii="Times New Roman" w:eastAsiaTheme="minorEastAsia" w:hAnsi="Times New Roman" w:cs="Times New Roman"/>
          <w:sz w:val="24"/>
          <w:szCs w:val="24"/>
        </w:rPr>
        <w:t xml:space="preserve"> (e.g. </w:t>
      </w:r>
      <w:r w:rsidR="00884A6D">
        <w:rPr>
          <w:rFonts w:ascii="Times New Roman" w:eastAsiaTheme="minorEastAsia" w:hAnsi="Times New Roman" w:cs="Times New Roman"/>
          <w:sz w:val="24"/>
          <w:szCs w:val="24"/>
        </w:rPr>
        <w:lastRenderedPageBreak/>
        <w:t>q</w:t>
      </w:r>
      <w:r w:rsidR="00B67FEC">
        <w:rPr>
          <w:rFonts w:ascii="Times New Roman" w:eastAsiaTheme="minorEastAsia" w:hAnsi="Times New Roman" w:cs="Times New Roman"/>
          <w:sz w:val="24"/>
          <w:szCs w:val="24"/>
        </w:rPr>
        <w:t>=0.005</w:t>
      </w:r>
      <w:r>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final we</w:t>
      </w:r>
      <w:r>
        <w:rPr>
          <w:rFonts w:ascii="Times New Roman" w:eastAsiaTheme="minorEastAsia" w:hAnsi="Times New Roman" w:cs="Times New Roman"/>
          <w:sz w:val="24"/>
          <w:szCs w:val="24"/>
        </w:rPr>
        <w:t xml:space="preserve">t pixel is the one with the highest </w:t>
      </w:r>
      <w:r w:rsidR="008858ED" w:rsidRPr="00E9300A">
        <w:rPr>
          <w:rFonts w:ascii="Times New Roman" w:eastAsiaTheme="minorEastAsia" w:hAnsi="Times New Roman" w:cs="Times New Roman"/>
          <w:sz w:val="24"/>
          <w:szCs w:val="24"/>
        </w:rPr>
        <w:t>NDVI within that subset.  Use of NDVI assumes that vegetated surfaces better represent wet pixel conditions than wate</w:t>
      </w:r>
      <w:r>
        <w:rPr>
          <w:rFonts w:ascii="Times New Roman" w:eastAsiaTheme="minorEastAsia" w:hAnsi="Times New Roman" w:cs="Times New Roman"/>
          <w:sz w:val="24"/>
          <w:szCs w:val="24"/>
        </w:rPr>
        <w:t>r bodies.  For the dry pixel, a</w:t>
      </w:r>
      <w:r w:rsidR="008858ED" w:rsidRPr="00E9300A">
        <w:rPr>
          <w:rFonts w:ascii="Times New Roman" w:eastAsiaTheme="minorEastAsia" w:hAnsi="Times New Roman" w:cs="Times New Roman"/>
          <w:sz w:val="24"/>
          <w:szCs w:val="24"/>
        </w:rPr>
        <w:t xml:space="preserve">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higher than a given </w:t>
      </w:r>
      <w:r w:rsidR="008858ED" w:rsidRPr="00E9300A">
        <w:rPr>
          <w:rFonts w:ascii="Times New Roman" w:eastAsiaTheme="minorEastAsia" w:hAnsi="Times New Roman" w:cs="Times New Roman"/>
          <w:sz w:val="24"/>
          <w:szCs w:val="24"/>
        </w:rPr>
        <w:t>percentile</w:t>
      </w:r>
      <w:r w:rsidR="00B67FEC">
        <w:rPr>
          <w:rFonts w:ascii="Times New Roman" w:eastAsiaTheme="minorEastAsia" w:hAnsi="Times New Roman" w:cs="Times New Roman"/>
          <w:sz w:val="24"/>
          <w:szCs w:val="24"/>
        </w:rPr>
        <w:t xml:space="preserve"> (</w:t>
      </w:r>
      <w:proofErr w:type="spellStart"/>
      <w:r w:rsidR="00B67FEC">
        <w:rPr>
          <w:rFonts w:ascii="Times New Roman" w:eastAsiaTheme="minorEastAsia" w:hAnsi="Times New Roman" w:cs="Times New Roman"/>
          <w:sz w:val="24"/>
          <w:szCs w:val="24"/>
        </w:rPr>
        <w:t>e.g</w:t>
      </w:r>
      <w:proofErr w:type="spellEnd"/>
      <w:r w:rsidR="00B67FEC">
        <w:rPr>
          <w:rFonts w:ascii="Times New Roman" w:eastAsiaTheme="minorEastAsia" w:hAnsi="Times New Roman" w:cs="Times New Roman"/>
          <w:sz w:val="24"/>
          <w:szCs w:val="24"/>
        </w:rPr>
        <w:t xml:space="preserve"> 0.005, 0.01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w:t>
      </w:r>
      <w:r>
        <w:rPr>
          <w:rFonts w:ascii="Times New Roman" w:eastAsiaTheme="minorEastAsia" w:hAnsi="Times New Roman" w:cs="Times New Roman"/>
          <w:sz w:val="24"/>
          <w:szCs w:val="24"/>
        </w:rPr>
        <w:t>al dry pixel</w:t>
      </w:r>
      <w:del w:id="62" w:author="Alex Messina" w:date="2015-02-15T09:34:00Z">
        <w:r w:rsidDel="00E26C1B">
          <w:rPr>
            <w:rFonts w:ascii="Times New Roman" w:eastAsiaTheme="minorEastAsia" w:hAnsi="Times New Roman" w:cs="Times New Roman"/>
            <w:sz w:val="24"/>
            <w:szCs w:val="24"/>
          </w:rPr>
          <w:delText xml:space="preserve"> is</w:delText>
        </w:r>
      </w:del>
      <w:r>
        <w:rPr>
          <w:rFonts w:ascii="Times New Roman" w:eastAsiaTheme="minorEastAsia" w:hAnsi="Times New Roman" w:cs="Times New Roman"/>
          <w:sz w:val="24"/>
          <w:szCs w:val="24"/>
        </w:rPr>
        <w:t xml:space="preserve"> has the lowest </w:t>
      </w:r>
      <w:r w:rsidR="008858ED" w:rsidRPr="00E9300A">
        <w:rPr>
          <w:rFonts w:ascii="Times New Roman" w:eastAsiaTheme="minorEastAsia" w:hAnsi="Times New Roman" w:cs="Times New Roman"/>
          <w:sz w:val="24"/>
          <w:szCs w:val="24"/>
        </w:rPr>
        <w:t xml:space="preserve">NDVI in the subset.  </w:t>
      </w:r>
      <w:r w:rsidR="00B67FEC">
        <w:rPr>
          <w:rFonts w:ascii="Times New Roman" w:eastAsiaTheme="minorEastAsia" w:hAnsi="Times New Roman" w:cs="Times New Roman"/>
          <w:sz w:val="24"/>
          <w:szCs w:val="24"/>
        </w:rPr>
        <w:t xml:space="preserve">The impact of different quantiles for selecting wet and </w:t>
      </w:r>
      <w:r w:rsidR="00884A6D">
        <w:rPr>
          <w:rFonts w:ascii="Times New Roman" w:eastAsiaTheme="minorEastAsia" w:hAnsi="Times New Roman" w:cs="Times New Roman"/>
          <w:sz w:val="24"/>
          <w:szCs w:val="24"/>
        </w:rPr>
        <w:t>dry pixels was tested by using q=0.005 and q</w:t>
      </w:r>
      <w:r w:rsidR="00B67FEC">
        <w:rPr>
          <w:rFonts w:ascii="Times New Roman" w:eastAsiaTheme="minorEastAsia" w:hAnsi="Times New Roman" w:cs="Times New Roman"/>
          <w:sz w:val="24"/>
          <w:szCs w:val="24"/>
        </w:rPr>
        <w:t>=0.01.  An additional run with a very low percentile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10</w:t>
      </w:r>
      <w:r w:rsidR="00B67FEC">
        <w:rPr>
          <w:rFonts w:ascii="Times New Roman" w:eastAsiaTheme="minorEastAsia" w:hAnsi="Times New Roman" w:cs="Times New Roman"/>
          <w:sz w:val="24"/>
          <w:szCs w:val="24"/>
          <w:vertAlign w:val="superscript"/>
        </w:rPr>
        <w:t>-6</w:t>
      </w:r>
      <w:r w:rsidR="00B67FEC">
        <w:rPr>
          <w:rFonts w:ascii="Times New Roman" w:eastAsiaTheme="minorEastAsia" w:hAnsi="Times New Roman" w:cs="Times New Roman"/>
          <w:sz w:val="24"/>
          <w:szCs w:val="24"/>
        </w:rPr>
        <w:t>) was used to select the pixels with the minimum and maximum T</w:t>
      </w:r>
      <w:r w:rsidR="00B67FEC">
        <w:rPr>
          <w:rFonts w:ascii="Times New Roman" w:eastAsiaTheme="minorEastAsia" w:hAnsi="Times New Roman" w:cs="Times New Roman"/>
          <w:sz w:val="24"/>
          <w:szCs w:val="24"/>
          <w:vertAlign w:val="subscript"/>
        </w:rPr>
        <w:t>R</w:t>
      </w:r>
      <w:r w:rsidR="00B67FEC">
        <w:rPr>
          <w:rFonts w:ascii="Times New Roman" w:eastAsiaTheme="minorEastAsia" w:hAnsi="Times New Roman" w:cs="Times New Roman"/>
          <w:sz w:val="24"/>
          <w:szCs w:val="24"/>
        </w:rPr>
        <w:t xml:space="preserve"> as the wet and dry pixels.</w:t>
      </w:r>
    </w:p>
    <w:p w14:paraId="3CD7DC7C" w14:textId="77777777" w:rsidR="008858ED" w:rsidRPr="00E9300A"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Several previous implementations of SEBAL have excluded different land cover types</w:t>
      </w:r>
      <w:r w:rsidR="004A6D95">
        <w:rPr>
          <w:rFonts w:ascii="Times New Roman" w:eastAsiaTheme="minorEastAsia" w:hAnsi="Times New Roman" w:cs="Times New Roman"/>
          <w:sz w:val="24"/>
          <w:szCs w:val="24"/>
        </w:rPr>
        <w:t xml:space="preserve"> from the pixel s</w:t>
      </w:r>
      <w:r w:rsidR="006A5B2D">
        <w:rPr>
          <w:rFonts w:ascii="Times New Roman" w:eastAsiaTheme="minorEastAsia" w:hAnsi="Times New Roman" w:cs="Times New Roman"/>
          <w:sz w:val="24"/>
          <w:szCs w:val="24"/>
        </w:rPr>
        <w:t>election</w:t>
      </w:r>
      <w:r w:rsidR="00A829D6">
        <w:rPr>
          <w:rFonts w:ascii="Times New Roman" w:eastAsiaTheme="minorEastAsia" w:hAnsi="Times New Roman" w:cs="Times New Roman"/>
          <w:sz w:val="24"/>
          <w:szCs w:val="24"/>
        </w:rPr>
        <w:t xml:space="preserve"> and model implementation</w:t>
      </w:r>
      <w:r w:rsidR="006A5B2D">
        <w:rPr>
          <w:rFonts w:ascii="Times New Roman" w:eastAsiaTheme="minorEastAsia" w:hAnsi="Times New Roman" w:cs="Times New Roman"/>
          <w:sz w:val="24"/>
          <w:szCs w:val="24"/>
        </w:rPr>
        <w:t xml:space="preserve">, including urban areas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"formattedCitation" : "(Conrad et al., 2007)", "plainTextFormattedCitation" : "(Conrad et al., 2007)", "previouslyFormattedCitation" : "(Conrad et al., 2007)"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(Conrad et al., 2007)</w:t>
      </w:r>
      <w:r w:rsidR="006A5B2D">
        <w:rPr>
          <w:rFonts w:ascii="Times New Roman" w:eastAsiaTheme="minorEastAsia" w:hAnsi="Times New Roman" w:cs="Times New Roman"/>
          <w:sz w:val="24"/>
          <w:szCs w:val="24"/>
        </w:rPr>
        <w:fldChar w:fldCharType="end"/>
      </w:r>
      <w:r w:rsidR="006A5B2D">
        <w:rPr>
          <w:rFonts w:ascii="Times New Roman" w:eastAsiaTheme="minorEastAsia" w:hAnsi="Times New Roman" w:cs="Times New Roman"/>
          <w:sz w:val="24"/>
          <w:szCs w:val="24"/>
        </w:rPr>
        <w:t xml:space="preserve"> and water bodies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"formattedCitation" : "(Morse et al., 2000)", "plainTextFormattedCitation" : "(Morse et al., 2000)", "previouslyFormattedCitation" : "(Morse et al., 2000)"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(Morse et al., 2000)</w:t>
      </w:r>
      <w:r w:rsidR="006A5B2D">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w:t>
      </w:r>
      <w:r w:rsidR="00AE26C9">
        <w:rPr>
          <w:rFonts w:ascii="Times New Roman" w:eastAsiaTheme="minorEastAsia" w:hAnsi="Times New Roman" w:cs="Times New Roman"/>
          <w:sz w:val="24"/>
          <w:szCs w:val="24"/>
        </w:rPr>
        <w:t xml:space="preserve">In our application of SEBAL, </w:t>
      </w:r>
      <w:r w:rsidR="00FA7F57" w:rsidRPr="00E9300A">
        <w:rPr>
          <w:rFonts w:ascii="Times New Roman" w:eastAsiaTheme="minorEastAsia" w:hAnsi="Times New Roman" w:cs="Times New Roman"/>
          <w:sz w:val="24"/>
          <w:szCs w:val="24"/>
        </w:rPr>
        <w:t>land cover</w:t>
      </w:r>
      <w:r w:rsidRPr="00E9300A">
        <w:rPr>
          <w:rFonts w:ascii="Times New Roman" w:eastAsiaTheme="minorEastAsia" w:hAnsi="Times New Roman" w:cs="Times New Roman"/>
          <w:sz w:val="24"/>
          <w:szCs w:val="24"/>
        </w:rPr>
        <w:t xml:space="preserve"> data</w:t>
      </w:r>
      <w:r w:rsidR="00FA7F57" w:rsidRPr="00E9300A">
        <w:rPr>
          <w:rFonts w:ascii="Times New Roman" w:eastAsiaTheme="minorEastAsia" w:hAnsi="Times New Roman" w:cs="Times New Roman"/>
          <w:sz w:val="24"/>
          <w:szCs w:val="24"/>
        </w:rPr>
        <w:t xml:space="preserve"> (MCD12Q1) </w:t>
      </w:r>
      <w:r w:rsidRPr="00E9300A">
        <w:rPr>
          <w:rFonts w:ascii="Times New Roman" w:eastAsiaTheme="minorEastAsia" w:hAnsi="Times New Roman" w:cs="Times New Roman"/>
          <w:sz w:val="24"/>
          <w:szCs w:val="24"/>
        </w:rPr>
        <w:t xml:space="preserve">was used </w:t>
      </w:r>
      <w:r w:rsidR="00FA7F57" w:rsidRPr="00E9300A">
        <w:rPr>
          <w:rFonts w:ascii="Times New Roman" w:eastAsiaTheme="minorEastAsia" w:hAnsi="Times New Roman" w:cs="Times New Roman"/>
          <w:sz w:val="24"/>
          <w:szCs w:val="24"/>
        </w:rPr>
        <w:t>to</w:t>
      </w:r>
      <w:r w:rsidRPr="00E9300A">
        <w:rPr>
          <w:rFonts w:ascii="Times New Roman" w:eastAsiaTheme="minorEastAsia" w:hAnsi="Times New Roman" w:cs="Times New Roman"/>
          <w:sz w:val="24"/>
          <w:szCs w:val="24"/>
        </w:rPr>
        <w:t xml:space="preserve"> remo</w:t>
      </w:r>
      <w:r w:rsidR="00AE26C9">
        <w:rPr>
          <w:rFonts w:ascii="Times New Roman" w:eastAsiaTheme="minorEastAsia" w:hAnsi="Times New Roman" w:cs="Times New Roman"/>
          <w:sz w:val="24"/>
          <w:szCs w:val="24"/>
        </w:rPr>
        <w:t xml:space="preserve">ve </w:t>
      </w:r>
      <w:r w:rsidR="00A829D6">
        <w:rPr>
          <w:rFonts w:ascii="Times New Roman" w:eastAsiaTheme="minorEastAsia" w:hAnsi="Times New Roman" w:cs="Times New Roman"/>
          <w:sz w:val="24"/>
          <w:szCs w:val="24"/>
        </w:rPr>
        <w:t xml:space="preserve">both </w:t>
      </w:r>
      <w:r w:rsidR="00AE26C9">
        <w:rPr>
          <w:rFonts w:ascii="Times New Roman" w:eastAsiaTheme="minorEastAsia" w:hAnsi="Times New Roman" w:cs="Times New Roman"/>
          <w:sz w:val="24"/>
          <w:szCs w:val="24"/>
        </w:rPr>
        <w:t>urban areas and water.</w:t>
      </w:r>
    </w:p>
    <w:p w14:paraId="403254BE" w14:textId="7C8B7C63" w:rsidR="00A53890" w:rsidRPr="00F02F7D"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w:t>
      </w:r>
      <w:ins w:id="63" w:author="Alex Messina" w:date="2015-02-15T09:35:00Z">
        <w:r w:rsidR="00E26C1B">
          <w:rPr>
            <w:rFonts w:ascii="Times New Roman" w:eastAsiaTheme="minorEastAsia" w:hAnsi="Times New Roman" w:cs="Times New Roman"/>
            <w:sz w:val="24"/>
            <w:szCs w:val="24"/>
          </w:rPr>
          <w:t xml:space="preserve"> spatial</w:t>
        </w:r>
      </w:ins>
      <w:r w:rsidRPr="00E9300A">
        <w:rPr>
          <w:rFonts w:ascii="Times New Roman" w:eastAsiaTheme="minorEastAsia" w:hAnsi="Times New Roman" w:cs="Times New Roman"/>
          <w:sz w:val="24"/>
          <w:szCs w:val="24"/>
        </w:rPr>
        <w:t xml:space="preserve"> domain of implementation of SEBAL can </w:t>
      </w:r>
      <w:del w:id="64" w:author="Alex Messina" w:date="2015-02-15T09:36:00Z">
        <w:r w:rsidRPr="00E9300A" w:rsidDel="00E26C1B">
          <w:rPr>
            <w:rFonts w:ascii="Times New Roman" w:eastAsiaTheme="minorEastAsia" w:hAnsi="Times New Roman" w:cs="Times New Roman"/>
            <w:sz w:val="24"/>
            <w:szCs w:val="24"/>
          </w:rPr>
          <w:delText xml:space="preserve">also </w:delText>
        </w:r>
      </w:del>
      <w:r w:rsidRPr="00E9300A">
        <w:rPr>
          <w:rFonts w:ascii="Times New Roman" w:eastAsiaTheme="minorEastAsia" w:hAnsi="Times New Roman" w:cs="Times New Roman"/>
          <w:sz w:val="24"/>
          <w:szCs w:val="24"/>
        </w:rPr>
        <w:t>have important impacts on the resulting ET values.  If a dom</w:t>
      </w:r>
      <w:r w:rsidR="00627D14" w:rsidRPr="00E9300A">
        <w:rPr>
          <w:rFonts w:ascii="Times New Roman" w:eastAsiaTheme="minorEastAsia" w:hAnsi="Times New Roman" w:cs="Times New Roman"/>
          <w:sz w:val="24"/>
          <w:szCs w:val="24"/>
        </w:rPr>
        <w:t xml:space="preserve">ain includes a large area, </w:t>
      </w:r>
      <w:r w:rsidRPr="00E9300A">
        <w:rPr>
          <w:rFonts w:ascii="Times New Roman" w:eastAsiaTheme="minorEastAsia" w:hAnsi="Times New Roman" w:cs="Times New Roman"/>
          <w:sz w:val="24"/>
          <w:szCs w:val="24"/>
        </w:rPr>
        <w:t xml:space="preserve">Rn-G and </w:t>
      </w:r>
      <w:r w:rsidR="00627D14" w:rsidRPr="00E9300A">
        <w:rPr>
          <w:rFonts w:ascii="Times New Roman" w:eastAsiaTheme="minorEastAsia" w:hAnsi="Times New Roman" w:cs="Times New Roman"/>
          <w:sz w:val="24"/>
          <w:szCs w:val="24"/>
        </w:rPr>
        <w:t>temperature may vary with latitude, causing underestimation of ET</w:t>
      </w:r>
      <w:r w:rsidRPr="00E9300A">
        <w:rPr>
          <w:rFonts w:ascii="Times New Roman" w:eastAsiaTheme="minorEastAsia" w:hAnsi="Times New Roman" w:cs="Times New Roman"/>
          <w:sz w:val="24"/>
          <w:szCs w:val="24"/>
        </w:rPr>
        <w:t xml:space="preserve"> in locations </w:t>
      </w:r>
      <w:r w:rsidR="00627D14" w:rsidRPr="00E9300A">
        <w:rPr>
          <w:rFonts w:ascii="Times New Roman" w:eastAsiaTheme="minorEastAsia" w:hAnsi="Times New Roman" w:cs="Times New Roman"/>
          <w:sz w:val="24"/>
          <w:szCs w:val="24"/>
        </w:rPr>
        <w:t>with high Rn-G, since the relationship between T</w:t>
      </w:r>
      <w:r w:rsidR="00627D14" w:rsidRPr="00E9300A">
        <w:rPr>
          <w:rFonts w:ascii="Times New Roman" w:eastAsiaTheme="minorEastAsia" w:hAnsi="Times New Roman" w:cs="Times New Roman"/>
          <w:sz w:val="24"/>
          <w:szCs w:val="24"/>
          <w:vertAlign w:val="subscript"/>
        </w:rPr>
        <w:t>R</w:t>
      </w:r>
      <w:r w:rsidR="00627D14" w:rsidRPr="00E9300A">
        <w:rPr>
          <w:rFonts w:ascii="Times New Roman" w:eastAsiaTheme="minorEastAsia" w:hAnsi="Times New Roman" w:cs="Times New Roman"/>
          <w:sz w:val="24"/>
          <w:szCs w:val="24"/>
        </w:rPr>
        <w:t xml:space="preserve"> and </w:t>
      </w:r>
      <w:proofErr w:type="spellStart"/>
      <w:proofErr w:type="gramStart"/>
      <w:r w:rsidR="00627D14" w:rsidRPr="00E9300A">
        <w:rPr>
          <w:rFonts w:ascii="Times New Roman" w:eastAsiaTheme="minorEastAsia" w:hAnsi="Times New Roman" w:cs="Times New Roman"/>
          <w:sz w:val="24"/>
          <w:szCs w:val="24"/>
        </w:rPr>
        <w:t>dT</w:t>
      </w:r>
      <w:proofErr w:type="spellEnd"/>
      <w:proofErr w:type="gramEnd"/>
      <w:r w:rsidR="00627D14" w:rsidRPr="00E9300A">
        <w:rPr>
          <w:rFonts w:ascii="Times New Roman" w:eastAsiaTheme="minorEastAsia" w:hAnsi="Times New Roman" w:cs="Times New Roman"/>
          <w:sz w:val="24"/>
          <w:szCs w:val="24"/>
        </w:rPr>
        <w:t xml:space="preserve"> is assumed constant over the image.  In order to test the impact of study area size, we first implemented SEBAL over the area that includes all towers</w:t>
      </w:r>
      <w:r w:rsidR="00F02F7D">
        <w:rPr>
          <w:rFonts w:ascii="Times New Roman" w:eastAsiaTheme="minorEastAsia" w:hAnsi="Times New Roman" w:cs="Times New Roman"/>
          <w:sz w:val="24"/>
          <w:szCs w:val="24"/>
        </w:rPr>
        <w:t xml:space="preserve"> and elevations between -20 and +100 m</w:t>
      </w:r>
      <w:r w:rsidR="00CD5A54">
        <w:rPr>
          <w:rFonts w:ascii="Times New Roman" w:eastAsiaTheme="minorEastAsia" w:hAnsi="Times New Roman" w:cs="Times New Roman"/>
          <w:sz w:val="24"/>
          <w:szCs w:val="24"/>
        </w:rPr>
        <w:t xml:space="preserve"> (</w:t>
      </w:r>
      <w:r w:rsidR="00CD5A54">
        <w:rPr>
          <w:rFonts w:ascii="Times New Roman" w:eastAsiaTheme="minorEastAsia" w:hAnsi="Times New Roman" w:cs="Times New Roman"/>
          <w:sz w:val="24"/>
          <w:szCs w:val="24"/>
        </w:rPr>
        <w:fldChar w:fldCharType="begin"/>
      </w:r>
      <w:r w:rsidR="00CD5A54">
        <w:rPr>
          <w:rFonts w:ascii="Times New Roman" w:eastAsiaTheme="minorEastAsia" w:hAnsi="Times New Roman" w:cs="Times New Roman"/>
          <w:sz w:val="24"/>
          <w:szCs w:val="24"/>
        </w:rPr>
        <w:instrText xml:space="preserve"> REF _Ref408409332 \h </w:instrText>
      </w:r>
      <w:r w:rsidR="00CD5A54">
        <w:rPr>
          <w:rFonts w:ascii="Times New Roman" w:eastAsiaTheme="minorEastAsia" w:hAnsi="Times New Roman" w:cs="Times New Roman"/>
          <w:sz w:val="24"/>
          <w:szCs w:val="24"/>
        </w:rPr>
      </w:r>
      <w:r w:rsidR="00CD5A54">
        <w:rPr>
          <w:rFonts w:ascii="Times New Roman" w:eastAsiaTheme="minorEastAsia"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CD5A54">
        <w:rPr>
          <w:rFonts w:ascii="Times New Roman" w:eastAsiaTheme="minorEastAsia" w:hAnsi="Times New Roman" w:cs="Times New Roman"/>
          <w:sz w:val="24"/>
          <w:szCs w:val="24"/>
        </w:rPr>
        <w:fldChar w:fldCharType="end"/>
      </w:r>
      <w:r w:rsidR="00627D14" w:rsidRPr="00E9300A">
        <w:rPr>
          <w:rFonts w:ascii="Times New Roman" w:eastAsiaTheme="minorEastAsia" w:hAnsi="Times New Roman" w:cs="Times New Roman"/>
          <w:sz w:val="24"/>
          <w:szCs w:val="24"/>
        </w:rPr>
        <w:t xml:space="preserve">).  Then we performed SEBAL over just the </w:t>
      </w:r>
      <w:commentRangeStart w:id="65"/>
      <w:r w:rsidR="00627D14" w:rsidRPr="00E9300A">
        <w:rPr>
          <w:rFonts w:ascii="Times New Roman" w:eastAsiaTheme="minorEastAsia" w:hAnsi="Times New Roman" w:cs="Times New Roman"/>
          <w:sz w:val="24"/>
          <w:szCs w:val="24"/>
        </w:rPr>
        <w:t>northern a</w:t>
      </w:r>
      <w:r w:rsidR="00F02F7D">
        <w:rPr>
          <w:rFonts w:ascii="Times New Roman" w:eastAsiaTheme="minorEastAsia" w:hAnsi="Times New Roman" w:cs="Times New Roman"/>
          <w:sz w:val="24"/>
          <w:szCs w:val="24"/>
        </w:rPr>
        <w:t xml:space="preserve">nd southern </w:t>
      </w:r>
      <w:proofErr w:type="spellStart"/>
      <w:r w:rsidR="00F02F7D">
        <w:rPr>
          <w:rFonts w:ascii="Times New Roman" w:eastAsiaTheme="minorEastAsia" w:hAnsi="Times New Roman" w:cs="Times New Roman"/>
          <w:sz w:val="24"/>
          <w:szCs w:val="24"/>
        </w:rPr>
        <w:t>sections</w:t>
      </w:r>
      <w:proofErr w:type="spellEnd"/>
      <w:r w:rsidR="00F02F7D">
        <w:rPr>
          <w:rFonts w:ascii="Times New Roman" w:eastAsiaTheme="minorEastAsia" w:hAnsi="Times New Roman" w:cs="Times New Roman"/>
          <w:sz w:val="24"/>
          <w:szCs w:val="24"/>
        </w:rPr>
        <w:t xml:space="preserve"> </w:t>
      </w:r>
      <w:commentRangeEnd w:id="65"/>
      <w:r w:rsidR="00E26C1B">
        <w:rPr>
          <w:rStyle w:val="CommentReference"/>
        </w:rPr>
        <w:commentReference w:id="65"/>
      </w:r>
      <w:r w:rsidR="00F02F7D">
        <w:rPr>
          <w:rFonts w:ascii="Times New Roman" w:eastAsiaTheme="minorEastAsia" w:hAnsi="Times New Roman" w:cs="Times New Roman"/>
          <w:sz w:val="24"/>
          <w:szCs w:val="24"/>
        </w:rPr>
        <w:t>separately.  An additional subset of the southern section that covers 1 degree latitude by 1 degree longitude was created</w:t>
      </w:r>
      <w:r w:rsidR="00E37947">
        <w:rPr>
          <w:rFonts w:ascii="Times New Roman" w:eastAsiaTheme="minorEastAsia" w:hAnsi="Times New Roman" w:cs="Times New Roman"/>
          <w:sz w:val="24"/>
          <w:szCs w:val="24"/>
        </w:rPr>
        <w:t>, hereafter referred to as the “small southern” domain,</w:t>
      </w:r>
      <w:r w:rsidR="00F02F7D">
        <w:rPr>
          <w:rFonts w:ascii="Times New Roman" w:eastAsiaTheme="minorEastAsia" w:hAnsi="Times New Roman" w:cs="Times New Roman"/>
          <w:sz w:val="24"/>
          <w:szCs w:val="24"/>
        </w:rPr>
        <w:t xml:space="preserve"> due in part to an observed discontinuity in T</w:t>
      </w:r>
      <w:r w:rsidR="00F02F7D">
        <w:rPr>
          <w:rFonts w:ascii="Times New Roman" w:eastAsiaTheme="minorEastAsia" w:hAnsi="Times New Roman" w:cs="Times New Roman"/>
          <w:sz w:val="24"/>
          <w:szCs w:val="24"/>
          <w:vertAlign w:val="subscript"/>
        </w:rPr>
        <w:t>R</w:t>
      </w:r>
      <w:r w:rsidR="00F02F7D">
        <w:rPr>
          <w:rFonts w:ascii="Times New Roman" w:eastAsiaTheme="minorEastAsia" w:hAnsi="Times New Roman" w:cs="Times New Roman"/>
          <w:sz w:val="24"/>
          <w:szCs w:val="24"/>
        </w:rPr>
        <w:t xml:space="preserve"> values at 37º</w:t>
      </w:r>
      <w:r w:rsidR="006438C6">
        <w:rPr>
          <w:rFonts w:ascii="Times New Roman" w:eastAsiaTheme="minorEastAsia" w:hAnsi="Times New Roman" w:cs="Times New Roman"/>
          <w:sz w:val="24"/>
          <w:szCs w:val="24"/>
        </w:rPr>
        <w:t xml:space="preserve"> N</w:t>
      </w:r>
      <w:r w:rsidR="00CD5A54">
        <w:rPr>
          <w:rFonts w:ascii="Times New Roman" w:eastAsiaTheme="minorEastAsia" w:hAnsi="Times New Roman" w:cs="Times New Roman"/>
          <w:sz w:val="24"/>
          <w:szCs w:val="24"/>
        </w:rPr>
        <w:t>.</w:t>
      </w:r>
    </w:p>
    <w:p w14:paraId="65E9D2BD" w14:textId="77777777" w:rsidR="006E3BA8" w:rsidRDefault="006E3BA8" w:rsidP="006E3BA8">
      <w:pPr>
        <w:spacing w:after="0" w:line="240" w:lineRule="auto"/>
        <w:rPr>
          <w:rFonts w:ascii="Times New Roman" w:hAnsi="Times New Roman" w:cs="Times New Roman"/>
          <w:i/>
          <w:sz w:val="24"/>
          <w:szCs w:val="24"/>
        </w:rPr>
      </w:pPr>
    </w:p>
    <w:p w14:paraId="56469512" w14:textId="77777777" w:rsidR="00EC15D6" w:rsidRPr="00E9300A" w:rsidRDefault="00627D14" w:rsidP="006E3BA8">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Comparison of SEBAL and MOD16 with tower data</w:t>
      </w:r>
    </w:p>
    <w:p w14:paraId="6CD1A968" w14:textId="77777777" w:rsidR="00627D14" w:rsidRPr="00E9300A" w:rsidRDefault="00627D14"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ET estima</w:t>
      </w:r>
      <w:r w:rsidR="006438C6">
        <w:rPr>
          <w:rFonts w:ascii="Times New Roman" w:hAnsi="Times New Roman" w:cs="Times New Roman"/>
          <w:sz w:val="24"/>
          <w:szCs w:val="24"/>
        </w:rPr>
        <w:t>ted by both SEBAL and MOD16 was</w:t>
      </w:r>
      <w:r w:rsidRPr="00E9300A">
        <w:rPr>
          <w:rFonts w:ascii="Times New Roman" w:hAnsi="Times New Roman" w:cs="Times New Roman"/>
          <w:sz w:val="24"/>
          <w:szCs w:val="24"/>
        </w:rPr>
        <w:t xml:space="preserve"> compared with ET estimated </w:t>
      </w:r>
      <w:r w:rsidR="00F02F7D">
        <w:rPr>
          <w:rFonts w:ascii="Times New Roman" w:hAnsi="Times New Roman" w:cs="Times New Roman"/>
          <w:sz w:val="24"/>
          <w:szCs w:val="24"/>
        </w:rPr>
        <w:t>at</w:t>
      </w:r>
      <w:r w:rsidRPr="00E9300A">
        <w:rPr>
          <w:rFonts w:ascii="Times New Roman" w:hAnsi="Times New Roman" w:cs="Times New Roman"/>
          <w:sz w:val="24"/>
          <w:szCs w:val="24"/>
        </w:rPr>
        <w:t xml:space="preserve"> the towers.  We used both a 1x1 pixel window and a 3x3 pixel window.  A 3x3 pixel window has been used in several other studies, including the primary validation study for MOD16 </w:t>
      </w:r>
      <w:r w:rsidRPr="00E9300A">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(Mu et al., 2011b)</w:t>
      </w:r>
      <w:r w:rsidRPr="00E9300A">
        <w:rPr>
          <w:rFonts w:ascii="Times New Roman" w:hAnsi="Times New Roman" w:cs="Times New Roman"/>
          <w:sz w:val="24"/>
          <w:szCs w:val="24"/>
        </w:rPr>
        <w:fldChar w:fldCharType="end"/>
      </w:r>
      <w:r w:rsidR="006438C6">
        <w:rPr>
          <w:rFonts w:ascii="Times New Roman" w:hAnsi="Times New Roman" w:cs="Times New Roman"/>
          <w:sz w:val="24"/>
          <w:szCs w:val="24"/>
        </w:rPr>
        <w:t xml:space="preserve"> </w:t>
      </w:r>
      <w:r w:rsidRPr="00E9300A">
        <w:rPr>
          <w:rFonts w:ascii="Times New Roman" w:hAnsi="Times New Roman" w:cs="Times New Roman"/>
          <w:sz w:val="24"/>
          <w:szCs w:val="24"/>
        </w:rPr>
        <w:t xml:space="preserve">to compensate for any issues with </w:t>
      </w:r>
      <w:proofErr w:type="spellStart"/>
      <w:r w:rsidRPr="00E9300A">
        <w:rPr>
          <w:rFonts w:ascii="Times New Roman" w:hAnsi="Times New Roman" w:cs="Times New Roman"/>
          <w:sz w:val="24"/>
          <w:szCs w:val="24"/>
        </w:rPr>
        <w:t>georeferencing</w:t>
      </w:r>
      <w:proofErr w:type="spellEnd"/>
      <w:r w:rsidRPr="00E9300A">
        <w:rPr>
          <w:rFonts w:ascii="Times New Roman" w:hAnsi="Times New Roman" w:cs="Times New Roman"/>
          <w:sz w:val="24"/>
          <w:szCs w:val="24"/>
        </w:rPr>
        <w:t xml:space="preserve"> of imagery, location of the tower near boundaries between two or more pixels, or heterogeneity of the land surface near the tower.</w:t>
      </w:r>
    </w:p>
    <w:p w14:paraId="425CDAC4" w14:textId="77777777" w:rsidR="00627D14" w:rsidRDefault="00797395"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Errors in ET can be due to either errors in Rn or errors in Λ.  In order to remove the impact of </w:t>
      </w:r>
      <w:r w:rsidR="00600B2F">
        <w:rPr>
          <w:rFonts w:ascii="Times New Roman" w:hAnsi="Times New Roman" w:cs="Times New Roman"/>
          <w:sz w:val="24"/>
          <w:szCs w:val="24"/>
        </w:rPr>
        <w:t>errors in Rn</w:t>
      </w:r>
      <w:r w:rsidRPr="00E9300A">
        <w:rPr>
          <w:rFonts w:ascii="Times New Roman" w:hAnsi="Times New Roman" w:cs="Times New Roman"/>
          <w:sz w:val="24"/>
          <w:szCs w:val="24"/>
        </w:rPr>
        <w:t>, we also comp</w:t>
      </w:r>
      <w:r w:rsidR="00D2231C">
        <w:rPr>
          <w:rFonts w:ascii="Times New Roman" w:hAnsi="Times New Roman" w:cs="Times New Roman"/>
          <w:sz w:val="24"/>
          <w:szCs w:val="24"/>
        </w:rPr>
        <w:t xml:space="preserve">ared Λ from SEBAL and </w:t>
      </w:r>
      <w:commentRangeStart w:id="66"/>
      <w:r w:rsidR="00D2231C">
        <w:rPr>
          <w:rFonts w:ascii="Times New Roman" w:hAnsi="Times New Roman" w:cs="Times New Roman"/>
          <w:sz w:val="24"/>
          <w:szCs w:val="24"/>
        </w:rPr>
        <w:t>K</w:t>
      </w:r>
      <w:r w:rsidR="00D2231C">
        <w:rPr>
          <w:rFonts w:ascii="Times New Roman" w:hAnsi="Times New Roman" w:cs="Times New Roman"/>
          <w:sz w:val="24"/>
          <w:szCs w:val="24"/>
          <w:vertAlign w:val="subscript"/>
        </w:rPr>
        <w:t>c</w:t>
      </w:r>
      <w:r w:rsidR="00D2231C">
        <w:rPr>
          <w:rFonts w:ascii="Times New Roman" w:hAnsi="Times New Roman" w:cs="Times New Roman"/>
          <w:sz w:val="24"/>
          <w:szCs w:val="24"/>
        </w:rPr>
        <w:t xml:space="preserve"> </w:t>
      </w:r>
      <w:commentRangeEnd w:id="66"/>
      <w:r w:rsidR="00E26C1B">
        <w:rPr>
          <w:rStyle w:val="CommentReference"/>
        </w:rPr>
        <w:commentReference w:id="66"/>
      </w:r>
      <w:r w:rsidR="00D2231C">
        <w:rPr>
          <w:rFonts w:ascii="Times New Roman" w:hAnsi="Times New Roman" w:cs="Times New Roman"/>
          <w:sz w:val="24"/>
          <w:szCs w:val="24"/>
        </w:rPr>
        <w:t>from MOD16 with Λ</w:t>
      </w:r>
      <w:r w:rsidRPr="00E9300A">
        <w:rPr>
          <w:rFonts w:ascii="Times New Roman" w:hAnsi="Times New Roman" w:cs="Times New Roman"/>
          <w:sz w:val="24"/>
          <w:szCs w:val="24"/>
        </w:rPr>
        <w:t xml:space="preserve"> and</w:t>
      </w:r>
      <w:r w:rsidR="00D2231C">
        <w:rPr>
          <w:rFonts w:ascii="Times New Roman" w:hAnsi="Times New Roman" w:cs="Times New Roman"/>
          <w:sz w:val="24"/>
          <w:szCs w:val="24"/>
        </w:rPr>
        <w:t>/or</w:t>
      </w:r>
      <w:r w:rsidRPr="00E9300A">
        <w:rPr>
          <w:rFonts w:ascii="Times New Roman" w:hAnsi="Times New Roman" w:cs="Times New Roman"/>
          <w:sz w:val="24"/>
          <w:szCs w:val="24"/>
        </w:rPr>
        <w:t xml:space="preserve"> </w:t>
      </w:r>
      <w:r w:rsidR="00D2231C">
        <w:rPr>
          <w:rFonts w:ascii="Times New Roman" w:hAnsi="Times New Roman" w:cs="Times New Roman"/>
          <w:sz w:val="24"/>
          <w:szCs w:val="24"/>
        </w:rPr>
        <w:t>K</w:t>
      </w:r>
      <w:r w:rsidR="00D2231C">
        <w:rPr>
          <w:rFonts w:ascii="Times New Roman" w:hAnsi="Times New Roman" w:cs="Times New Roman"/>
          <w:sz w:val="24"/>
          <w:szCs w:val="24"/>
          <w:vertAlign w:val="subscript"/>
        </w:rPr>
        <w:t>c</w:t>
      </w:r>
      <w:r w:rsidR="00D2231C" w:rsidRPr="00E9300A">
        <w:rPr>
          <w:rFonts w:ascii="Times New Roman" w:hAnsi="Times New Roman" w:cs="Times New Roman"/>
          <w:sz w:val="24"/>
          <w:szCs w:val="24"/>
        </w:rPr>
        <w:t xml:space="preserve"> </w:t>
      </w:r>
      <w:r w:rsidR="00D2231C">
        <w:rPr>
          <w:rFonts w:ascii="Times New Roman" w:hAnsi="Times New Roman" w:cs="Times New Roman"/>
          <w:sz w:val="24"/>
          <w:szCs w:val="24"/>
        </w:rPr>
        <w:t xml:space="preserve">from </w:t>
      </w:r>
      <w:r w:rsidRPr="00E9300A">
        <w:rPr>
          <w:rFonts w:ascii="Times New Roman" w:hAnsi="Times New Roman" w:cs="Times New Roman"/>
          <w:sz w:val="24"/>
          <w:szCs w:val="24"/>
        </w:rPr>
        <w:t xml:space="preserve">the towers.  Since hourly data </w:t>
      </w:r>
      <w:r w:rsidR="00D2231C">
        <w:rPr>
          <w:rFonts w:ascii="Times New Roman" w:hAnsi="Times New Roman" w:cs="Times New Roman"/>
          <w:sz w:val="24"/>
          <w:szCs w:val="24"/>
        </w:rPr>
        <w:t>were not available at most towers</w:t>
      </w:r>
      <w:r w:rsidRPr="00E9300A">
        <w:rPr>
          <w:rFonts w:ascii="Times New Roman" w:hAnsi="Times New Roman" w:cs="Times New Roman"/>
          <w:sz w:val="24"/>
          <w:szCs w:val="24"/>
        </w:rPr>
        <w:t xml:space="preserve">, the </w:t>
      </w:r>
      <w:r w:rsidR="00D2231C">
        <w:rPr>
          <w:rFonts w:ascii="Times New Roman" w:hAnsi="Times New Roman" w:cs="Times New Roman"/>
          <w:sz w:val="24"/>
          <w:szCs w:val="24"/>
        </w:rPr>
        <w:t>K</w:t>
      </w:r>
      <w:r w:rsidR="00D2231C">
        <w:rPr>
          <w:rFonts w:ascii="Times New Roman" w:hAnsi="Times New Roman" w:cs="Times New Roman"/>
          <w:sz w:val="24"/>
          <w:szCs w:val="24"/>
          <w:vertAlign w:val="subscript"/>
        </w:rPr>
        <w:t>c</w:t>
      </w:r>
      <w:r w:rsidR="00D2231C" w:rsidRPr="00E9300A">
        <w:rPr>
          <w:rFonts w:ascii="Times New Roman" w:hAnsi="Times New Roman" w:cs="Times New Roman"/>
          <w:sz w:val="24"/>
          <w:szCs w:val="24"/>
        </w:rPr>
        <w:t xml:space="preserve"> </w:t>
      </w:r>
      <w:r w:rsidRPr="00E9300A">
        <w:rPr>
          <w:rFonts w:ascii="Times New Roman" w:hAnsi="Times New Roman" w:cs="Times New Roman"/>
          <w:sz w:val="24"/>
          <w:szCs w:val="24"/>
        </w:rPr>
        <w:t xml:space="preserve">for MOD16 and </w:t>
      </w:r>
      <w:r w:rsidR="00D2231C" w:rsidRPr="00E9300A">
        <w:rPr>
          <w:rFonts w:ascii="Times New Roman" w:hAnsi="Times New Roman" w:cs="Times New Roman"/>
          <w:sz w:val="24"/>
          <w:szCs w:val="24"/>
        </w:rPr>
        <w:t xml:space="preserve">Λ </w:t>
      </w:r>
      <w:r w:rsidR="00D2231C">
        <w:rPr>
          <w:rFonts w:ascii="Times New Roman" w:hAnsi="Times New Roman" w:cs="Times New Roman"/>
          <w:sz w:val="24"/>
          <w:szCs w:val="24"/>
        </w:rPr>
        <w:t xml:space="preserve">for </w:t>
      </w:r>
      <w:r w:rsidRPr="00E9300A">
        <w:rPr>
          <w:rFonts w:ascii="Times New Roman" w:hAnsi="Times New Roman" w:cs="Times New Roman"/>
          <w:sz w:val="24"/>
          <w:szCs w:val="24"/>
        </w:rPr>
        <w:t xml:space="preserve">SEBAL were calculated </w:t>
      </w:r>
      <w:r w:rsidR="00D2231C">
        <w:rPr>
          <w:rFonts w:ascii="Times New Roman" w:hAnsi="Times New Roman" w:cs="Times New Roman"/>
          <w:sz w:val="24"/>
          <w:szCs w:val="24"/>
        </w:rPr>
        <w:t>using 24-hour averages</w:t>
      </w:r>
      <w:r w:rsidRPr="00E9300A">
        <w:rPr>
          <w:rFonts w:ascii="Times New Roman" w:hAnsi="Times New Roman" w:cs="Times New Roman"/>
          <w:sz w:val="24"/>
          <w:szCs w:val="24"/>
        </w:rPr>
        <w:t>.</w:t>
      </w:r>
    </w:p>
    <w:p w14:paraId="7F415EE6" w14:textId="77777777" w:rsidR="006E3BA8" w:rsidRDefault="006E3BA8" w:rsidP="006E3BA8">
      <w:pPr>
        <w:spacing w:after="0" w:line="240" w:lineRule="auto"/>
        <w:rPr>
          <w:rFonts w:ascii="Times New Roman" w:hAnsi="Times New Roman" w:cs="Times New Roman"/>
          <w:sz w:val="24"/>
          <w:szCs w:val="24"/>
        </w:rPr>
      </w:pPr>
    </w:p>
    <w:p w14:paraId="09E2AB9F" w14:textId="77777777" w:rsidR="008D4079" w:rsidRPr="008D4079" w:rsidRDefault="008D4079" w:rsidP="006E3BA8">
      <w:pPr>
        <w:spacing w:after="0" w:line="240" w:lineRule="auto"/>
        <w:rPr>
          <w:rFonts w:ascii="Times New Roman" w:hAnsi="Times New Roman" w:cs="Times New Roman"/>
          <w:i/>
          <w:sz w:val="24"/>
          <w:szCs w:val="24"/>
        </w:rPr>
      </w:pPr>
      <w:r w:rsidRPr="008D4079">
        <w:rPr>
          <w:rFonts w:ascii="Times New Roman" w:hAnsi="Times New Roman" w:cs="Times New Roman"/>
          <w:i/>
          <w:sz w:val="24"/>
          <w:szCs w:val="24"/>
        </w:rPr>
        <w:t>Vegetation and wetness indices</w:t>
      </w:r>
    </w:p>
    <w:p w14:paraId="57DEB539" w14:textId="77777777" w:rsidR="007B7CBD" w:rsidRPr="007B7CBD" w:rsidRDefault="008D4079" w:rsidP="007B7C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 and wetness indices were used to interpret the differences between MOD16 and SEBAL estimates of ET over the growing season.  The enhanced vegetation index (EVI) from 16-day MOD13A2 were used as a proxy for vegetation growth.  EVI was used instead of NDVI because NDVI saturates over dense vegetation.  The Land Surface Water Index (LSWI) </w:t>
      </w:r>
      <w:r w:rsidR="006E7B70">
        <w:rPr>
          <w:rFonts w:ascii="Times New Roman" w:hAnsi="Times New Roman" w:cs="Times New Roman"/>
          <w:sz w:val="24"/>
          <w:szCs w:val="24"/>
        </w:rPr>
        <w:t>was used as a proxy for moisture in both vegetation and soil</w:t>
      </w:r>
      <w:r w:rsidR="00FE009A">
        <w:rPr>
          <w:rFonts w:ascii="Times New Roman" w:hAnsi="Times New Roman" w:cs="Times New Roman"/>
          <w:sz w:val="24"/>
          <w:szCs w:val="24"/>
        </w:rPr>
        <w:t xml:space="preserve"> </w:t>
      </w:r>
      <w:r w:rsidR="00FE009A">
        <w:rPr>
          <w:rFonts w:ascii="Times New Roman" w:hAnsi="Times New Roman" w:cs="Times New Roman"/>
          <w:sz w:val="24"/>
          <w:szCs w:val="24"/>
        </w:rPr>
        <w:fldChar w:fldCharType="begin" w:fldLock="1"/>
      </w:r>
      <w:r w:rsidR="00052FE2">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sidR="00FE009A">
        <w:rPr>
          <w:rFonts w:ascii="Times New Roman" w:hAnsi="Times New Roman" w:cs="Times New Roman"/>
          <w:sz w:val="24"/>
          <w:szCs w:val="24"/>
        </w:rPr>
        <w:fldChar w:fldCharType="separate"/>
      </w:r>
      <w:r w:rsidR="00FE009A" w:rsidRPr="00FE009A">
        <w:rPr>
          <w:rFonts w:ascii="Times New Roman" w:hAnsi="Times New Roman" w:cs="Times New Roman"/>
          <w:noProof/>
          <w:sz w:val="24"/>
          <w:szCs w:val="24"/>
        </w:rPr>
        <w:t>(Xiao et al., 2005)</w:t>
      </w:r>
      <w:r w:rsidR="00FE009A">
        <w:rPr>
          <w:rFonts w:ascii="Times New Roman" w:hAnsi="Times New Roman" w:cs="Times New Roman"/>
          <w:sz w:val="24"/>
          <w:szCs w:val="24"/>
        </w:rPr>
        <w:fldChar w:fldCharType="end"/>
      </w:r>
      <w:r w:rsidR="006E7B7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810"/>
      </w:tblGrid>
      <w:tr w:rsidR="007B7CBD" w14:paraId="734BCB58" w14:textId="77777777" w:rsidTr="007B7CBD">
        <w:tc>
          <w:tcPr>
            <w:tcW w:w="7128" w:type="dxa"/>
          </w:tcPr>
          <w:p w14:paraId="15DB29F8" w14:textId="77777777" w:rsidR="007B7CBD" w:rsidRPr="007B7CBD" w:rsidRDefault="007B7CBD" w:rsidP="00EF0D76">
            <w:pPr>
              <w:pStyle w:val="Caption"/>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LSWI=</m:t>
                </m:r>
                <m:f>
                  <m:fPr>
                    <m:ctrlPr>
                      <w:rPr>
                        <w:rFonts w:ascii="Cambria Math" w:hAnsi="Cambria Math" w:cs="Times New Roman"/>
                        <w:i w:val="0"/>
                        <w:sz w:val="24"/>
                        <w:szCs w:val="24"/>
                      </w:rPr>
                    </m:ctrlPr>
                  </m:fPr>
                  <m:num>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num>
                  <m:den>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den>
                </m:f>
              </m:oMath>
            </m:oMathPara>
          </w:p>
        </w:tc>
        <w:tc>
          <w:tcPr>
            <w:tcW w:w="810" w:type="dxa"/>
          </w:tcPr>
          <w:p w14:paraId="13E5D5E7" w14:textId="77777777" w:rsidR="007B7CBD" w:rsidRDefault="007B7CBD" w:rsidP="00EF0D76">
            <w:pPr>
              <w:pStyle w:val="Caption"/>
              <w:rPr>
                <w:rFonts w:ascii="Times New Roman" w:eastAsiaTheme="minorEastAsia" w:hAnsi="Times New Roman" w:cs="Times New Roman"/>
                <w:sz w:val="24"/>
                <w:szCs w:val="24"/>
              </w:rPr>
            </w:pPr>
            <w:r w:rsidRPr="007B7CBD">
              <w:t xml:space="preserve">( </w:t>
            </w:r>
            <w:r w:rsidR="008C46B6">
              <w:fldChar w:fldCharType="begin"/>
            </w:r>
            <w:r w:rsidR="008C46B6" w:rsidRPr="008F6276">
              <w:instrText xml:space="preserve"> SEQ ( \* ARABIC </w:instrText>
            </w:r>
            <w:r w:rsidR="008C46B6">
              <w:fldChar w:fldCharType="separate"/>
            </w:r>
            <w:r w:rsidR="0005491B">
              <w:rPr>
                <w:noProof/>
              </w:rPr>
              <w:t>7</w:t>
            </w:r>
            <w:r w:rsidR="008C46B6">
              <w:rPr>
                <w:noProof/>
              </w:rPr>
              <w:fldChar w:fldCharType="end"/>
            </w:r>
            <w:r w:rsidRPr="007B7CBD">
              <w:t xml:space="preserve"> )</w:t>
            </w:r>
          </w:p>
        </w:tc>
      </w:tr>
    </w:tbl>
    <w:p w14:paraId="3DC4D34C" w14:textId="77777777" w:rsidR="006E7B70" w:rsidRDefault="006E3BA8" w:rsidP="006E3BA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6E7B70">
        <w:rPr>
          <w:rFonts w:ascii="Times New Roman" w:eastAsiaTheme="minorEastAsia" w:hAnsi="Times New Roman" w:cs="Times New Roman"/>
          <w:sz w:val="24"/>
          <w:szCs w:val="24"/>
        </w:rPr>
        <w:t>here</w:t>
      </w:r>
      <w:proofErr w:type="gramEnd"/>
      <w:r w:rsidR="006E7B70">
        <w:rPr>
          <w:rFonts w:ascii="Times New Roman" w:eastAsiaTheme="minorEastAsia" w:hAnsi="Times New Roman" w:cs="Times New Roman"/>
          <w:sz w:val="24"/>
          <w:szCs w:val="24"/>
        </w:rPr>
        <w:t xml:space="preserve"> ρ is reflectance and nir</w:t>
      </w:r>
      <w:r w:rsidR="006438C6">
        <w:rPr>
          <w:rFonts w:ascii="Times New Roman" w:eastAsiaTheme="minorEastAsia" w:hAnsi="Times New Roman" w:cs="Times New Roman"/>
          <w:sz w:val="24"/>
          <w:szCs w:val="24"/>
        </w:rPr>
        <w:t>1</w:t>
      </w:r>
      <w:r w:rsidR="006E7B70">
        <w:rPr>
          <w:rFonts w:ascii="Times New Roman" w:eastAsiaTheme="minorEastAsia" w:hAnsi="Times New Roman" w:cs="Times New Roman"/>
          <w:sz w:val="24"/>
          <w:szCs w:val="24"/>
        </w:rPr>
        <w:t xml:space="preserve"> and swir</w:t>
      </w:r>
      <w:r w:rsidR="006438C6">
        <w:rPr>
          <w:rFonts w:ascii="Times New Roman" w:eastAsiaTheme="minorEastAsia" w:hAnsi="Times New Roman" w:cs="Times New Roman"/>
          <w:sz w:val="24"/>
          <w:szCs w:val="24"/>
        </w:rPr>
        <w:t>2</w:t>
      </w:r>
      <w:r w:rsidR="006E7B70">
        <w:rPr>
          <w:rFonts w:ascii="Times New Roman" w:eastAsiaTheme="minorEastAsia" w:hAnsi="Times New Roman" w:cs="Times New Roman"/>
          <w:sz w:val="24"/>
          <w:szCs w:val="24"/>
        </w:rPr>
        <w:t xml:space="preserve"> indicate near infrared (841-876 nm, MODIS band 2) and shortwave infrared (2105-2155 nm, MODIS band 7).  The net difference water index (NDWI)</w:t>
      </w:r>
      <w:r w:rsidR="00052FE2">
        <w:rPr>
          <w:rFonts w:ascii="Times New Roman" w:eastAsiaTheme="minorEastAsia" w:hAnsi="Times New Roman" w:cs="Times New Roman"/>
          <w:sz w:val="24"/>
          <w:szCs w:val="24"/>
        </w:rPr>
        <w:t xml:space="preserve"> </w:t>
      </w:r>
      <w:r w:rsidR="00052FE2">
        <w:rPr>
          <w:rFonts w:ascii="Times New Roman" w:eastAsiaTheme="minorEastAsia" w:hAnsi="Times New Roman" w:cs="Times New Roman"/>
          <w:sz w:val="24"/>
          <w:szCs w:val="24"/>
        </w:rPr>
        <w:fldChar w:fldCharType="begin" w:fldLock="1"/>
      </w:r>
      <w:r w:rsidR="00887A1A">
        <w:rPr>
          <w:rFonts w:ascii="Times New Roman" w:eastAsiaTheme="minorEastAsia" w:hAnsi="Times New Roman" w:cs="Times New Roman"/>
          <w:sz w:val="24"/>
          <w:szCs w:val="24"/>
        </w:rPr>
        <w:instrText>ADDIN CSL_CITATION { "citationItems" : [ { "id" : "ITEM-1", "itemData" : { "DOI" : "10.1080/01431160110106069", "ISSN" : "0143-1161", "abstract" : "In this landscape-scale study we explored the potential for multitemporal 10-day composite data from the Vegetation sensor to characterize land cover types, in combination with Landsat TM image and agricultural census data. The study area (175 km by 165 km) is located in eastern Jiangsu Province, China. The Normalized Difference Vegetation Index (NDVI ) and the Normalized Difference Water Index (NDWI ) were calculated for seven 10-day composite (VGT-S10) data from 11 March to 20 May 1999. Multi-temporal NDVI and NDWI were visually examined and used for unsupervised classification. The resultant VGT classification map at 1 km resolution was compared to the TM classification map derived from unsupervised classification of a Landsat 5 TM image acquired on 26 April 1996 at 30 m resolution to quantify percent fraction of cropland within a 1 km VGT pixel; resulting in a mean of 60% for pixels classified as cropland, and 47% for pixels classified as cropland/natural vegetation mosaic. The estimates of cropland area from VGT data and TM image were also aggregated to county-level, using an administrative county map, and then compared to the 1995 county-level agricultural census data. This landscape-scale analysis incorporated image classification (e.g. coarse-resolution VGT data, fineresolution TM data), statistical census data (e.g. county-level agricultural census data) and a geographical information system (e.g. an administrative county map), and demonstrated the potential of multi-temporal VGT data for mapping of croplands across various spatial scales from landscape to region. This analysis also illustrated some of the limitations of per-pixel classification at the 1 km resolution for a heterogeneous landscape.", "author" : [ { "dropping-particle" : "", "family" : "Xiao", "given" : "X", "non-dropping-particle" : "", "parse-names" : false, "suffix" : "" }, { "dropping-particle" : "", "family" : "Boles", "given" : "S", "non-dropping-particle" : "", "parse-names" : false, "suffix" : "" }, { "dropping-particle" : "", "family" : "Frolking", "given" : "S", "non-dropping-particle" : "", "parse-names" : false, "suffix" : "" }, { "dropping-particle" : "", "family" : "Salas", "given" : "W", "non-dropping-particle" : "", "parse-names" : false, "suffix" : "" }, { "dropping-particle" : "", "family" : "Moore",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"18", "issued" : { "date-parts" : [ [ "2002", "1", "1" ] ] }, "note" : "doi: 10.1080/01431160110106069", "page" : "3579-3594", "publisher" : "Taylor &amp; Francis", "title" : "Landscape-scale characterization of cropland in China using Vegetation and Landsat TM images", "type" : "article-journal", "volume" : "23" }, "uris" : [ "http://www.mendeley.com/documents/?uuid=4eca8d10-cf40-4802-b502-be0a8a440382", "http://www.mendeley.com/documents/?uuid=e07ac545-4edf-4aba-98d1-e7ba3d0a39a4" ] } ], "mendeley" : { "formattedCitation" : "(X Xiao et al., 2002)", "plainTextFormattedCitation" : "(X Xiao et al., 2002)", "previouslyFormattedCitation" : "(X Xiao et al., 2002)" }, "properties" : { "noteIndex" : 0 }, "schema" : "https://github.com/citation-style-language/schema/raw/master/csl-citation.json" }</w:instrText>
      </w:r>
      <w:r w:rsidR="00052FE2">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 Xiao et al., 2002)</w:t>
      </w:r>
      <w:r w:rsidR="00052FE2">
        <w:rPr>
          <w:rFonts w:ascii="Times New Roman" w:eastAsiaTheme="minorEastAsia" w:hAnsi="Times New Roman" w:cs="Times New Roman"/>
          <w:sz w:val="24"/>
          <w:szCs w:val="24"/>
        </w:rPr>
        <w:fldChar w:fldCharType="end"/>
      </w:r>
      <w:r w:rsidR="006E7B70">
        <w:rPr>
          <w:rFonts w:ascii="Times New Roman" w:eastAsiaTheme="minorEastAsia" w:hAnsi="Times New Roman" w:cs="Times New Roman"/>
          <w:sz w:val="24"/>
          <w:szCs w:val="24"/>
        </w:rPr>
        <w:t xml:space="preserve"> substitutes ρ</w:t>
      </w:r>
      <w:r w:rsidR="006E7B70">
        <w:rPr>
          <w:rFonts w:ascii="Times New Roman" w:eastAsiaTheme="minorEastAsia" w:hAnsi="Times New Roman" w:cs="Times New Roman"/>
          <w:sz w:val="24"/>
          <w:szCs w:val="24"/>
          <w:vertAlign w:val="subscript"/>
        </w:rPr>
        <w:t>nir2</w:t>
      </w:r>
      <w:r w:rsidR="006E7B70">
        <w:rPr>
          <w:rFonts w:ascii="Times New Roman" w:eastAsiaTheme="minorEastAsia" w:hAnsi="Times New Roman" w:cs="Times New Roman"/>
          <w:sz w:val="24"/>
          <w:szCs w:val="24"/>
        </w:rPr>
        <w:t xml:space="preserve"> (1230-1250 nm, MODIS band 5) </w:t>
      </w:r>
      <w:r w:rsidR="0007129C">
        <w:rPr>
          <w:rFonts w:ascii="Times New Roman" w:eastAsiaTheme="minorEastAsia" w:hAnsi="Times New Roman" w:cs="Times New Roman"/>
          <w:sz w:val="24"/>
          <w:szCs w:val="24"/>
        </w:rPr>
        <w:t>for ρ</w:t>
      </w:r>
      <w:r w:rsidR="0007129C">
        <w:rPr>
          <w:rFonts w:ascii="Times New Roman" w:eastAsiaTheme="minorEastAsia" w:hAnsi="Times New Roman" w:cs="Times New Roman"/>
          <w:sz w:val="24"/>
          <w:szCs w:val="24"/>
          <w:vertAlign w:val="subscript"/>
        </w:rPr>
        <w:t>swir2</w:t>
      </w:r>
      <w:r w:rsidR="006E7B70">
        <w:rPr>
          <w:rFonts w:ascii="Times New Roman" w:eastAsiaTheme="minorEastAsia" w:hAnsi="Times New Roman" w:cs="Times New Roman"/>
          <w:sz w:val="24"/>
          <w:szCs w:val="24"/>
        </w:rPr>
        <w:t xml:space="preserve">. </w:t>
      </w:r>
      <w:r w:rsidR="00FE009A">
        <w:rPr>
          <w:rFonts w:ascii="Times New Roman" w:eastAsiaTheme="minorEastAsia" w:hAnsi="Times New Roman" w:cs="Times New Roman"/>
          <w:sz w:val="24"/>
          <w:szCs w:val="24"/>
        </w:rPr>
        <w:t xml:space="preserve"> LSWI and NDWI correlate with NDVI, EVI, and vegetation cover, but LSWI and NDWI are also high over wet surfaces, such as rice paddy during the flooding and transplanting stages </w:t>
      </w:r>
      <w:r w:rsidR="00FE009A">
        <w:rPr>
          <w:rFonts w:ascii="Times New Roman" w:eastAsiaTheme="minorEastAsia" w:hAnsi="Times New Roman" w:cs="Times New Roman"/>
          <w:sz w:val="24"/>
          <w:szCs w:val="24"/>
        </w:rPr>
        <w:fldChar w:fldCharType="begin" w:fldLock="1"/>
      </w:r>
      <w:r w:rsidR="00013482">
        <w:rPr>
          <w:rFonts w:ascii="Times New Roman" w:eastAsiaTheme="minorEastAsia" w:hAnsi="Times New Roman" w:cs="Times New Roman"/>
          <w:sz w:val="24"/>
          <w:szCs w:val="24"/>
        </w:rPr>
        <w:instrText>ADDIN CSL_CITATION { "citationItems" : [ { "id" : "ITEM-1", "itemData" : { "ISSN" : "0143-1161", "author" : [ { "dropping-particle" : "", "family" : "Xiao", "given" : "Xiangming", "non-dropping-particle" : "", "parse-names" : false, "suffix" : "" }, { "dropping-particle" : "", "family" : "Boles", "given" : "Stephen", "non-dropping-particle" : "", "parse-names" : false, "suffix" : "" }, { "dropping-particle" : "", "family" : "Frolking", "given" : "S", "non-dropping-particle" : "", "parse-names" : false, "suffix" : "" }, { "dropping-particle" : "", "family" : "Salas", "given" : "W", "non-dropping-particle" : "", "parse-names" : false, "suffix" : "" }, { "dropping-particle" : "", "family" : "Moore Iii",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"15", "issued" : { "date-parts" : [ [ "2002" ] ] }, "page" : "3009-3022", "publisher" : "Taylor &amp; Francis", "title" : "Observation of flooding and rice transplanting of paddy rice fields at the site to landscape scales in China using VEGETATION sensor data", "type" : "article-journal", "volume" : "23" }, "uris" : [ "http://www.mendeley.com/documents/?uuid=a192f89d-6547-443d-9c37-5316c7810ce1", "http://www.mendeley.com/documents/?uuid=a00610c8-6c1d-44cb-9b1c-0f753cfec897" ] } ], "mendeley" : { "formattedCitation" : "(Xiangming Xiao et al., 2002)", "plainTextFormattedCitation" : "(Xiangming Xiao et al., 2002)", "previouslyFormattedCitation" : "(Xiangming Xiao et al., 2002)" }, "properties" : { "noteIndex" : 0 }, "schema" : "https://github.com/citation-style-language/schema/raw/master/csl-citation.json" }</w:instrText>
      </w:r>
      <w:r w:rsidR="00FE009A">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(Xiangming Xiao et al., 2002)</w:t>
      </w:r>
      <w:r w:rsidR="00FE009A">
        <w:rPr>
          <w:rFonts w:ascii="Times New Roman" w:eastAsiaTheme="minorEastAsia" w:hAnsi="Times New Roman" w:cs="Times New Roman"/>
          <w:sz w:val="24"/>
          <w:szCs w:val="24"/>
        </w:rPr>
        <w:fldChar w:fldCharType="end"/>
      </w:r>
      <w:r w:rsidR="00F02F7D">
        <w:rPr>
          <w:rFonts w:ascii="Times New Roman" w:eastAsiaTheme="minorEastAsia" w:hAnsi="Times New Roman" w:cs="Times New Roman"/>
          <w:sz w:val="24"/>
          <w:szCs w:val="24"/>
        </w:rPr>
        <w:t>.</w:t>
      </w:r>
    </w:p>
    <w:p w14:paraId="42EAECD7" w14:textId="77777777" w:rsidR="00BB6CDF" w:rsidRDefault="00BB6CDF" w:rsidP="006E3BA8">
      <w:pPr>
        <w:spacing w:after="0" w:line="240" w:lineRule="auto"/>
        <w:rPr>
          <w:rFonts w:ascii="Times New Roman" w:eastAsiaTheme="minorEastAsia" w:hAnsi="Times New Roman" w:cs="Times New Roman"/>
          <w:sz w:val="24"/>
          <w:szCs w:val="24"/>
        </w:rPr>
      </w:pPr>
    </w:p>
    <w:p w14:paraId="498CD2F7" w14:textId="77777777" w:rsidR="00DD1C87" w:rsidRDefault="00DD1C87"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Field data</w:t>
      </w:r>
    </w:p>
    <w:p w14:paraId="3A8625EC" w14:textId="77777777" w:rsidR="00DD1C87" w:rsidRDefault="00DD1C87" w:rsidP="00BB6CDF">
      <w:pPr>
        <w:spacing w:after="0" w:line="240" w:lineRule="auto"/>
        <w:rPr>
          <w:rFonts w:ascii="Times New Roman" w:hAnsi="Times New Roman" w:cs="Times New Roman"/>
          <w:i/>
          <w:sz w:val="24"/>
          <w:szCs w:val="24"/>
        </w:rPr>
      </w:pPr>
    </w:p>
    <w:p w14:paraId="4769A08E" w14:textId="77777777" w:rsidR="00DD1C87" w:rsidRDefault="00DD1C87"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Crop height, aboveground wet biomass (ABW) and fractional crop cover were measured in the field for three dates corresponding to sprouting, flowering, and grain- or bud-filling stages.  </w:t>
      </w:r>
    </w:p>
    <w:p w14:paraId="3A414EEA" w14:textId="77777777" w:rsidR="00DD1C87" w:rsidRPr="00DD1C87" w:rsidRDefault="00DD1C87" w:rsidP="00BB6CDF">
      <w:pPr>
        <w:spacing w:after="0" w:line="240" w:lineRule="auto"/>
        <w:rPr>
          <w:rFonts w:ascii="Times New Roman" w:hAnsi="Times New Roman" w:cs="Times New Roman"/>
          <w:sz w:val="24"/>
          <w:szCs w:val="24"/>
        </w:rPr>
      </w:pPr>
      <w:r w:rsidRPr="0097564C">
        <w:rPr>
          <w:rFonts w:ascii="Times New Roman" w:hAnsi="Times New Roman" w:cs="Times New Roman"/>
          <w:sz w:val="24"/>
          <w:szCs w:val="24"/>
          <w:highlight w:val="yellow"/>
        </w:rPr>
        <w:t>** More detail here from Michael</w:t>
      </w:r>
      <w:r w:rsidR="00997051" w:rsidRPr="0097564C">
        <w:rPr>
          <w:rFonts w:ascii="Times New Roman" w:hAnsi="Times New Roman" w:cs="Times New Roman"/>
          <w:sz w:val="24"/>
          <w:szCs w:val="24"/>
          <w:highlight w:val="yellow"/>
        </w:rPr>
        <w:t>?</w:t>
      </w:r>
      <w:r w:rsidRPr="0097564C">
        <w:rPr>
          <w:rFonts w:ascii="Times New Roman" w:hAnsi="Times New Roman" w:cs="Times New Roman"/>
          <w:sz w:val="24"/>
          <w:szCs w:val="24"/>
          <w:highlight w:val="yellow"/>
        </w:rPr>
        <w:t xml:space="preserve"> **</w:t>
      </w:r>
    </w:p>
    <w:p w14:paraId="767D2CFD" w14:textId="77777777" w:rsidR="00DD1C87" w:rsidRDefault="00DD1C87" w:rsidP="00BB6CDF">
      <w:pPr>
        <w:spacing w:after="0" w:line="240" w:lineRule="auto"/>
        <w:rPr>
          <w:rFonts w:ascii="Times New Roman" w:hAnsi="Times New Roman" w:cs="Times New Roman"/>
          <w:i/>
          <w:sz w:val="24"/>
          <w:szCs w:val="24"/>
        </w:rPr>
      </w:pPr>
    </w:p>
    <w:p w14:paraId="3B33D8C7" w14:textId="77777777" w:rsidR="00BB6CDF" w:rsidRDefault="00BB6CDF"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Irrigation practices</w:t>
      </w:r>
    </w:p>
    <w:p w14:paraId="4F100F4D" w14:textId="77777777" w:rsidR="00BB6CDF" w:rsidRDefault="00BB6CDF" w:rsidP="00BB6CDF">
      <w:pPr>
        <w:spacing w:after="0" w:line="240" w:lineRule="auto"/>
        <w:rPr>
          <w:rFonts w:ascii="Times New Roman" w:hAnsi="Times New Roman" w:cs="Times New Roman"/>
          <w:i/>
          <w:sz w:val="24"/>
          <w:szCs w:val="24"/>
        </w:rPr>
      </w:pPr>
    </w:p>
    <w:p w14:paraId="3627E1FA" w14:textId="7FBFBC1A" w:rsidR="00BB6CDF" w:rsidRDefault="00BB6CDF"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Flooding and planting of rice fields occur in May.  The rice site with water level data (</w:t>
      </w:r>
      <w:proofErr w:type="spellStart"/>
      <w:del w:id="67" w:author="Alex Messina" w:date="2015-02-15T09:42:00Z">
        <w:r w:rsidDel="00E26C1B">
          <w:rPr>
            <w:rFonts w:ascii="Times New Roman" w:hAnsi="Times New Roman" w:cs="Times New Roman"/>
            <w:sz w:val="24"/>
            <w:szCs w:val="24"/>
          </w:rPr>
          <w:delText>US-</w:delText>
        </w:r>
      </w:del>
      <w:r>
        <w:rPr>
          <w:rFonts w:ascii="Times New Roman" w:hAnsi="Times New Roman" w:cs="Times New Roman"/>
          <w:sz w:val="24"/>
          <w:szCs w:val="24"/>
        </w:rPr>
        <w:t>Twt</w:t>
      </w:r>
      <w:proofErr w:type="spellEnd"/>
      <w:r>
        <w:rPr>
          <w:rFonts w:ascii="Times New Roman" w:hAnsi="Times New Roman" w:cs="Times New Roman"/>
          <w:sz w:val="24"/>
          <w:szCs w:val="24"/>
        </w:rPr>
        <w:t xml:space="preserve">) is flooded for approximately one month prior to planting, and then drained and planted in late April (2011) or mid-May (2012).  </w:t>
      </w:r>
      <w:del w:id="68" w:author="Alex Messina" w:date="2015-02-15T09:41:00Z">
        <w:r w:rsidDel="00E26C1B">
          <w:rPr>
            <w:rFonts w:ascii="Times New Roman" w:hAnsi="Times New Roman" w:cs="Times New Roman"/>
            <w:sz w:val="24"/>
            <w:szCs w:val="24"/>
          </w:rPr>
          <w:delText xml:space="preserve">During planting, the field is drained. </w:delText>
        </w:r>
      </w:del>
      <w:r>
        <w:rPr>
          <w:rFonts w:ascii="Times New Roman" w:hAnsi="Times New Roman" w:cs="Times New Roman"/>
          <w:sz w:val="24"/>
          <w:szCs w:val="24"/>
        </w:rPr>
        <w:t xml:space="preserve">The field is flooded again within a week </w:t>
      </w:r>
      <w:del w:id="69" w:author="Alex Messina" w:date="2015-02-15T09:41:00Z">
        <w:r w:rsidDel="00E26C1B">
          <w:rPr>
            <w:rFonts w:ascii="Times New Roman" w:hAnsi="Times New Roman" w:cs="Times New Roman"/>
            <w:sz w:val="24"/>
            <w:szCs w:val="24"/>
          </w:rPr>
          <w:delText xml:space="preserve">of </w:delText>
        </w:r>
      </w:del>
      <w:ins w:id="70" w:author="Alex Messina" w:date="2015-02-15T09:41:00Z">
        <w:r w:rsidR="00E26C1B">
          <w:rPr>
            <w:rFonts w:ascii="Times New Roman" w:hAnsi="Times New Roman" w:cs="Times New Roman"/>
            <w:sz w:val="24"/>
            <w:szCs w:val="24"/>
          </w:rPr>
          <w:t xml:space="preserve">after </w:t>
        </w:r>
      </w:ins>
      <w:r>
        <w:rPr>
          <w:rFonts w:ascii="Times New Roman" w:hAnsi="Times New Roman" w:cs="Times New Roman"/>
          <w:sz w:val="24"/>
          <w:szCs w:val="24"/>
        </w:rPr>
        <w:t xml:space="preserve">planting.  Flooded conditions are maintained until mid-(2011) or end-September (2012).  </w:t>
      </w:r>
    </w:p>
    <w:p w14:paraId="331507F7" w14:textId="77777777" w:rsidR="00774429" w:rsidRDefault="00774429" w:rsidP="00BB6CDF">
      <w:pPr>
        <w:spacing w:after="0" w:line="240" w:lineRule="auto"/>
        <w:rPr>
          <w:rFonts w:ascii="Times New Roman" w:hAnsi="Times New Roman" w:cs="Times New Roman"/>
          <w:sz w:val="24"/>
          <w:szCs w:val="24"/>
        </w:rPr>
      </w:pPr>
    </w:p>
    <w:p w14:paraId="48DF67E5" w14:textId="77777777" w:rsidR="00774429" w:rsidRPr="000B76D0" w:rsidRDefault="00CA6BFA"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Maize</w:t>
      </w:r>
      <w:r w:rsidR="00774429">
        <w:rPr>
          <w:rFonts w:ascii="Times New Roman" w:hAnsi="Times New Roman" w:cs="Times New Roman"/>
          <w:sz w:val="24"/>
          <w:szCs w:val="24"/>
        </w:rPr>
        <w:t xml:space="preserve"> is planted in April, but not irrigated until July.  One of the </w:t>
      </w:r>
      <w:r>
        <w:rPr>
          <w:rFonts w:ascii="Times New Roman" w:hAnsi="Times New Roman" w:cs="Times New Roman"/>
          <w:sz w:val="24"/>
          <w:szCs w:val="24"/>
        </w:rPr>
        <w:t>maize</w:t>
      </w:r>
      <w:r w:rsidR="00774429">
        <w:rPr>
          <w:rFonts w:ascii="Times New Roman" w:hAnsi="Times New Roman" w:cs="Times New Roman"/>
          <w:sz w:val="24"/>
          <w:szCs w:val="24"/>
        </w:rPr>
        <w:t xml:space="preserve"> sites (</w:t>
      </w:r>
      <w:proofErr w:type="spellStart"/>
      <w:r w:rsidR="00774429">
        <w:rPr>
          <w:rFonts w:ascii="Times New Roman" w:hAnsi="Times New Roman" w:cs="Times New Roman"/>
          <w:sz w:val="24"/>
          <w:szCs w:val="24"/>
        </w:rPr>
        <w:t>StaW</w:t>
      </w:r>
      <w:proofErr w:type="spellEnd"/>
      <w:r w:rsidR="00774429">
        <w:rPr>
          <w:rFonts w:ascii="Times New Roman" w:hAnsi="Times New Roman" w:cs="Times New Roman"/>
          <w:sz w:val="24"/>
          <w:szCs w:val="24"/>
        </w:rPr>
        <w:t xml:space="preserve">) was kept saturated at the surface throughout the growing season, while the second </w:t>
      </w:r>
      <w:r>
        <w:rPr>
          <w:rFonts w:ascii="Times New Roman" w:hAnsi="Times New Roman" w:cs="Times New Roman"/>
          <w:sz w:val="24"/>
          <w:szCs w:val="24"/>
        </w:rPr>
        <w:t>maize</w:t>
      </w:r>
      <w:r w:rsidR="00774429">
        <w:rPr>
          <w:rFonts w:ascii="Times New Roman" w:hAnsi="Times New Roman" w:cs="Times New Roman"/>
          <w:sz w:val="24"/>
          <w:szCs w:val="24"/>
        </w:rPr>
        <w:t xml:space="preserve"> site (</w:t>
      </w:r>
      <w:proofErr w:type="spellStart"/>
      <w:r w:rsidR="00774429">
        <w:rPr>
          <w:rFonts w:ascii="Times New Roman" w:hAnsi="Times New Roman" w:cs="Times New Roman"/>
          <w:sz w:val="24"/>
          <w:szCs w:val="24"/>
        </w:rPr>
        <w:t>StaD</w:t>
      </w:r>
      <w:proofErr w:type="spellEnd"/>
      <w:r w:rsidR="00774429">
        <w:rPr>
          <w:rFonts w:ascii="Times New Roman" w:hAnsi="Times New Roman" w:cs="Times New Roman"/>
          <w:sz w:val="24"/>
          <w:szCs w:val="24"/>
        </w:rPr>
        <w:t xml:space="preserve">) had a water table below the ground surface (more </w:t>
      </w:r>
      <w:proofErr w:type="gramStart"/>
      <w:r w:rsidR="00774429">
        <w:rPr>
          <w:rFonts w:ascii="Times New Roman" w:hAnsi="Times New Roman" w:cs="Times New Roman"/>
          <w:sz w:val="24"/>
          <w:szCs w:val="24"/>
        </w:rPr>
        <w:t>here ????</w:t>
      </w:r>
      <w:proofErr w:type="gramEnd"/>
      <w:r w:rsidR="00774429">
        <w:rPr>
          <w:rFonts w:ascii="Times New Roman" w:hAnsi="Times New Roman" w:cs="Times New Roman"/>
          <w:sz w:val="24"/>
          <w:szCs w:val="24"/>
        </w:rPr>
        <w:t>).</w:t>
      </w:r>
      <w:r w:rsidR="00C922DC">
        <w:rPr>
          <w:rFonts w:ascii="Times New Roman" w:hAnsi="Times New Roman" w:cs="Times New Roman"/>
          <w:sz w:val="24"/>
          <w:szCs w:val="24"/>
        </w:rPr>
        <w:t xml:space="preserve">  Cotton fields are planted in June and </w:t>
      </w:r>
      <w:commentRangeStart w:id="71"/>
      <w:r w:rsidR="00C922DC">
        <w:rPr>
          <w:rFonts w:ascii="Times New Roman" w:hAnsi="Times New Roman" w:cs="Times New Roman"/>
          <w:sz w:val="24"/>
          <w:szCs w:val="24"/>
        </w:rPr>
        <w:t xml:space="preserve">irrigated several times </w:t>
      </w:r>
      <w:commentRangeEnd w:id="71"/>
      <w:r w:rsidR="00E26C1B">
        <w:rPr>
          <w:rStyle w:val="CommentReference"/>
        </w:rPr>
        <w:commentReference w:id="71"/>
      </w:r>
      <w:r w:rsidR="00C922DC">
        <w:rPr>
          <w:rFonts w:ascii="Times New Roman" w:hAnsi="Times New Roman" w:cs="Times New Roman"/>
          <w:sz w:val="24"/>
          <w:szCs w:val="24"/>
        </w:rPr>
        <w:t>during the growing season.</w:t>
      </w:r>
    </w:p>
    <w:p w14:paraId="3DA19BE0" w14:textId="77777777" w:rsidR="006E3BA8" w:rsidRPr="00F02F7D" w:rsidRDefault="006E3BA8" w:rsidP="006E3BA8">
      <w:pPr>
        <w:spacing w:after="0" w:line="240" w:lineRule="auto"/>
        <w:rPr>
          <w:rFonts w:ascii="Times New Roman" w:eastAsiaTheme="minorEastAsia" w:hAnsi="Times New Roman" w:cs="Times New Roman"/>
          <w:sz w:val="24"/>
          <w:szCs w:val="24"/>
        </w:rPr>
      </w:pPr>
    </w:p>
    <w:p w14:paraId="7BE5B87D" w14:textId="77777777" w:rsidR="00290200" w:rsidRPr="00E9300A" w:rsidRDefault="00290200" w:rsidP="006E3BA8">
      <w:pPr>
        <w:spacing w:after="0" w:line="240" w:lineRule="auto"/>
        <w:rPr>
          <w:rFonts w:ascii="Times New Roman" w:hAnsi="Times New Roman" w:cs="Times New Roman"/>
          <w:b/>
          <w:sz w:val="24"/>
          <w:szCs w:val="24"/>
        </w:rPr>
      </w:pPr>
      <w:r w:rsidRPr="00E9300A">
        <w:rPr>
          <w:rFonts w:ascii="Times New Roman" w:hAnsi="Times New Roman" w:cs="Times New Roman"/>
          <w:b/>
          <w:sz w:val="24"/>
          <w:szCs w:val="24"/>
        </w:rPr>
        <w:t>Results</w:t>
      </w:r>
    </w:p>
    <w:p w14:paraId="36E384A1" w14:textId="77777777" w:rsidR="00290200" w:rsidRPr="0019502E" w:rsidRDefault="00290200" w:rsidP="006E3BA8">
      <w:pPr>
        <w:spacing w:after="0" w:line="240" w:lineRule="auto"/>
        <w:rPr>
          <w:rFonts w:ascii="Times New Roman" w:hAnsi="Times New Roman" w:cs="Times New Roman"/>
          <w:i/>
          <w:sz w:val="24"/>
          <w:szCs w:val="24"/>
        </w:rPr>
      </w:pPr>
      <w:r w:rsidRPr="0019502E">
        <w:rPr>
          <w:rFonts w:ascii="Times New Roman" w:hAnsi="Times New Roman" w:cs="Times New Roman"/>
          <w:i/>
          <w:sz w:val="24"/>
          <w:szCs w:val="24"/>
        </w:rPr>
        <w:t>Energ</w:t>
      </w:r>
      <w:r w:rsidR="00627D14">
        <w:rPr>
          <w:rFonts w:ascii="Times New Roman" w:hAnsi="Times New Roman" w:cs="Times New Roman"/>
          <w:i/>
          <w:sz w:val="24"/>
          <w:szCs w:val="24"/>
        </w:rPr>
        <w:t>y balance closure</w:t>
      </w:r>
    </w:p>
    <w:p w14:paraId="5163D9A5" w14:textId="79911853" w:rsidR="00CB20DC" w:rsidRDefault="00BE1D0A"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del w:id="72" w:author="Alex Messina" w:date="2015-02-15T09:42:00Z">
        <w:r w:rsidR="00627D14" w:rsidDel="00E26C1B">
          <w:rPr>
            <w:rFonts w:ascii="Times New Roman" w:hAnsi="Times New Roman" w:cs="Times New Roman"/>
            <w:sz w:val="24"/>
            <w:szCs w:val="24"/>
          </w:rPr>
          <w:delText>the one tower</w:delText>
        </w:r>
      </w:del>
      <w:proofErr w:type="spellStart"/>
      <w:ins w:id="73" w:author="Alex Messina" w:date="2015-02-15T09:42:00Z">
        <w:r w:rsidR="00E26C1B">
          <w:rPr>
            <w:rFonts w:ascii="Times New Roman" w:hAnsi="Times New Roman" w:cs="Times New Roman"/>
            <w:sz w:val="24"/>
            <w:szCs w:val="24"/>
          </w:rPr>
          <w:t>Twt</w:t>
        </w:r>
        <w:proofErr w:type="spellEnd"/>
        <w:r w:rsidR="00E26C1B">
          <w:rPr>
            <w:rFonts w:ascii="Times New Roman" w:hAnsi="Times New Roman" w:cs="Times New Roman"/>
            <w:sz w:val="24"/>
            <w:szCs w:val="24"/>
          </w:rPr>
          <w:t>,</w:t>
        </w:r>
      </w:ins>
      <w:r w:rsidR="00627D14">
        <w:rPr>
          <w:rFonts w:ascii="Times New Roman" w:hAnsi="Times New Roman" w:cs="Times New Roman"/>
          <w:sz w:val="24"/>
          <w:szCs w:val="24"/>
        </w:rPr>
        <w:t xml:space="preserve"> where energy balance was not closed</w:t>
      </w:r>
      <w:del w:id="74" w:author="Alex Messina" w:date="2015-02-15T09:43:00Z">
        <w:r w:rsidR="00627D14" w:rsidDel="00E26C1B">
          <w:rPr>
            <w:rFonts w:ascii="Times New Roman" w:hAnsi="Times New Roman" w:cs="Times New Roman"/>
            <w:sz w:val="24"/>
            <w:szCs w:val="24"/>
          </w:rPr>
          <w:delText xml:space="preserve"> (</w:delText>
        </w:r>
        <w:r w:rsidDel="00E26C1B">
          <w:rPr>
            <w:rFonts w:ascii="Times New Roman" w:hAnsi="Times New Roman" w:cs="Times New Roman"/>
            <w:sz w:val="24"/>
            <w:szCs w:val="24"/>
          </w:rPr>
          <w:delText>US.Tw</w:delText>
        </w:r>
        <w:r w:rsidR="00290200" w:rsidRPr="00290200" w:rsidDel="00E26C1B">
          <w:rPr>
            <w:rFonts w:ascii="Times New Roman" w:hAnsi="Times New Roman" w:cs="Times New Roman"/>
            <w:sz w:val="24"/>
            <w:szCs w:val="24"/>
          </w:rPr>
          <w:delText>t</w:delText>
        </w:r>
        <w:r w:rsidR="00627D14" w:rsidDel="00E26C1B">
          <w:rPr>
            <w:rFonts w:ascii="Times New Roman" w:hAnsi="Times New Roman" w:cs="Times New Roman"/>
            <w:sz w:val="24"/>
            <w:szCs w:val="24"/>
          </w:rPr>
          <w:delText>)</w:delText>
        </w:r>
      </w:del>
      <w:r w:rsidR="00290200" w:rsidRPr="00290200">
        <w:rPr>
          <w:rFonts w:ascii="Times New Roman" w:hAnsi="Times New Roman" w:cs="Times New Roman"/>
          <w:sz w:val="24"/>
          <w:szCs w:val="24"/>
        </w:rPr>
        <w:t xml:space="preserve">, the slope of the </w:t>
      </w:r>
      <w:commentRangeStart w:id="75"/>
      <w:r w:rsidR="00290200" w:rsidRPr="00290200">
        <w:rPr>
          <w:rFonts w:ascii="Times New Roman" w:hAnsi="Times New Roman" w:cs="Times New Roman"/>
          <w:sz w:val="24"/>
          <w:szCs w:val="24"/>
        </w:rPr>
        <w:t>OLR</w:t>
      </w:r>
      <w:commentRangeEnd w:id="75"/>
      <w:r w:rsidR="00E26C1B">
        <w:rPr>
          <w:rStyle w:val="CommentReference"/>
        </w:rPr>
        <w:commentReference w:id="75"/>
      </w:r>
      <w:r w:rsidR="00290200" w:rsidRPr="00290200">
        <w:rPr>
          <w:rFonts w:ascii="Times New Roman" w:hAnsi="Times New Roman" w:cs="Times New Roman"/>
          <w:sz w:val="24"/>
          <w:szCs w:val="24"/>
        </w:rPr>
        <w:t xml:space="preserve"> line between R</w:t>
      </w:r>
      <w:r w:rsidR="00290200" w:rsidRPr="00290200">
        <w:rPr>
          <w:rFonts w:ascii="Times New Roman" w:hAnsi="Times New Roman" w:cs="Times New Roman"/>
          <w:sz w:val="24"/>
          <w:szCs w:val="24"/>
          <w:vertAlign w:val="subscript"/>
        </w:rPr>
        <w:t>n</w:t>
      </w:r>
      <w:r w:rsidR="00290200" w:rsidRPr="00290200">
        <w:rPr>
          <w:rFonts w:ascii="Times New Roman" w:hAnsi="Times New Roman" w:cs="Times New Roman"/>
          <w:sz w:val="24"/>
          <w:szCs w:val="24"/>
        </w:rPr>
        <w:t>-G and H+LE was 0.58 with an intercept of 33.2</w:t>
      </w:r>
      <w:r>
        <w:rPr>
          <w:rFonts w:ascii="Times New Roman" w:hAnsi="Times New Roman" w:cs="Times New Roman"/>
          <w:sz w:val="24"/>
          <w:szCs w:val="24"/>
        </w:rPr>
        <w:t xml:space="preserve"> W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0.76</w:t>
      </w:r>
      <w:r w:rsidR="00290200" w:rsidRPr="00290200">
        <w:rPr>
          <w:rFonts w:ascii="Times New Roman" w:hAnsi="Times New Roman" w:cs="Times New Roman"/>
          <w:sz w:val="24"/>
          <w:szCs w:val="24"/>
        </w:rPr>
        <w:t>.  Compared to OLR statistics from other FLUXNET sites</w:t>
      </w:r>
      <w:r w:rsidR="00A53890">
        <w:rPr>
          <w:rFonts w:ascii="Times New Roman" w:hAnsi="Times New Roman" w:cs="Times New Roman"/>
          <w:sz w:val="24"/>
          <w:szCs w:val="24"/>
        </w:rPr>
        <w:t xml:space="preserve"> </w:t>
      </w:r>
      <w:r w:rsidR="00A53890">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"0168-1923", "author" : [ { "dropping-particle" : "", "family" : "Wilson", "given" : "Kell", "non-dropping-particle" : "", "parse-names" : false, "suffix" : "" }, { "dropping-particle" : "", "family" : "Goldstein", "given" : "Allen", "non-dropping-particle" : "", "parse-names" : false, "suffix" : "" }, { "dropping-particle" : "", "family" : "Falge", "given" : "Eva", "non-dropping-particle" : "", "parse-names" : false, "suffix" : "" }, { "dropping-particle" : "", "family" : "Aubinet", "given" : "Marc", "non-dropping-particle" : "", "parse-names" : false, "suffix" : "" }, { "dropping-particle" : "", "family" : "Baldocchi", "given" : "Dennis", "non-dropping-particle" : "", "parse-names" : false, "suffix" : "" }, { "dropping-particle" : "", "family" : "Berbigier", "given" : "Paul", "non-dropping-particle" : "", "parse-names" : false, "suffix" : "" }, { "dropping-particle" : "", "family" : "Bernhofer", "given" : "Christian", "non-dropping-particle" : "", "parse-names" : false, "suffix" : "" }, { "dropping-particle" : "", "family" : "Ceulemans", "given" : "Reinhart", "non-dropping-particle" : "", "parse-names" : false, "suffix" : "" }, { "dropping-particle" : "", "family" : "Dolman", "given" : "Han", "non-dropping-particle" : "", "parse-names" : false, "suffix" : "" }, { "dropping-particle" : "", "family" : "Field", "given" : "Chris", "non-dropping-particle" : "", "parse-names" : false, "suffix" : "" } ], "container-title" : "Agricultural and Forest Meteorology", "id" : "ITEM-1", "issue" : "1", "issued" : { "date-parts" : [ [ "2002" ] ] }, "page" : "223-243", "publisher" : "Elsevier", "title" : "Energy balance closure at FLUXNET sites", "type" : "article-journal", "volume" : "113" }, "uris" : [ "http://www.mendeley.com/documents/?uuid=b2bc7e80-0a41-4b77-93c1-efe43b959627" ] } ], "mendeley" : { "formattedCitation" : "(Wilson et al., 2002)", "plainTextFormattedCitation" : "(Wilson et al., 2002)", "previouslyFormattedCitation" : "(Wilson et al., 2002)" }, "properties" : { "noteIndex" : 0 }, "schema" : "https://github.com/citation-style-language/schema/raw/master/csl-citation.json" }</w:instrText>
      </w:r>
      <w:r w:rsidR="00A53890">
        <w:rPr>
          <w:rFonts w:ascii="Times New Roman" w:hAnsi="Times New Roman" w:cs="Times New Roman"/>
          <w:sz w:val="24"/>
          <w:szCs w:val="24"/>
        </w:rPr>
        <w:fldChar w:fldCharType="separate"/>
      </w:r>
      <w:r w:rsidR="00A53890" w:rsidRPr="00A53890">
        <w:rPr>
          <w:rFonts w:ascii="Times New Roman" w:hAnsi="Times New Roman" w:cs="Times New Roman"/>
          <w:noProof/>
          <w:sz w:val="24"/>
          <w:szCs w:val="24"/>
        </w:rPr>
        <w:t>(Wilson et al., 2002)</w:t>
      </w:r>
      <w:r w:rsidR="00A53890">
        <w:rPr>
          <w:rFonts w:ascii="Times New Roman" w:hAnsi="Times New Roman" w:cs="Times New Roman"/>
          <w:sz w:val="24"/>
          <w:szCs w:val="24"/>
        </w:rPr>
        <w:fldChar w:fldCharType="end"/>
      </w:r>
      <w:r w:rsidR="00290200" w:rsidRPr="00290200">
        <w:rPr>
          <w:rFonts w:ascii="Times New Roman" w:hAnsi="Times New Roman" w:cs="Times New Roman"/>
          <w:sz w:val="24"/>
          <w:szCs w:val="24"/>
        </w:rPr>
        <w:t>, the slope (0.58) is within the lower ranges of other sites (0.55-0.99, mean 0.79)</w:t>
      </w:r>
      <w:r>
        <w:rPr>
          <w:rFonts w:ascii="Times New Roman" w:hAnsi="Times New Roman" w:cs="Times New Roman"/>
          <w:sz w:val="24"/>
          <w:szCs w:val="24"/>
        </w:rPr>
        <w:t xml:space="preserve">, </w:t>
      </w:r>
      <w:r w:rsidR="00290200" w:rsidRPr="00290200">
        <w:rPr>
          <w:rFonts w:ascii="Times New Roman" w:hAnsi="Times New Roman" w:cs="Times New Roman"/>
          <w:sz w:val="24"/>
          <w:szCs w:val="24"/>
        </w:rPr>
        <w:t>the intercept (33.2) is in the upper ranges of other sites (-32.9 to 32.6, mean 3.7)</w:t>
      </w:r>
      <w:r>
        <w:rPr>
          <w:rFonts w:ascii="Times New Roman" w:hAnsi="Times New Roman" w:cs="Times New Roman"/>
          <w:sz w:val="24"/>
          <w:szCs w:val="24"/>
        </w:rPr>
        <w:t>,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within the range (0.64-0.96) but lower than the average (0.86)</w:t>
      </w:r>
      <w:r w:rsidR="00290200" w:rsidRPr="00290200">
        <w:rPr>
          <w:rFonts w:ascii="Times New Roman" w:hAnsi="Times New Roman" w:cs="Times New Roman"/>
          <w:sz w:val="24"/>
          <w:szCs w:val="24"/>
        </w:rPr>
        <w:t xml:space="preserve">.  The </w:t>
      </w:r>
      <w:commentRangeStart w:id="76"/>
      <w:r w:rsidR="00290200" w:rsidRPr="00290200">
        <w:rPr>
          <w:rFonts w:ascii="Times New Roman" w:hAnsi="Times New Roman" w:cs="Times New Roman"/>
          <w:sz w:val="24"/>
          <w:szCs w:val="24"/>
        </w:rPr>
        <w:t xml:space="preserve">EBR </w:t>
      </w:r>
      <w:commentRangeEnd w:id="76"/>
      <w:r w:rsidR="007F4ED5">
        <w:rPr>
          <w:rStyle w:val="CommentReference"/>
        </w:rPr>
        <w:commentReference w:id="76"/>
      </w:r>
      <w:r w:rsidR="00290200" w:rsidRPr="00290200">
        <w:rPr>
          <w:rFonts w:ascii="Times New Roman" w:hAnsi="Times New Roman" w:cs="Times New Roman"/>
          <w:sz w:val="24"/>
          <w:szCs w:val="24"/>
        </w:rPr>
        <w:t xml:space="preserve">was 1.01 for 2010, 0.82 in 2011, and 0.85 in 2012 for a three-year mean of 0.89, which is </w:t>
      </w:r>
      <w:r>
        <w:rPr>
          <w:rFonts w:ascii="Times New Roman" w:hAnsi="Times New Roman" w:cs="Times New Roman"/>
          <w:sz w:val="24"/>
          <w:szCs w:val="24"/>
        </w:rPr>
        <w:t xml:space="preserve">slightly </w:t>
      </w:r>
      <w:r w:rsidR="00290200" w:rsidRPr="00290200">
        <w:rPr>
          <w:rFonts w:ascii="Times New Roman" w:hAnsi="Times New Roman" w:cs="Times New Roman"/>
          <w:sz w:val="24"/>
          <w:szCs w:val="24"/>
        </w:rPr>
        <w:t xml:space="preserve">higher than the mean </w:t>
      </w:r>
      <w:r>
        <w:rPr>
          <w:rFonts w:ascii="Times New Roman" w:hAnsi="Times New Roman" w:cs="Times New Roman"/>
          <w:sz w:val="24"/>
          <w:szCs w:val="24"/>
        </w:rPr>
        <w:t xml:space="preserve">of other FLUXNET sites (0.84).  </w:t>
      </w:r>
      <w:r w:rsidR="00CB20DC">
        <w:rPr>
          <w:rFonts w:ascii="Times New Roman" w:hAnsi="Times New Roman" w:cs="Times New Roman"/>
          <w:sz w:val="24"/>
          <w:szCs w:val="24"/>
        </w:rPr>
        <w:t>The OLR slope for the daily means where Rn-G &gt;0 was 0.64 with an intercept of 25.5 W m</w:t>
      </w:r>
      <w:r w:rsidR="00CB20DC">
        <w:rPr>
          <w:rFonts w:ascii="Times New Roman" w:hAnsi="Times New Roman" w:cs="Times New Roman"/>
          <w:sz w:val="24"/>
          <w:szCs w:val="24"/>
          <w:vertAlign w:val="superscript"/>
        </w:rPr>
        <w:t>-2</w:t>
      </w:r>
      <w:r w:rsidR="00CB20DC">
        <w:rPr>
          <w:rFonts w:ascii="Times New Roman" w:hAnsi="Times New Roman" w:cs="Times New Roman"/>
          <w:sz w:val="24"/>
          <w:szCs w:val="24"/>
        </w:rPr>
        <w:t xml:space="preserve"> and an R</w:t>
      </w:r>
      <w:r w:rsidR="00CB20DC">
        <w:rPr>
          <w:rFonts w:ascii="Times New Roman" w:hAnsi="Times New Roman" w:cs="Times New Roman"/>
          <w:sz w:val="24"/>
          <w:szCs w:val="24"/>
          <w:vertAlign w:val="superscript"/>
        </w:rPr>
        <w:t>2</w:t>
      </w:r>
      <w:r w:rsidR="00BA70F0">
        <w:rPr>
          <w:rFonts w:ascii="Times New Roman" w:hAnsi="Times New Roman" w:cs="Times New Roman"/>
          <w:sz w:val="24"/>
          <w:szCs w:val="24"/>
        </w:rPr>
        <w:t xml:space="preserve"> of 0.74.  A few outlier values of Rn-G (&gt;300 W m-2) influenced the OLR slope; removal of those outliers improved the slope to 0.73 and an interc</w:t>
      </w:r>
      <w:r w:rsidR="00627D14">
        <w:rPr>
          <w:rFonts w:ascii="Times New Roman" w:hAnsi="Times New Roman" w:cs="Times New Roman"/>
          <w:sz w:val="24"/>
          <w:szCs w:val="24"/>
        </w:rPr>
        <w:t xml:space="preserve">ept of 17.8 W m-2, R2 of 0.81.  Overall, OLR indicates that </w:t>
      </w:r>
      <w:commentRangeStart w:id="77"/>
      <w:r w:rsidR="00627D14">
        <w:rPr>
          <w:rFonts w:ascii="Times New Roman" w:hAnsi="Times New Roman" w:cs="Times New Roman"/>
          <w:sz w:val="24"/>
          <w:szCs w:val="24"/>
        </w:rPr>
        <w:t xml:space="preserve">the data </w:t>
      </w:r>
      <w:commentRangeEnd w:id="77"/>
      <w:r w:rsidR="007F4ED5">
        <w:rPr>
          <w:rStyle w:val="CommentReference"/>
        </w:rPr>
        <w:commentReference w:id="77"/>
      </w:r>
      <w:r w:rsidR="00627D14">
        <w:rPr>
          <w:rFonts w:ascii="Times New Roman" w:hAnsi="Times New Roman" w:cs="Times New Roman"/>
          <w:sz w:val="24"/>
          <w:szCs w:val="24"/>
        </w:rPr>
        <w:t>from Us-</w:t>
      </w:r>
      <w:proofErr w:type="spellStart"/>
      <w:r w:rsidR="00627D14">
        <w:rPr>
          <w:rFonts w:ascii="Times New Roman" w:hAnsi="Times New Roman" w:cs="Times New Roman"/>
          <w:sz w:val="24"/>
          <w:szCs w:val="24"/>
        </w:rPr>
        <w:t>Twt</w:t>
      </w:r>
      <w:proofErr w:type="spellEnd"/>
      <w:r w:rsidR="00627D14">
        <w:rPr>
          <w:rFonts w:ascii="Times New Roman" w:hAnsi="Times New Roman" w:cs="Times New Roman"/>
          <w:sz w:val="24"/>
          <w:szCs w:val="24"/>
        </w:rPr>
        <w:t xml:space="preserve"> are within the ranges reported by other FLUXNET sites and is acceptable for analysis.</w:t>
      </w:r>
    </w:p>
    <w:p w14:paraId="7EA181E1" w14:textId="77777777" w:rsidR="006E3BA8" w:rsidRDefault="006E3BA8" w:rsidP="006E3BA8">
      <w:pPr>
        <w:spacing w:after="0" w:line="240" w:lineRule="auto"/>
        <w:rPr>
          <w:rFonts w:ascii="Times New Roman" w:hAnsi="Times New Roman" w:cs="Times New Roman"/>
          <w:sz w:val="24"/>
          <w:szCs w:val="24"/>
        </w:rPr>
      </w:pPr>
    </w:p>
    <w:p w14:paraId="15008702" w14:textId="77777777" w:rsidR="0019502E" w:rsidRDefault="00426D5D" w:rsidP="006E3BA8">
      <w:pPr>
        <w:spacing w:after="0" w:line="240" w:lineRule="auto"/>
        <w:rPr>
          <w:rFonts w:ascii="Times New Roman" w:hAnsi="Times New Roman" w:cs="Times New Roman"/>
          <w:i/>
          <w:sz w:val="24"/>
          <w:szCs w:val="24"/>
        </w:rPr>
      </w:pPr>
      <w:r>
        <w:rPr>
          <w:rFonts w:ascii="Times New Roman" w:hAnsi="Times New Roman" w:cs="Times New Roman"/>
          <w:i/>
          <w:sz w:val="24"/>
          <w:szCs w:val="24"/>
        </w:rPr>
        <w:t>Net radiation</w:t>
      </w:r>
      <w:r w:rsidR="00845DBF">
        <w:rPr>
          <w:rFonts w:ascii="Times New Roman" w:hAnsi="Times New Roman" w:cs="Times New Roman"/>
          <w:i/>
          <w:sz w:val="24"/>
          <w:szCs w:val="24"/>
        </w:rPr>
        <w:t xml:space="preserve"> and reference ET</w:t>
      </w:r>
    </w:p>
    <w:p w14:paraId="50480B5A" w14:textId="1D9FE8D6" w:rsidR="0019502E" w:rsidRDefault="00426D5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Rn estimated by GMAO</w:t>
      </w:r>
      <w:r w:rsidR="00392D81">
        <w:rPr>
          <w:rFonts w:ascii="Times New Roman" w:hAnsi="Times New Roman" w:cs="Times New Roman"/>
          <w:sz w:val="24"/>
          <w:szCs w:val="24"/>
        </w:rPr>
        <w:t>-MERRA</w:t>
      </w:r>
      <w:r>
        <w:rPr>
          <w:rFonts w:ascii="Times New Roman" w:hAnsi="Times New Roman" w:cs="Times New Roman"/>
          <w:sz w:val="24"/>
          <w:szCs w:val="24"/>
        </w:rPr>
        <w:t xml:space="preserve"> was lower than Rn from the towers for</w:t>
      </w:r>
      <w:r w:rsidR="00F516C7">
        <w:rPr>
          <w:rFonts w:ascii="Times New Roman" w:hAnsi="Times New Roman" w:cs="Times New Roman"/>
          <w:sz w:val="24"/>
          <w:szCs w:val="24"/>
        </w:rPr>
        <w:t xml:space="preserve"> all towers and years except </w:t>
      </w:r>
      <w:proofErr w:type="spellStart"/>
      <w:r w:rsidR="00845DBF">
        <w:rPr>
          <w:rFonts w:ascii="Times New Roman" w:hAnsi="Times New Roman" w:cs="Times New Roman"/>
          <w:sz w:val="24"/>
          <w:szCs w:val="24"/>
        </w:rPr>
        <w:t>Us.</w:t>
      </w:r>
      <w:r w:rsidR="00BB6CDF">
        <w:rPr>
          <w:rFonts w:ascii="Times New Roman" w:hAnsi="Times New Roman" w:cs="Times New Roman"/>
          <w:sz w:val="24"/>
          <w:szCs w:val="24"/>
        </w:rPr>
        <w:t>Twt</w:t>
      </w:r>
      <w:proofErr w:type="spellEnd"/>
      <w:r w:rsidR="00392D81">
        <w:rPr>
          <w:rFonts w:ascii="Times New Roman" w:hAnsi="Times New Roman" w:cs="Times New Roman"/>
          <w:sz w:val="24"/>
          <w:szCs w:val="24"/>
        </w:rPr>
        <w:t xml:space="preserve"> (</w:t>
      </w:r>
      <w:r w:rsidR="00392D81">
        <w:rPr>
          <w:rFonts w:ascii="Times New Roman" w:hAnsi="Times New Roman" w:cs="Times New Roman"/>
          <w:sz w:val="24"/>
          <w:szCs w:val="24"/>
        </w:rPr>
        <w:fldChar w:fldCharType="begin"/>
      </w:r>
      <w:r w:rsidR="00392D81">
        <w:rPr>
          <w:rFonts w:ascii="Times New Roman" w:hAnsi="Times New Roman" w:cs="Times New Roman"/>
          <w:sz w:val="24"/>
          <w:szCs w:val="24"/>
        </w:rPr>
        <w:instrText xml:space="preserve"> REF _Ref408415315 \h </w:instrText>
      </w:r>
      <w:r w:rsidR="00392D81">
        <w:rPr>
          <w:rFonts w:ascii="Times New Roman" w:hAnsi="Times New Roman" w:cs="Times New Roman"/>
          <w:sz w:val="24"/>
          <w:szCs w:val="24"/>
        </w:rPr>
      </w:r>
      <w:r w:rsidR="00392D8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2</w:t>
      </w:r>
      <w:r w:rsidR="00392D81">
        <w:rPr>
          <w:rFonts w:ascii="Times New Roman" w:hAnsi="Times New Roman" w:cs="Times New Roman"/>
          <w:sz w:val="24"/>
          <w:szCs w:val="24"/>
        </w:rPr>
        <w:fldChar w:fldCharType="end"/>
      </w:r>
      <w:r w:rsidR="00ED10FD">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Pr>
          <w:rFonts w:ascii="Times New Roman" w:hAnsi="Times New Roman" w:cs="Times New Roman"/>
          <w:sz w:val="24"/>
          <w:szCs w:val="24"/>
        </w:rPr>
        <w:t>).  The relative me</w:t>
      </w:r>
      <w:r w:rsidR="00F516C7">
        <w:rPr>
          <w:rFonts w:ascii="Times New Roman" w:hAnsi="Times New Roman" w:cs="Times New Roman"/>
          <w:sz w:val="24"/>
          <w:szCs w:val="24"/>
        </w:rPr>
        <w:t xml:space="preserve">an bias </w:t>
      </w:r>
      <w:ins w:id="78" w:author="Alex Messina" w:date="2015-02-15T10:04:00Z">
        <w:r w:rsidR="001B5313">
          <w:rPr>
            <w:rFonts w:ascii="Times New Roman" w:hAnsi="Times New Roman" w:cs="Times New Roman"/>
            <w:sz w:val="24"/>
            <w:szCs w:val="24"/>
          </w:rPr>
          <w:t>(</w:t>
        </w:r>
        <w:proofErr w:type="spellStart"/>
        <w:r w:rsidR="001B5313">
          <w:rPr>
            <w:rFonts w:ascii="Times New Roman" w:hAnsi="Times New Roman" w:cs="Times New Roman"/>
            <w:sz w:val="24"/>
            <w:szCs w:val="24"/>
          </w:rPr>
          <w:t>rMB</w:t>
        </w:r>
        <w:proofErr w:type="spellEnd"/>
        <w:r w:rsidR="001B5313">
          <w:rPr>
            <w:rFonts w:ascii="Times New Roman" w:hAnsi="Times New Roman" w:cs="Times New Roman"/>
            <w:sz w:val="24"/>
            <w:szCs w:val="24"/>
          </w:rPr>
          <w:t xml:space="preserve">) </w:t>
        </w:r>
      </w:ins>
      <w:r w:rsidR="00F516C7">
        <w:rPr>
          <w:rFonts w:ascii="Times New Roman" w:hAnsi="Times New Roman" w:cs="Times New Roman"/>
          <w:sz w:val="24"/>
          <w:szCs w:val="24"/>
        </w:rPr>
        <w:t>ranged from -0.30</w:t>
      </w:r>
      <w:ins w:id="79" w:author="Alex Messina" w:date="2015-02-15T10:05:00Z">
        <w:r w:rsidR="00B74235">
          <w:rPr>
            <w:rFonts w:ascii="Times New Roman" w:hAnsi="Times New Roman" w:cs="Times New Roman"/>
            <w:sz w:val="24"/>
            <w:szCs w:val="24"/>
          </w:rPr>
          <w:t xml:space="preserve"> (Wm</w:t>
        </w:r>
        <w:r w:rsidR="00B74235" w:rsidRPr="00B74235">
          <w:rPr>
            <w:rFonts w:ascii="Times New Roman" w:hAnsi="Times New Roman" w:cs="Times New Roman"/>
            <w:sz w:val="24"/>
            <w:szCs w:val="24"/>
            <w:vertAlign w:val="superscript"/>
            <w:rPrChange w:id="80" w:author="Alex Messina" w:date="2015-02-15T10:05:00Z">
              <w:rPr>
                <w:rFonts w:ascii="Times New Roman" w:hAnsi="Times New Roman" w:cs="Times New Roman"/>
                <w:sz w:val="24"/>
                <w:szCs w:val="24"/>
              </w:rPr>
            </w:rPrChange>
          </w:rPr>
          <w:t>-2</w:t>
        </w:r>
        <w:r w:rsidR="00B74235">
          <w:rPr>
            <w:rFonts w:ascii="Times New Roman" w:hAnsi="Times New Roman" w:cs="Times New Roman"/>
            <w:sz w:val="24"/>
            <w:szCs w:val="24"/>
          </w:rPr>
          <w:t>)</w:t>
        </w:r>
      </w:ins>
      <w:r w:rsidR="00F516C7">
        <w:rPr>
          <w:rFonts w:ascii="Times New Roman" w:hAnsi="Times New Roman" w:cs="Times New Roman"/>
          <w:sz w:val="24"/>
          <w:szCs w:val="24"/>
        </w:rPr>
        <w:t xml:space="preserve"> at </w:t>
      </w:r>
      <w:proofErr w:type="spellStart"/>
      <w:r w:rsidR="00F516C7">
        <w:rPr>
          <w:rFonts w:ascii="Times New Roman" w:hAnsi="Times New Roman" w:cs="Times New Roman"/>
          <w:sz w:val="24"/>
          <w:szCs w:val="24"/>
        </w:rPr>
        <w:t>Wil</w:t>
      </w:r>
      <w:proofErr w:type="spellEnd"/>
      <w:r w:rsidR="00F516C7">
        <w:rPr>
          <w:rFonts w:ascii="Times New Roman" w:hAnsi="Times New Roman" w:cs="Times New Roman"/>
          <w:sz w:val="24"/>
          <w:szCs w:val="24"/>
        </w:rPr>
        <w:t xml:space="preserve"> to +0.04 at </w:t>
      </w:r>
      <w:proofErr w:type="spellStart"/>
      <w:r w:rsidR="00845DBF">
        <w:rPr>
          <w:rFonts w:ascii="Times New Roman" w:hAnsi="Times New Roman" w:cs="Times New Roman"/>
          <w:sz w:val="24"/>
          <w:szCs w:val="24"/>
        </w:rPr>
        <w:t>Us.</w:t>
      </w:r>
      <w:r>
        <w:rPr>
          <w:rFonts w:ascii="Times New Roman" w:hAnsi="Times New Roman" w:cs="Times New Roman"/>
          <w:sz w:val="24"/>
          <w:szCs w:val="24"/>
        </w:rPr>
        <w:t>Twt</w:t>
      </w:r>
      <w:proofErr w:type="spellEnd"/>
      <w:r>
        <w:rPr>
          <w:rFonts w:ascii="Times New Roman" w:hAnsi="Times New Roman" w:cs="Times New Roman"/>
          <w:sz w:val="24"/>
          <w:szCs w:val="24"/>
        </w:rPr>
        <w:t xml:space="preserve"> in 2011</w:t>
      </w:r>
      <w:r w:rsidR="007134D3">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sidR="007134D3">
        <w:rPr>
          <w:rFonts w:ascii="Times New Roman" w:hAnsi="Times New Roman" w:cs="Times New Roman"/>
          <w:sz w:val="24"/>
          <w:szCs w:val="24"/>
        </w:rPr>
        <w:t>)</w:t>
      </w:r>
      <w:r>
        <w:rPr>
          <w:rFonts w:ascii="Times New Roman" w:hAnsi="Times New Roman" w:cs="Times New Roman"/>
          <w:sz w:val="24"/>
          <w:szCs w:val="24"/>
        </w:rPr>
        <w:t>.  The relative RMSE (</w:t>
      </w:r>
      <w:proofErr w:type="spellStart"/>
      <w:r>
        <w:rPr>
          <w:rFonts w:ascii="Times New Roman" w:hAnsi="Times New Roman" w:cs="Times New Roman"/>
          <w:sz w:val="24"/>
          <w:szCs w:val="24"/>
        </w:rPr>
        <w:t>rRMSE</w:t>
      </w:r>
      <w:proofErr w:type="spellEnd"/>
      <w:r>
        <w:rPr>
          <w:rFonts w:ascii="Times New Roman" w:hAnsi="Times New Roman" w:cs="Times New Roman"/>
          <w:sz w:val="24"/>
          <w:szCs w:val="24"/>
        </w:rPr>
        <w:t xml:space="preserve">) ranged between 0.23 and 0.55.  Errors were highest in spring </w:t>
      </w:r>
      <w:r w:rsidR="00392D81">
        <w:rPr>
          <w:rFonts w:ascii="Times New Roman" w:hAnsi="Times New Roman" w:cs="Times New Roman"/>
          <w:sz w:val="24"/>
          <w:szCs w:val="24"/>
        </w:rPr>
        <w:t>and early summer</w:t>
      </w:r>
      <w:r w:rsidR="00882966">
        <w:rPr>
          <w:rFonts w:ascii="Times New Roman" w:hAnsi="Times New Roman" w:cs="Times New Roman"/>
          <w:sz w:val="24"/>
          <w:szCs w:val="24"/>
        </w:rPr>
        <w:t>; e</w:t>
      </w:r>
      <w:r>
        <w:rPr>
          <w:rFonts w:ascii="Times New Roman" w:hAnsi="Times New Roman" w:cs="Times New Roman"/>
          <w:sz w:val="24"/>
          <w:szCs w:val="24"/>
        </w:rPr>
        <w:t>xcluding May</w:t>
      </w:r>
      <w:r w:rsidR="00882966">
        <w:rPr>
          <w:rFonts w:ascii="Times New Roman" w:hAnsi="Times New Roman" w:cs="Times New Roman"/>
          <w:sz w:val="24"/>
          <w:szCs w:val="24"/>
        </w:rPr>
        <w:t xml:space="preserve"> and June</w:t>
      </w:r>
      <w:r>
        <w:rPr>
          <w:rFonts w:ascii="Times New Roman" w:hAnsi="Times New Roman" w:cs="Times New Roman"/>
          <w:sz w:val="24"/>
          <w:szCs w:val="24"/>
        </w:rPr>
        <w:t xml:space="preserve"> decreased the </w:t>
      </w:r>
      <w:proofErr w:type="spellStart"/>
      <w:r w:rsidR="00882966">
        <w:rPr>
          <w:rFonts w:ascii="Times New Roman" w:hAnsi="Times New Roman" w:cs="Times New Roman"/>
          <w:sz w:val="24"/>
          <w:szCs w:val="24"/>
        </w:rPr>
        <w:t>r</w:t>
      </w:r>
      <w:r>
        <w:rPr>
          <w:rFonts w:ascii="Times New Roman" w:hAnsi="Times New Roman" w:cs="Times New Roman"/>
          <w:sz w:val="24"/>
          <w:szCs w:val="24"/>
        </w:rPr>
        <w:t>RMSE</w:t>
      </w:r>
      <w:proofErr w:type="spellEnd"/>
      <w:r>
        <w:rPr>
          <w:rFonts w:ascii="Times New Roman" w:hAnsi="Times New Roman" w:cs="Times New Roman"/>
          <w:sz w:val="24"/>
          <w:szCs w:val="24"/>
        </w:rPr>
        <w:t xml:space="preserve"> at </w:t>
      </w:r>
      <w:proofErr w:type="spellStart"/>
      <w:r w:rsidR="00845DBF">
        <w:rPr>
          <w:rFonts w:ascii="Times New Roman" w:hAnsi="Times New Roman" w:cs="Times New Roman"/>
          <w:sz w:val="24"/>
          <w:szCs w:val="24"/>
        </w:rPr>
        <w:t>Us.</w:t>
      </w:r>
      <w:r w:rsidR="00882966">
        <w:rPr>
          <w:rFonts w:ascii="Times New Roman" w:hAnsi="Times New Roman" w:cs="Times New Roman"/>
          <w:sz w:val="24"/>
          <w:szCs w:val="24"/>
        </w:rPr>
        <w:t>Twt</w:t>
      </w:r>
      <w:proofErr w:type="spellEnd"/>
      <w:r w:rsidR="00882966">
        <w:rPr>
          <w:rFonts w:ascii="Times New Roman" w:hAnsi="Times New Roman" w:cs="Times New Roman"/>
          <w:sz w:val="24"/>
          <w:szCs w:val="24"/>
        </w:rPr>
        <w:t xml:space="preserve"> from 0.26-0.55 to 0.18.</w:t>
      </w:r>
    </w:p>
    <w:p w14:paraId="76E85B4D" w14:textId="77777777" w:rsidR="00627D14" w:rsidRDefault="00845DBF" w:rsidP="000F29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 ET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w:t>
      </w:r>
      <w:r w:rsidR="00F516C7">
        <w:rPr>
          <w:rFonts w:ascii="Times New Roman" w:hAnsi="Times New Roman" w:cs="Times New Roman"/>
          <w:sz w:val="24"/>
          <w:szCs w:val="24"/>
        </w:rPr>
        <w:t xml:space="preserve"> from MOD16</w:t>
      </w:r>
      <w:r>
        <w:rPr>
          <w:rFonts w:ascii="Times New Roman" w:hAnsi="Times New Roman" w:cs="Times New Roman"/>
          <w:sz w:val="24"/>
          <w:szCs w:val="24"/>
        </w:rPr>
        <w:t xml:space="preserve"> was very close to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estimated at the </w:t>
      </w:r>
      <w:r w:rsidR="0007137E">
        <w:rPr>
          <w:rFonts w:ascii="Times New Roman" w:hAnsi="Times New Roman" w:cs="Times New Roman"/>
          <w:sz w:val="24"/>
          <w:szCs w:val="24"/>
        </w:rPr>
        <w:t>flux towers (</w:t>
      </w:r>
      <w:commentRangeStart w:id="81"/>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_Ref408409957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3</w:t>
      </w:r>
      <w:r w:rsidR="0007137E">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81"/>
      <w:r w:rsidR="00B74235">
        <w:rPr>
          <w:rStyle w:val="CommentReference"/>
        </w:rPr>
        <w:commentReference w:id="81"/>
      </w:r>
      <w:r>
        <w:rPr>
          <w:rFonts w:ascii="Times New Roman" w:hAnsi="Times New Roman" w:cs="Times New Roman"/>
          <w:sz w:val="24"/>
          <w:szCs w:val="24"/>
        </w:rPr>
        <w:t xml:space="preserve">The maximum error in seasonal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 xml:space="preserve"> was 15%, with an average bias of 5% and mean absolute error of 7%.</w:t>
      </w:r>
    </w:p>
    <w:p w14:paraId="4B03907C" w14:textId="77777777" w:rsidR="00997051" w:rsidRDefault="00997051" w:rsidP="000F29EA">
      <w:pPr>
        <w:spacing w:after="0" w:line="240" w:lineRule="auto"/>
        <w:ind w:firstLine="720"/>
        <w:rPr>
          <w:rFonts w:ascii="Times New Roman" w:hAnsi="Times New Roman" w:cs="Times New Roman"/>
          <w:sz w:val="24"/>
          <w:szCs w:val="24"/>
        </w:rPr>
      </w:pPr>
    </w:p>
    <w:p w14:paraId="62CAB418" w14:textId="77777777" w:rsidR="00997051" w:rsidRPr="00997051" w:rsidRDefault="00997051" w:rsidP="0099705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Roughness length </w:t>
      </w:r>
      <w:commentRangeStart w:id="82"/>
      <w:r>
        <w:rPr>
          <w:rFonts w:ascii="Times New Roman" w:hAnsi="Times New Roman" w:cs="Times New Roman"/>
          <w:i/>
          <w:sz w:val="24"/>
          <w:szCs w:val="24"/>
        </w:rPr>
        <w:t>functions</w:t>
      </w:r>
      <w:commentRangeEnd w:id="82"/>
      <w:r w:rsidR="00B74235">
        <w:rPr>
          <w:rStyle w:val="CommentReference"/>
        </w:rPr>
        <w:commentReference w:id="82"/>
      </w:r>
    </w:p>
    <w:p w14:paraId="156BEEC3" w14:textId="2E59AA7A" w:rsidR="00997051" w:rsidRDefault="0099705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There was no optimal pair of values of c and d from the NDVI-z0m relationship;</w:t>
      </w:r>
      <w:r w:rsidR="00334CBF">
        <w:rPr>
          <w:rFonts w:ascii="Times New Roman" w:hAnsi="Times New Roman" w:cs="Times New Roman"/>
          <w:sz w:val="24"/>
          <w:szCs w:val="24"/>
        </w:rPr>
        <w:t xml:space="preserve"> rice and </w:t>
      </w:r>
      <w:r w:rsidR="00CA6BFA">
        <w:rPr>
          <w:rFonts w:ascii="Times New Roman" w:hAnsi="Times New Roman" w:cs="Times New Roman"/>
          <w:sz w:val="24"/>
          <w:szCs w:val="24"/>
        </w:rPr>
        <w:t>maize</w:t>
      </w:r>
      <w:r w:rsidR="00334CBF">
        <w:rPr>
          <w:rFonts w:ascii="Times New Roman" w:hAnsi="Times New Roman" w:cs="Times New Roman"/>
          <w:sz w:val="24"/>
          <w:szCs w:val="24"/>
        </w:rPr>
        <w:t xml:space="preserve"> had </w:t>
      </w:r>
      <w:r>
        <w:rPr>
          <w:rFonts w:ascii="Times New Roman" w:hAnsi="Times New Roman" w:cs="Times New Roman"/>
          <w:sz w:val="24"/>
          <w:szCs w:val="24"/>
        </w:rPr>
        <w:t>very different heights</w:t>
      </w:r>
      <w:r w:rsidR="00334CBF">
        <w:rPr>
          <w:rFonts w:ascii="Times New Roman" w:hAnsi="Times New Roman" w:cs="Times New Roman"/>
          <w:sz w:val="24"/>
          <w:szCs w:val="24"/>
        </w:rPr>
        <w:t xml:space="preserve"> and z0m for a given NDVI value</w:t>
      </w:r>
      <w:r>
        <w:rPr>
          <w:rFonts w:ascii="Times New Roman" w:hAnsi="Times New Roman" w:cs="Times New Roman"/>
          <w:sz w:val="24"/>
          <w:szCs w:val="24"/>
        </w:rPr>
        <w:t xml:space="preserve"> (</w:t>
      </w:r>
      <w:r w:rsidR="001758C2">
        <w:rPr>
          <w:rFonts w:ascii="Times New Roman" w:hAnsi="Times New Roman" w:cs="Times New Roman"/>
          <w:sz w:val="24"/>
          <w:szCs w:val="24"/>
        </w:rPr>
        <w:fldChar w:fldCharType="begin"/>
      </w:r>
      <w:r w:rsidR="001758C2">
        <w:rPr>
          <w:rFonts w:ascii="Times New Roman" w:hAnsi="Times New Roman" w:cs="Times New Roman"/>
          <w:sz w:val="24"/>
          <w:szCs w:val="24"/>
        </w:rPr>
        <w:instrText xml:space="preserve"> REF _Ref411165329 \h </w:instrText>
      </w:r>
      <w:r w:rsidR="001758C2">
        <w:rPr>
          <w:rFonts w:ascii="Times New Roman" w:hAnsi="Times New Roman" w:cs="Times New Roman"/>
          <w:sz w:val="24"/>
          <w:szCs w:val="24"/>
        </w:rPr>
      </w:r>
      <w:r w:rsidR="001758C2">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1758C2">
        <w:rPr>
          <w:rFonts w:ascii="Times New Roman" w:hAnsi="Times New Roman" w:cs="Times New Roman"/>
          <w:sz w:val="24"/>
          <w:szCs w:val="24"/>
        </w:rPr>
        <w:fldChar w:fldCharType="end"/>
      </w:r>
      <w:r w:rsidR="001758C2">
        <w:rPr>
          <w:rFonts w:ascii="Times New Roman" w:hAnsi="Times New Roman" w:cs="Times New Roman"/>
          <w:sz w:val="24"/>
          <w:szCs w:val="24"/>
        </w:rPr>
        <w:t>)</w:t>
      </w:r>
      <w:r w:rsidR="00334CBF">
        <w:rPr>
          <w:rFonts w:ascii="Times New Roman" w:hAnsi="Times New Roman" w:cs="Times New Roman"/>
          <w:sz w:val="24"/>
          <w:szCs w:val="24"/>
        </w:rPr>
        <w:t xml:space="preserve">.  In order to test the effect of using different parameter sets in (6), we fit c and d to different crops and growth stages.  Set 1 was fit to rice, set 2 to </w:t>
      </w:r>
      <w:r w:rsidR="007C1A88">
        <w:rPr>
          <w:rFonts w:ascii="Times New Roman" w:hAnsi="Times New Roman" w:cs="Times New Roman"/>
          <w:sz w:val="24"/>
          <w:szCs w:val="24"/>
        </w:rPr>
        <w:t xml:space="preserve">sprouting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set 3 to senescent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and set 4 to </w:t>
      </w:r>
      <w:r w:rsidR="00A65450">
        <w:rPr>
          <w:rFonts w:ascii="Times New Roman" w:hAnsi="Times New Roman" w:cs="Times New Roman"/>
          <w:sz w:val="24"/>
          <w:szCs w:val="24"/>
        </w:rPr>
        <w:t xml:space="preserve">a combination of </w:t>
      </w:r>
      <w:r w:rsidR="007C1A88">
        <w:rPr>
          <w:rFonts w:ascii="Times New Roman" w:hAnsi="Times New Roman" w:cs="Times New Roman"/>
          <w:sz w:val="24"/>
          <w:szCs w:val="24"/>
        </w:rPr>
        <w:t xml:space="preserve">senescent rice, sprouting and flowering cotton, and sprouting and flowering </w:t>
      </w:r>
      <w:r w:rsidR="00CA6BFA">
        <w:rPr>
          <w:rFonts w:ascii="Times New Roman" w:hAnsi="Times New Roman" w:cs="Times New Roman"/>
          <w:sz w:val="24"/>
          <w:szCs w:val="24"/>
        </w:rPr>
        <w:t>maize</w:t>
      </w:r>
      <w:r w:rsidR="00A65450">
        <w:rPr>
          <w:rFonts w:ascii="Times New Roman" w:hAnsi="Times New Roman" w:cs="Times New Roman"/>
          <w:sz w:val="24"/>
          <w:szCs w:val="24"/>
        </w:rPr>
        <w:t xml:space="preserve"> (</w:t>
      </w:r>
      <w:r w:rsidR="00A65450">
        <w:rPr>
          <w:rFonts w:ascii="Times New Roman" w:hAnsi="Times New Roman" w:cs="Times New Roman"/>
          <w:sz w:val="24"/>
          <w:szCs w:val="24"/>
        </w:rPr>
        <w:fldChar w:fldCharType="begin"/>
      </w:r>
      <w:r w:rsidR="00A65450">
        <w:rPr>
          <w:rFonts w:ascii="Times New Roman" w:hAnsi="Times New Roman" w:cs="Times New Roman"/>
          <w:sz w:val="24"/>
          <w:szCs w:val="24"/>
        </w:rPr>
        <w:instrText xml:space="preserve"> REF _Ref411165329 \h </w:instrText>
      </w:r>
      <w:r w:rsidR="00A65450">
        <w:rPr>
          <w:rFonts w:ascii="Times New Roman" w:hAnsi="Times New Roman" w:cs="Times New Roman"/>
          <w:sz w:val="24"/>
          <w:szCs w:val="24"/>
        </w:rPr>
      </w:r>
      <w:r w:rsidR="00A65450">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A65450">
        <w:rPr>
          <w:rFonts w:ascii="Times New Roman" w:hAnsi="Times New Roman" w:cs="Times New Roman"/>
          <w:sz w:val="24"/>
          <w:szCs w:val="24"/>
        </w:rPr>
        <w:fldChar w:fldCharType="end"/>
      </w:r>
      <w:r w:rsidR="00A65450">
        <w:rPr>
          <w:rFonts w:ascii="Times New Roman" w:hAnsi="Times New Roman" w:cs="Times New Roman"/>
          <w:sz w:val="24"/>
          <w:szCs w:val="24"/>
        </w:rPr>
        <w:t>)</w:t>
      </w:r>
      <w:r w:rsidR="007C1A88">
        <w:rPr>
          <w:rFonts w:ascii="Times New Roman" w:hAnsi="Times New Roman" w:cs="Times New Roman"/>
          <w:sz w:val="24"/>
          <w:szCs w:val="24"/>
        </w:rPr>
        <w:t>.  F</w:t>
      </w:r>
      <w:r w:rsidR="00A65450">
        <w:rPr>
          <w:rFonts w:ascii="Times New Roman" w:hAnsi="Times New Roman" w:cs="Times New Roman"/>
          <w:sz w:val="24"/>
          <w:szCs w:val="24"/>
        </w:rPr>
        <w:t>ormal parameter estimation minimizing</w:t>
      </w:r>
      <w:r w:rsidR="007C1A88">
        <w:rPr>
          <w:rFonts w:ascii="Times New Roman" w:hAnsi="Times New Roman" w:cs="Times New Roman"/>
          <w:sz w:val="24"/>
          <w:szCs w:val="24"/>
        </w:rPr>
        <w:t xml:space="preserve"> least squares yielded equations</w:t>
      </w:r>
      <w:del w:id="83" w:author="Alex Messina" w:date="2015-02-15T10:13:00Z">
        <w:r w:rsidR="007C1A88" w:rsidDel="00B74235">
          <w:rPr>
            <w:rFonts w:ascii="Times New Roman" w:hAnsi="Times New Roman" w:cs="Times New Roman"/>
            <w:sz w:val="24"/>
            <w:szCs w:val="24"/>
          </w:rPr>
          <w:delText xml:space="preserve"> that</w:delText>
        </w:r>
      </w:del>
      <w:r w:rsidR="007C1A88">
        <w:rPr>
          <w:rFonts w:ascii="Times New Roman" w:hAnsi="Times New Roman" w:cs="Times New Roman"/>
          <w:sz w:val="24"/>
          <w:szCs w:val="24"/>
        </w:rPr>
        <w:t xml:space="preserve"> did not fit targeted features in the NDVI-z0m relationship, in particular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so we used manual parameter adjustment and visual inspection to </w:t>
      </w:r>
      <w:r w:rsidR="00791C53">
        <w:rPr>
          <w:rFonts w:ascii="Times New Roman" w:hAnsi="Times New Roman" w:cs="Times New Roman"/>
          <w:sz w:val="24"/>
          <w:szCs w:val="24"/>
        </w:rPr>
        <w:t>provide a range of NDVI-z0m relationships</w:t>
      </w:r>
      <w:ins w:id="84" w:author="Alex Messina" w:date="2015-02-15T10:13:00Z">
        <w:r w:rsidR="00B74235">
          <w:rPr>
            <w:rFonts w:ascii="Times New Roman" w:hAnsi="Times New Roman" w:cs="Times New Roman"/>
            <w:sz w:val="24"/>
            <w:szCs w:val="24"/>
          </w:rPr>
          <w:t xml:space="preserve"> which are..</w:t>
        </w:r>
      </w:ins>
      <w:r w:rsidR="00791C53">
        <w:rPr>
          <w:rFonts w:ascii="Times New Roman" w:hAnsi="Times New Roman" w:cs="Times New Roman"/>
          <w:sz w:val="24"/>
          <w:szCs w:val="24"/>
        </w:rPr>
        <w:t>.</w:t>
      </w:r>
    </w:p>
    <w:p w14:paraId="68B373D9" w14:textId="77777777" w:rsidR="00997051" w:rsidRDefault="00997051" w:rsidP="006E3BA8">
      <w:pPr>
        <w:spacing w:after="0" w:line="240" w:lineRule="auto"/>
        <w:rPr>
          <w:rFonts w:ascii="Times New Roman" w:hAnsi="Times New Roman" w:cs="Times New Roman"/>
          <w:sz w:val="24"/>
          <w:szCs w:val="24"/>
        </w:rPr>
      </w:pPr>
    </w:p>
    <w:p w14:paraId="477030D6" w14:textId="77777777" w:rsidR="00797395" w:rsidRPr="00864F59" w:rsidRDefault="00797395" w:rsidP="006E3BA8">
      <w:pPr>
        <w:spacing w:after="0" w:line="240" w:lineRule="auto"/>
        <w:rPr>
          <w:rFonts w:ascii="Times New Roman" w:hAnsi="Times New Roman" w:cs="Times New Roman"/>
          <w:i/>
          <w:sz w:val="24"/>
          <w:szCs w:val="24"/>
        </w:rPr>
      </w:pPr>
      <w:r w:rsidRPr="00864F59">
        <w:rPr>
          <w:rFonts w:ascii="Times New Roman" w:hAnsi="Times New Roman" w:cs="Times New Roman"/>
          <w:i/>
          <w:sz w:val="24"/>
          <w:szCs w:val="24"/>
        </w:rPr>
        <w:t>Automated SEBAL:  Pixel selection thresholds and domain effects</w:t>
      </w:r>
    </w:p>
    <w:p w14:paraId="360E55E3" w14:textId="77777777" w:rsidR="00864F59" w:rsidRDefault="0079739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Pixels selected with the automated technique occurred at the extremes of the NDVI-T</w:t>
      </w:r>
      <w:r w:rsidRPr="0007137E">
        <w:rPr>
          <w:rFonts w:ascii="Times New Roman" w:hAnsi="Times New Roman" w:cs="Times New Roman"/>
          <w:sz w:val="24"/>
          <w:szCs w:val="24"/>
          <w:vertAlign w:val="subscript"/>
        </w:rPr>
        <w:t>R</w:t>
      </w:r>
      <w:r w:rsidR="007F1AFB">
        <w:rPr>
          <w:rFonts w:ascii="Times New Roman" w:hAnsi="Times New Roman" w:cs="Times New Roman"/>
          <w:sz w:val="24"/>
          <w:szCs w:val="24"/>
        </w:rPr>
        <w:t xml:space="preserve"> space</w:t>
      </w:r>
      <w:r>
        <w:rPr>
          <w:rFonts w:ascii="Times New Roman" w:hAnsi="Times New Roman" w:cs="Times New Roman"/>
          <w:sz w:val="24"/>
          <w:szCs w:val="24"/>
        </w:rPr>
        <w:t>.  In the beginning of the</w:t>
      </w:r>
      <w:r w:rsidR="00864F59">
        <w:rPr>
          <w:rFonts w:ascii="Times New Roman" w:hAnsi="Times New Roman" w:cs="Times New Roman"/>
          <w:sz w:val="24"/>
          <w:szCs w:val="24"/>
        </w:rPr>
        <w:t xml:space="preserve"> growing season, the wet pixel sometimes had low NDVI, likely due to low vegetation cover but high soil moisture and high ET.  In the middle of the growing season (</w:t>
      </w:r>
      <w:r w:rsidR="00A65450">
        <w:rPr>
          <w:rFonts w:ascii="Times New Roman" w:hAnsi="Times New Roman" w:cs="Times New Roman"/>
          <w:sz w:val="24"/>
          <w:szCs w:val="24"/>
        </w:rPr>
        <w:t xml:space="preserve">xxx </w:t>
      </w:r>
      <w:r w:rsidR="00864F59">
        <w:rPr>
          <w:rFonts w:ascii="Times New Roman" w:hAnsi="Times New Roman" w:cs="Times New Roman"/>
          <w:sz w:val="24"/>
          <w:szCs w:val="24"/>
        </w:rPr>
        <w:t xml:space="preserve">July, </w:t>
      </w:r>
      <w:proofErr w:type="spellStart"/>
      <w:r w:rsidR="00864F59">
        <w:rPr>
          <w:rFonts w:ascii="Times New Roman" w:hAnsi="Times New Roman" w:cs="Times New Roman"/>
          <w:sz w:val="24"/>
          <w:szCs w:val="24"/>
        </w:rPr>
        <w:t>Jday</w:t>
      </w:r>
      <w:proofErr w:type="spellEnd"/>
      <w:r w:rsidR="00864F59">
        <w:rPr>
          <w:rFonts w:ascii="Times New Roman" w:hAnsi="Times New Roman" w:cs="Times New Roman"/>
          <w:sz w:val="24"/>
          <w:szCs w:val="24"/>
        </w:rPr>
        <w:t xml:space="preserve"> 2012, 181 layer 1</w:t>
      </w:r>
      <w:r w:rsidR="00B17E82">
        <w:rPr>
          <w:rFonts w:ascii="Times New Roman" w:hAnsi="Times New Roman" w:cs="Times New Roman"/>
          <w:sz w:val="24"/>
          <w:szCs w:val="24"/>
        </w:rPr>
        <w:t xml:space="preserve">0), the wet pixel typically </w:t>
      </w:r>
      <w:r w:rsidR="00864F59">
        <w:rPr>
          <w:rFonts w:ascii="Times New Roman" w:hAnsi="Times New Roman" w:cs="Times New Roman"/>
          <w:sz w:val="24"/>
          <w:szCs w:val="24"/>
        </w:rPr>
        <w:t>had high NDVI, indicating that the wet pixel was of a vegetated surface.</w:t>
      </w:r>
      <w:r w:rsidR="00AE5A3F">
        <w:rPr>
          <w:rFonts w:ascii="Times New Roman" w:hAnsi="Times New Roman" w:cs="Times New Roman"/>
          <w:sz w:val="24"/>
          <w:szCs w:val="24"/>
        </w:rPr>
        <w:t xml:space="preserve">  The automation of SEBAL resulted in high temporal variability in ET</w:t>
      </w:r>
      <w:r w:rsidR="00A65450">
        <w:rPr>
          <w:rFonts w:ascii="Times New Roman" w:hAnsi="Times New Roman" w:cs="Times New Roman"/>
          <w:sz w:val="24"/>
          <w:szCs w:val="24"/>
        </w:rPr>
        <w:t>, particularly where clouds covered some fraction of the scene</w:t>
      </w:r>
      <w:r w:rsidR="00AE5A3F">
        <w:rPr>
          <w:rFonts w:ascii="Times New Roman" w:hAnsi="Times New Roman" w:cs="Times New Roman"/>
          <w:sz w:val="24"/>
          <w:szCs w:val="24"/>
        </w:rPr>
        <w:t xml:space="preserve">.  Taking the 8-day moving average or seasonal averages smoothed out this variability and suggests that </w:t>
      </w:r>
      <w:r w:rsidR="000770FE">
        <w:rPr>
          <w:rFonts w:ascii="Times New Roman" w:hAnsi="Times New Roman" w:cs="Times New Roman"/>
          <w:sz w:val="24"/>
          <w:szCs w:val="24"/>
        </w:rPr>
        <w:t>long time series of ET are feasible using automated pixel selection.</w:t>
      </w:r>
    </w:p>
    <w:p w14:paraId="5F01BEA1" w14:textId="77777777" w:rsidR="006822E5" w:rsidRDefault="006822E5" w:rsidP="006E3BA8">
      <w:pPr>
        <w:spacing w:after="0" w:line="240" w:lineRule="auto"/>
        <w:rPr>
          <w:rFonts w:ascii="Times New Roman" w:hAnsi="Times New Roman" w:cs="Times New Roman"/>
          <w:sz w:val="24"/>
          <w:szCs w:val="24"/>
        </w:rPr>
      </w:pPr>
    </w:p>
    <w:p w14:paraId="60FB062C" w14:textId="77777777" w:rsidR="006822E5" w:rsidRDefault="006822E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Plots of NDVI vs LST and pixels?</w:t>
      </w:r>
    </w:p>
    <w:p w14:paraId="19289E1A" w14:textId="77777777" w:rsidR="000B76D0" w:rsidRPr="00791C53" w:rsidRDefault="000B76D0" w:rsidP="006E3BA8">
      <w:pPr>
        <w:spacing w:after="0" w:line="240" w:lineRule="auto"/>
        <w:rPr>
          <w:rFonts w:ascii="Times New Roman" w:hAnsi="Times New Roman" w:cs="Times New Roman"/>
          <w:sz w:val="24"/>
          <w:szCs w:val="24"/>
        </w:rPr>
      </w:pPr>
    </w:p>
    <w:p w14:paraId="4646164C" w14:textId="77777777" w:rsidR="00791C53" w:rsidRDefault="00DF2FC5" w:rsidP="00C6680A">
      <w:pPr>
        <w:spacing w:after="0" w:line="240" w:lineRule="auto"/>
        <w:rPr>
          <w:rFonts w:ascii="Times New Roman" w:hAnsi="Times New Roman" w:cs="Times New Roman"/>
          <w:i/>
          <w:sz w:val="24"/>
          <w:szCs w:val="24"/>
        </w:rPr>
      </w:pPr>
      <w:r w:rsidRPr="00DF2FC5">
        <w:rPr>
          <w:rFonts w:ascii="Times New Roman" w:hAnsi="Times New Roman" w:cs="Times New Roman"/>
          <w:i/>
          <w:sz w:val="24"/>
          <w:szCs w:val="24"/>
        </w:rPr>
        <w:t>SEBAL compared to tower data:  Λ and ET</w:t>
      </w:r>
    </w:p>
    <w:p w14:paraId="09D24D0F" w14:textId="77777777" w:rsidR="00FD060A" w:rsidRDefault="00FD060A" w:rsidP="00C6680A">
      <w:pPr>
        <w:spacing w:after="0" w:line="240" w:lineRule="auto"/>
        <w:rPr>
          <w:rFonts w:ascii="Times New Roman" w:hAnsi="Times New Roman" w:cs="Times New Roman"/>
          <w:i/>
          <w:sz w:val="24"/>
          <w:szCs w:val="24"/>
        </w:rPr>
      </w:pPr>
    </w:p>
    <w:p w14:paraId="63E2FE0E" w14:textId="16EB189B" w:rsidR="00791C53" w:rsidRPr="00FD060A" w:rsidRDefault="00864F59" w:rsidP="00FD060A">
      <w:pPr>
        <w:pStyle w:val="Caption"/>
        <w:rPr>
          <w:rFonts w:ascii="Times New Roman" w:hAnsi="Times New Roman" w:cs="Times New Roman"/>
          <w:i w:val="0"/>
          <w:color w:val="auto"/>
          <w:sz w:val="24"/>
          <w:szCs w:val="24"/>
        </w:rPr>
      </w:pPr>
      <w:r w:rsidRPr="00FD060A">
        <w:rPr>
          <w:rFonts w:ascii="Times New Roman" w:hAnsi="Times New Roman" w:cs="Times New Roman"/>
          <w:i w:val="0"/>
          <w:color w:val="auto"/>
          <w:sz w:val="24"/>
          <w:szCs w:val="24"/>
        </w:rPr>
        <w:t xml:space="preserve">ET </w:t>
      </w:r>
      <w:r w:rsidR="00791C53" w:rsidRPr="00FD060A">
        <w:rPr>
          <w:rFonts w:ascii="Times New Roman" w:hAnsi="Times New Roman" w:cs="Times New Roman"/>
          <w:i w:val="0"/>
          <w:color w:val="auto"/>
          <w:sz w:val="24"/>
          <w:szCs w:val="24"/>
        </w:rPr>
        <w:t xml:space="preserve">and Λ from SEBAL </w:t>
      </w:r>
      <w:commentRangeStart w:id="85"/>
      <w:r w:rsidR="00791C53" w:rsidRPr="00FD060A">
        <w:rPr>
          <w:rFonts w:ascii="Times New Roman" w:hAnsi="Times New Roman" w:cs="Times New Roman"/>
          <w:i w:val="0"/>
          <w:color w:val="auto"/>
          <w:sz w:val="24"/>
          <w:szCs w:val="24"/>
        </w:rPr>
        <w:t>were</w:t>
      </w:r>
      <w:ins w:id="86" w:author="Alex Messina" w:date="2015-02-15T10:21:00Z">
        <w:r w:rsidR="00AB2538">
          <w:rPr>
            <w:rFonts w:ascii="Times New Roman" w:hAnsi="Times New Roman" w:cs="Times New Roman"/>
            <w:i w:val="0"/>
            <w:color w:val="auto"/>
            <w:sz w:val="24"/>
            <w:szCs w:val="24"/>
          </w:rPr>
          <w:t xml:space="preserve"> similar or</w:t>
        </w:r>
      </w:ins>
      <w:r w:rsidR="00791C53" w:rsidRPr="00FD060A">
        <w:rPr>
          <w:rFonts w:ascii="Times New Roman" w:hAnsi="Times New Roman" w:cs="Times New Roman"/>
          <w:i w:val="0"/>
          <w:color w:val="auto"/>
          <w:sz w:val="24"/>
          <w:szCs w:val="24"/>
        </w:rPr>
        <w:t xml:space="preserve"> higher </w:t>
      </w:r>
      <w:commentRangeEnd w:id="85"/>
      <w:r w:rsidR="00AB2538">
        <w:rPr>
          <w:rStyle w:val="CommentReference"/>
          <w:i w:val="0"/>
          <w:iCs w:val="0"/>
          <w:color w:val="auto"/>
        </w:rPr>
        <w:commentReference w:id="85"/>
      </w:r>
      <w:r w:rsidR="00791C53" w:rsidRPr="00FD060A">
        <w:rPr>
          <w:rFonts w:ascii="Times New Roman" w:hAnsi="Times New Roman" w:cs="Times New Roman"/>
          <w:i w:val="0"/>
          <w:color w:val="auto"/>
          <w:sz w:val="24"/>
          <w:szCs w:val="24"/>
        </w:rPr>
        <w:t>than observed at the towers</w:t>
      </w:r>
      <w:r w:rsidRPr="00FD060A">
        <w:rPr>
          <w:rFonts w:ascii="Times New Roman" w:hAnsi="Times New Roman" w:cs="Times New Roman"/>
          <w:i w:val="0"/>
          <w:color w:val="auto"/>
          <w:sz w:val="24"/>
          <w:szCs w:val="24"/>
        </w:rPr>
        <w:t xml:space="preserve"> for the</w:t>
      </w:r>
      <w:r w:rsidR="006822E5" w:rsidRPr="00FD060A">
        <w:rPr>
          <w:rFonts w:ascii="Times New Roman" w:hAnsi="Times New Roman" w:cs="Times New Roman"/>
          <w:i w:val="0"/>
          <w:color w:val="auto"/>
          <w:sz w:val="24"/>
          <w:szCs w:val="24"/>
        </w:rPr>
        <w:t xml:space="preserve"> </w:t>
      </w:r>
      <w:r w:rsidR="00CA6BFA" w:rsidRPr="00FD060A">
        <w:rPr>
          <w:rFonts w:ascii="Times New Roman" w:hAnsi="Times New Roman" w:cs="Times New Roman"/>
          <w:i w:val="0"/>
          <w:color w:val="auto"/>
          <w:sz w:val="24"/>
          <w:szCs w:val="24"/>
        </w:rPr>
        <w:t>maize</w:t>
      </w:r>
      <w:r w:rsidR="006822E5" w:rsidRPr="00FD060A">
        <w:rPr>
          <w:rFonts w:ascii="Times New Roman" w:hAnsi="Times New Roman" w:cs="Times New Roman"/>
          <w:i w:val="0"/>
          <w:color w:val="auto"/>
          <w:sz w:val="24"/>
          <w:szCs w:val="24"/>
        </w:rPr>
        <w:t xml:space="preserve"> sites</w:t>
      </w:r>
      <w:ins w:id="87" w:author="Alex Messina" w:date="2015-02-15T10:19:00Z">
        <w:r w:rsidR="00AB2538">
          <w:rPr>
            <w:rFonts w:ascii="Times New Roman" w:hAnsi="Times New Roman" w:cs="Times New Roman"/>
            <w:i w:val="0"/>
            <w:color w:val="auto"/>
            <w:sz w:val="24"/>
            <w:szCs w:val="24"/>
          </w:rPr>
          <w:t xml:space="preserve"> (Figure </w:t>
        </w:r>
        <w:commentRangeStart w:id="88"/>
        <w:r w:rsidR="00AB2538">
          <w:rPr>
            <w:rFonts w:ascii="Times New Roman" w:hAnsi="Times New Roman" w:cs="Times New Roman"/>
            <w:i w:val="0"/>
            <w:color w:val="auto"/>
            <w:sz w:val="24"/>
            <w:szCs w:val="24"/>
          </w:rPr>
          <w:t>4b</w:t>
        </w:r>
        <w:commentRangeEnd w:id="88"/>
        <w:r w:rsidR="00AB2538">
          <w:rPr>
            <w:rStyle w:val="CommentReference"/>
            <w:i w:val="0"/>
            <w:iCs w:val="0"/>
            <w:color w:val="auto"/>
          </w:rPr>
          <w:commentReference w:id="88"/>
        </w:r>
        <w:r w:rsidR="00AB2538">
          <w:rPr>
            <w:rFonts w:ascii="Times New Roman" w:hAnsi="Times New Roman" w:cs="Times New Roman"/>
            <w:i w:val="0"/>
            <w:color w:val="auto"/>
            <w:sz w:val="24"/>
            <w:szCs w:val="24"/>
          </w:rPr>
          <w:t>)</w:t>
        </w:r>
      </w:ins>
      <w:r w:rsidR="006822E5" w:rsidRPr="00FD060A">
        <w:rPr>
          <w:rFonts w:ascii="Times New Roman" w:hAnsi="Times New Roman" w:cs="Times New Roman"/>
          <w:i w:val="0"/>
          <w:color w:val="auto"/>
          <w:sz w:val="24"/>
          <w:szCs w:val="24"/>
        </w:rPr>
        <w:t xml:space="preserve">, but lower than </w:t>
      </w:r>
      <w:r w:rsidR="00791C53" w:rsidRPr="00FD060A">
        <w:rPr>
          <w:rFonts w:ascii="Times New Roman" w:hAnsi="Times New Roman" w:cs="Times New Roman"/>
          <w:i w:val="0"/>
          <w:color w:val="auto"/>
          <w:sz w:val="24"/>
          <w:szCs w:val="24"/>
        </w:rPr>
        <w:t xml:space="preserve">observed at the towers for </w:t>
      </w:r>
      <w:r w:rsidR="00857F7D" w:rsidRPr="00FD060A">
        <w:rPr>
          <w:rFonts w:ascii="Times New Roman" w:hAnsi="Times New Roman" w:cs="Times New Roman"/>
          <w:i w:val="0"/>
          <w:color w:val="auto"/>
          <w:sz w:val="24"/>
          <w:szCs w:val="24"/>
        </w:rPr>
        <w:t>rice</w:t>
      </w:r>
      <w:r w:rsidR="00B17E82" w:rsidRPr="00FD060A">
        <w:rPr>
          <w:rFonts w:ascii="Times New Roman" w:hAnsi="Times New Roman" w:cs="Times New Roman"/>
          <w:i w:val="0"/>
          <w:color w:val="auto"/>
          <w:sz w:val="24"/>
          <w:szCs w:val="24"/>
        </w:rPr>
        <w:t xml:space="preserve"> and cotton</w:t>
      </w:r>
      <w:r w:rsidR="00857F7D" w:rsidRPr="00FD060A">
        <w:rPr>
          <w:rFonts w:ascii="Times New Roman" w:hAnsi="Times New Roman" w:cs="Times New Roman"/>
          <w:i w:val="0"/>
          <w:color w:val="auto"/>
          <w:sz w:val="24"/>
          <w:szCs w:val="24"/>
        </w:rPr>
        <w:t xml:space="preserve"> sites</w:t>
      </w:r>
      <w:ins w:id="89" w:author="Alex Messina" w:date="2015-02-15T10:22:00Z">
        <w:r w:rsidR="00AB2538">
          <w:rPr>
            <w:rFonts w:ascii="Times New Roman" w:hAnsi="Times New Roman" w:cs="Times New Roman"/>
            <w:i w:val="0"/>
            <w:color w:val="auto"/>
            <w:sz w:val="24"/>
            <w:szCs w:val="24"/>
          </w:rPr>
          <w:t xml:space="preserve"> (Figure</w:t>
        </w:r>
      </w:ins>
      <w:ins w:id="90" w:author="Alex Messina" w:date="2015-02-15T10:23:00Z">
        <w:r w:rsidR="00AB2538">
          <w:rPr>
            <w:rFonts w:ascii="Times New Roman" w:hAnsi="Times New Roman" w:cs="Times New Roman"/>
            <w:i w:val="0"/>
            <w:color w:val="auto"/>
            <w:sz w:val="24"/>
            <w:szCs w:val="24"/>
          </w:rPr>
          <w:t xml:space="preserve"> 4d, Figure4f, Figure4h)</w:t>
        </w:r>
      </w:ins>
      <w:r w:rsidR="00791C53" w:rsidRPr="00FD060A">
        <w:rPr>
          <w:rFonts w:ascii="Times New Roman" w:hAnsi="Times New Roman" w:cs="Times New Roman"/>
          <w:i w:val="0"/>
          <w:color w:val="auto"/>
          <w:sz w:val="24"/>
          <w:szCs w:val="24"/>
        </w:rPr>
        <w:t xml:space="preserve"> for all model runs</w:t>
      </w:r>
      <w:r w:rsidR="00857F7D" w:rsidRPr="00FD060A">
        <w:rPr>
          <w:rFonts w:ascii="Times New Roman" w:hAnsi="Times New Roman" w:cs="Times New Roman"/>
          <w:i w:val="0"/>
          <w:color w:val="auto"/>
          <w:sz w:val="24"/>
          <w:szCs w:val="24"/>
        </w:rPr>
        <w:t xml:space="preserve"> (</w:t>
      </w:r>
      <w:r w:rsidR="00857F7D" w:rsidRPr="00FD060A">
        <w:rPr>
          <w:rFonts w:ascii="Times New Roman" w:hAnsi="Times New Roman" w:cs="Times New Roman"/>
          <w:i w:val="0"/>
          <w:color w:val="auto"/>
          <w:sz w:val="24"/>
          <w:szCs w:val="24"/>
        </w:rPr>
        <w:fldChar w:fldCharType="begin"/>
      </w:r>
      <w:r w:rsidR="00857F7D" w:rsidRPr="00FD060A">
        <w:rPr>
          <w:rFonts w:ascii="Times New Roman" w:hAnsi="Times New Roman" w:cs="Times New Roman"/>
          <w:i w:val="0"/>
          <w:color w:val="auto"/>
          <w:sz w:val="24"/>
          <w:szCs w:val="24"/>
        </w:rPr>
        <w:instrText xml:space="preserve"> REF _Ref408416086 \h </w:instrText>
      </w:r>
      <w:r w:rsidR="00FD060A" w:rsidRPr="00FD060A">
        <w:rPr>
          <w:rFonts w:ascii="Times New Roman" w:hAnsi="Times New Roman" w:cs="Times New Roman"/>
          <w:i w:val="0"/>
          <w:color w:val="auto"/>
          <w:sz w:val="24"/>
          <w:szCs w:val="24"/>
        </w:rPr>
        <w:instrText xml:space="preserve"> \* MERGEFORMAT </w:instrText>
      </w:r>
      <w:r w:rsidR="00857F7D" w:rsidRPr="00FD060A">
        <w:rPr>
          <w:rFonts w:ascii="Times New Roman" w:hAnsi="Times New Roman" w:cs="Times New Roman"/>
          <w:i w:val="0"/>
          <w:color w:val="auto"/>
          <w:sz w:val="24"/>
          <w:szCs w:val="24"/>
        </w:rPr>
      </w:r>
      <w:r w:rsidR="00857F7D" w:rsidRPr="00FD060A">
        <w:rPr>
          <w:rFonts w:ascii="Times New Roman" w:hAnsi="Times New Roman" w:cs="Times New Roman"/>
          <w:i w:val="0"/>
          <w:color w:val="auto"/>
          <w:sz w:val="24"/>
          <w:szCs w:val="24"/>
        </w:rPr>
        <w:fldChar w:fldCharType="separate"/>
      </w:r>
      <w:r w:rsidR="0005491B" w:rsidRPr="00F70F05">
        <w:rPr>
          <w:rFonts w:ascii="Times New Roman" w:hAnsi="Times New Roman" w:cs="Times New Roman"/>
          <w:i w:val="0"/>
          <w:color w:val="auto"/>
          <w:sz w:val="24"/>
          <w:szCs w:val="24"/>
        </w:rPr>
        <w:t xml:space="preserve">Figure </w:t>
      </w:r>
      <w:r w:rsidR="0005491B">
        <w:rPr>
          <w:rFonts w:ascii="Times New Roman" w:hAnsi="Times New Roman" w:cs="Times New Roman"/>
          <w:i w:val="0"/>
          <w:noProof/>
          <w:color w:val="auto"/>
          <w:sz w:val="24"/>
          <w:szCs w:val="24"/>
        </w:rPr>
        <w:t>4</w:t>
      </w:r>
      <w:r w:rsidR="00857F7D"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commentRangeStart w:id="91"/>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_Ref411492028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4</w:t>
      </w:r>
      <w:r w:rsidR="00FD060A"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w:t>
      </w:r>
      <w:commentRangeEnd w:id="91"/>
      <w:r w:rsidR="00477973">
        <w:rPr>
          <w:rStyle w:val="CommentReference"/>
          <w:i w:val="0"/>
          <w:iCs w:val="0"/>
          <w:color w:val="auto"/>
        </w:rPr>
        <w:commentReference w:id="91"/>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_Ref411491946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5</w:t>
      </w:r>
      <w:r w:rsidR="00FD060A" w:rsidRPr="00FD060A">
        <w:rPr>
          <w:rFonts w:ascii="Times New Roman" w:hAnsi="Times New Roman" w:cs="Times New Roman"/>
          <w:i w:val="0"/>
          <w:color w:val="auto"/>
          <w:sz w:val="24"/>
          <w:szCs w:val="24"/>
        </w:rPr>
        <w:fldChar w:fldCharType="end"/>
      </w:r>
      <w:r w:rsidRPr="00FD060A">
        <w:rPr>
          <w:rFonts w:ascii="Times New Roman" w:hAnsi="Times New Roman" w:cs="Times New Roman"/>
          <w:i w:val="0"/>
          <w:color w:val="auto"/>
          <w:sz w:val="24"/>
          <w:szCs w:val="24"/>
        </w:rPr>
        <w:t>).</w:t>
      </w:r>
      <w:r w:rsidR="006822E5" w:rsidRPr="00FD060A">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Error in</w:t>
      </w:r>
      <w:commentRangeStart w:id="92"/>
      <w:r w:rsidR="00791C53" w:rsidRPr="00FD060A">
        <w:rPr>
          <w:rFonts w:ascii="Times New Roman" w:hAnsi="Times New Roman" w:cs="Times New Roman"/>
          <w:i w:val="0"/>
          <w:color w:val="auto"/>
          <w:sz w:val="24"/>
          <w:szCs w:val="24"/>
        </w:rPr>
        <w:t xml:space="preserve"> Λ </w:t>
      </w:r>
      <w:commentRangeEnd w:id="92"/>
      <w:r w:rsidR="00477973">
        <w:rPr>
          <w:rStyle w:val="CommentReference"/>
          <w:i w:val="0"/>
          <w:iCs w:val="0"/>
          <w:color w:val="auto"/>
        </w:rPr>
        <w:commentReference w:id="92"/>
      </w:r>
      <w:r w:rsidR="00791C53" w:rsidRPr="00FD060A">
        <w:rPr>
          <w:rFonts w:ascii="Times New Roman" w:hAnsi="Times New Roman" w:cs="Times New Roman"/>
          <w:i w:val="0"/>
          <w:color w:val="auto"/>
          <w:sz w:val="24"/>
          <w:szCs w:val="24"/>
        </w:rPr>
        <w:t>was smaller than error in</w:t>
      </w:r>
      <w:ins w:id="93" w:author="Alex Messina" w:date="2015-02-15T10:28:00Z">
        <w:r w:rsidR="00477973">
          <w:rPr>
            <w:rFonts w:ascii="Times New Roman" w:hAnsi="Times New Roman" w:cs="Times New Roman"/>
            <w:i w:val="0"/>
            <w:color w:val="auto"/>
            <w:sz w:val="24"/>
            <w:szCs w:val="24"/>
          </w:rPr>
          <w:t xml:space="preserve"> SEBAL</w:t>
        </w:r>
      </w:ins>
      <w:r w:rsidR="00791C53" w:rsidRPr="00FD060A">
        <w:rPr>
          <w:rFonts w:ascii="Times New Roman" w:hAnsi="Times New Roman" w:cs="Times New Roman"/>
          <w:i w:val="0"/>
          <w:color w:val="auto"/>
          <w:sz w:val="24"/>
          <w:szCs w:val="24"/>
        </w:rPr>
        <w:t xml:space="preserve"> ET for the rice and cotton sites</w:t>
      </w:r>
      <w:ins w:id="94" w:author="Alex Messina" w:date="2015-02-15T10:25:00Z">
        <w:r w:rsidR="00477973">
          <w:rPr>
            <w:rFonts w:ascii="Times New Roman" w:hAnsi="Times New Roman" w:cs="Times New Roman"/>
            <w:i w:val="0"/>
            <w:color w:val="auto"/>
            <w:sz w:val="24"/>
            <w:szCs w:val="24"/>
          </w:rPr>
          <w:t xml:space="preserve"> (Table or Figure??)</w:t>
        </w:r>
      </w:ins>
      <w:r w:rsidR="00791C53" w:rsidRPr="00FD060A">
        <w:rPr>
          <w:rFonts w:ascii="Times New Roman" w:hAnsi="Times New Roman" w:cs="Times New Roman"/>
          <w:i w:val="0"/>
          <w:color w:val="auto"/>
          <w:sz w:val="24"/>
          <w:szCs w:val="24"/>
        </w:rPr>
        <w:t xml:space="preserve"> but larger than error in ET for </w:t>
      </w:r>
      <w:r w:rsidR="00CA6BFA" w:rsidRPr="00FD060A">
        <w:rPr>
          <w:rFonts w:ascii="Times New Roman" w:hAnsi="Times New Roman" w:cs="Times New Roman"/>
          <w:i w:val="0"/>
          <w:color w:val="auto"/>
          <w:sz w:val="24"/>
          <w:szCs w:val="24"/>
        </w:rPr>
        <w:t>maize</w:t>
      </w:r>
      <w:r w:rsidR="00791C53" w:rsidRPr="00FD060A">
        <w:rPr>
          <w:rFonts w:ascii="Times New Roman" w:hAnsi="Times New Roman" w:cs="Times New Roman"/>
          <w:i w:val="0"/>
          <w:color w:val="auto"/>
          <w:sz w:val="24"/>
          <w:szCs w:val="24"/>
        </w:rPr>
        <w:t>, reflecting the underestimation of Rn by the GMAO data.</w:t>
      </w:r>
    </w:p>
    <w:p w14:paraId="1639557A" w14:textId="77777777" w:rsidR="00791C53" w:rsidRDefault="00791C53" w:rsidP="00C6680A">
      <w:pPr>
        <w:spacing w:after="0" w:line="240" w:lineRule="auto"/>
        <w:rPr>
          <w:rFonts w:ascii="Times New Roman" w:hAnsi="Times New Roman" w:cs="Times New Roman"/>
          <w:sz w:val="24"/>
          <w:szCs w:val="24"/>
        </w:rPr>
      </w:pPr>
    </w:p>
    <w:p w14:paraId="3090DC7F" w14:textId="7D47727B" w:rsidR="00791C53" w:rsidRPr="00776FE1" w:rsidRDefault="00776FE1" w:rsidP="00C6680A">
      <w:pPr>
        <w:spacing w:after="0" w:line="240" w:lineRule="auto"/>
        <w:rPr>
          <w:rFonts w:ascii="Times New Roman" w:hAnsi="Times New Roman" w:cs="Times New Roman"/>
          <w:i/>
          <w:sz w:val="24"/>
          <w:szCs w:val="24"/>
        </w:rPr>
      </w:pPr>
      <w:del w:id="95" w:author="Alex Messina" w:date="2015-02-15T10:30:00Z">
        <w:r w:rsidDel="00477973">
          <w:rPr>
            <w:rFonts w:ascii="Times New Roman" w:hAnsi="Times New Roman" w:cs="Times New Roman"/>
            <w:sz w:val="24"/>
            <w:szCs w:val="24"/>
          </w:rPr>
          <w:delText>The use of a</w:delText>
        </w:r>
      </w:del>
      <w:ins w:id="96" w:author="Alex Messina" w:date="2015-02-15T10:30:00Z">
        <w:r w:rsidR="00477973">
          <w:rPr>
            <w:rFonts w:ascii="Times New Roman" w:hAnsi="Times New Roman" w:cs="Times New Roman"/>
            <w:sz w:val="24"/>
            <w:szCs w:val="24"/>
          </w:rPr>
          <w:t xml:space="preserve">Using </w:t>
        </w:r>
      </w:ins>
      <w:del w:id="97" w:author="Alex Messina" w:date="2015-02-15T10:30:00Z">
        <w:r w:rsidDel="00477973">
          <w:rPr>
            <w:rFonts w:ascii="Times New Roman" w:hAnsi="Times New Roman" w:cs="Times New Roman"/>
            <w:sz w:val="24"/>
            <w:szCs w:val="24"/>
          </w:rPr>
          <w:delText xml:space="preserve"> </w:delText>
        </w:r>
      </w:del>
      <w:r>
        <w:rPr>
          <w:rFonts w:ascii="Times New Roman" w:hAnsi="Times New Roman" w:cs="Times New Roman"/>
          <w:sz w:val="24"/>
          <w:szCs w:val="24"/>
        </w:rPr>
        <w:t>two smaller</w:t>
      </w:r>
      <w:ins w:id="98" w:author="Alex Messina" w:date="2015-02-15T10:31:00Z">
        <w:r w:rsidR="00477973">
          <w:rPr>
            <w:rFonts w:ascii="Times New Roman" w:hAnsi="Times New Roman" w:cs="Times New Roman"/>
            <w:sz w:val="24"/>
            <w:szCs w:val="24"/>
          </w:rPr>
          <w:t xml:space="preserve"> spatial</w:t>
        </w:r>
      </w:ins>
      <w:r>
        <w:rPr>
          <w:rFonts w:ascii="Times New Roman" w:hAnsi="Times New Roman" w:cs="Times New Roman"/>
          <w:sz w:val="24"/>
          <w:szCs w:val="24"/>
        </w:rPr>
        <w:t xml:space="preserve"> domains </w:t>
      </w:r>
      <w:ins w:id="99" w:author="Alex Messina" w:date="2015-02-15T10:30:00Z">
        <w:r w:rsidR="00477973">
          <w:rPr>
            <w:rFonts w:ascii="Times New Roman" w:hAnsi="Times New Roman" w:cs="Times New Roman"/>
            <w:sz w:val="24"/>
            <w:szCs w:val="24"/>
          </w:rPr>
          <w:t xml:space="preserve">instead of one large domain </w:t>
        </w:r>
      </w:ins>
      <w:r w:rsidR="006822E5">
        <w:rPr>
          <w:rFonts w:ascii="Times New Roman" w:hAnsi="Times New Roman" w:cs="Times New Roman"/>
          <w:sz w:val="24"/>
          <w:szCs w:val="24"/>
        </w:rPr>
        <w:t xml:space="preserve">reduced </w:t>
      </w:r>
      <w:r w:rsidR="00864F59" w:rsidRPr="003755FF">
        <w:rPr>
          <w:rFonts w:ascii="Times New Roman" w:hAnsi="Times New Roman" w:cs="Times New Roman"/>
          <w:sz w:val="24"/>
          <w:szCs w:val="24"/>
        </w:rPr>
        <w:t xml:space="preserve">error in </w:t>
      </w:r>
      <w:ins w:id="100" w:author="Alex Messina" w:date="2015-02-15T10:30:00Z">
        <w:r w:rsidR="00477973">
          <w:rPr>
            <w:rFonts w:ascii="Times New Roman" w:hAnsi="Times New Roman" w:cs="Times New Roman"/>
            <w:sz w:val="24"/>
            <w:szCs w:val="24"/>
          </w:rPr>
          <w:t xml:space="preserve">SEBAL </w:t>
        </w:r>
      </w:ins>
      <w:r w:rsidR="00864F59" w:rsidRPr="003755FF">
        <w:rPr>
          <w:rFonts w:ascii="Times New Roman" w:hAnsi="Times New Roman" w:cs="Times New Roman"/>
          <w:sz w:val="24"/>
          <w:szCs w:val="24"/>
        </w:rPr>
        <w:t xml:space="preserve">ET </w:t>
      </w:r>
      <w:r w:rsidR="00791C53">
        <w:rPr>
          <w:rFonts w:ascii="Times New Roman" w:hAnsi="Times New Roman" w:cs="Times New Roman"/>
          <w:sz w:val="24"/>
          <w:szCs w:val="24"/>
        </w:rPr>
        <w:t xml:space="preserve">and </w:t>
      </w:r>
      <w:r w:rsidR="00791C53" w:rsidRPr="00791C53">
        <w:rPr>
          <w:rFonts w:ascii="Times New Roman" w:hAnsi="Times New Roman" w:cs="Times New Roman"/>
          <w:sz w:val="24"/>
          <w:szCs w:val="24"/>
        </w:rPr>
        <w:t>Λ</w:t>
      </w:r>
      <w:ins w:id="101" w:author="Alex Messina" w:date="2015-02-15T10:32:00Z">
        <w:r w:rsidR="00477973">
          <w:rPr>
            <w:rFonts w:ascii="Times New Roman" w:hAnsi="Times New Roman" w:cs="Times New Roman"/>
            <w:sz w:val="24"/>
            <w:szCs w:val="24"/>
          </w:rPr>
          <w:t xml:space="preserve"> by …</w:t>
        </w:r>
        <w:proofErr w:type="gramStart"/>
        <w:r w:rsidR="00477973">
          <w:rPr>
            <w:rFonts w:ascii="Times New Roman" w:hAnsi="Times New Roman" w:cs="Times New Roman"/>
            <w:sz w:val="24"/>
            <w:szCs w:val="24"/>
          </w:rPr>
          <w:t>.%</w:t>
        </w:r>
      </w:ins>
      <w:proofErr w:type="gramEnd"/>
      <w:r w:rsidR="00791C53" w:rsidRPr="003755FF">
        <w:rPr>
          <w:rFonts w:ascii="Times New Roman" w:hAnsi="Times New Roman" w:cs="Times New Roman"/>
          <w:sz w:val="24"/>
          <w:szCs w:val="24"/>
        </w:rPr>
        <w:t xml:space="preserve"> </w:t>
      </w:r>
      <w:del w:id="102" w:author="Alex Messina" w:date="2015-02-15T10:30:00Z">
        <w:r w:rsidDel="00477973">
          <w:rPr>
            <w:rFonts w:ascii="Times New Roman" w:hAnsi="Times New Roman" w:cs="Times New Roman"/>
            <w:sz w:val="24"/>
            <w:szCs w:val="24"/>
          </w:rPr>
          <w:delText xml:space="preserve">from SEBAL </w:delText>
        </w:r>
      </w:del>
      <w:del w:id="103" w:author="Alex Messina" w:date="2015-02-15T10:31:00Z">
        <w:r w:rsidDel="00477973">
          <w:rPr>
            <w:rFonts w:ascii="Times New Roman" w:hAnsi="Times New Roman" w:cs="Times New Roman"/>
            <w:sz w:val="24"/>
            <w:szCs w:val="24"/>
          </w:rPr>
          <w:delText xml:space="preserve">compared to using one large domain </w:delText>
        </w:r>
      </w:del>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_Ref408409332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_Ref411492028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_Ref411491946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5</w:t>
      </w:r>
      <w:r>
        <w:rPr>
          <w:rFonts w:ascii="Times New Roman" w:hAnsi="Times New Roman" w:cs="Times New Roman"/>
          <w:sz w:val="24"/>
          <w:szCs w:val="24"/>
        </w:rPr>
        <w:fldChar w:fldCharType="end"/>
      </w:r>
      <w:r>
        <w:rPr>
          <w:rFonts w:ascii="Times New Roman" w:hAnsi="Times New Roman" w:cs="Times New Roman"/>
          <w:sz w:val="24"/>
          <w:szCs w:val="24"/>
        </w:rPr>
        <w:t>),</w:t>
      </w:r>
      <w:r w:rsidR="00C6680A">
        <w:rPr>
          <w:rFonts w:ascii="Times New Roman" w:hAnsi="Times New Roman" w:cs="Times New Roman"/>
          <w:sz w:val="24"/>
          <w:szCs w:val="24"/>
        </w:rPr>
        <w:t xml:space="preserve"> with the largest improvements</w:t>
      </w:r>
      <w:ins w:id="104" w:author="Alex Messina" w:date="2015-02-15T10:32:00Z">
        <w:r w:rsidR="00477973">
          <w:rPr>
            <w:rFonts w:ascii="Times New Roman" w:hAnsi="Times New Roman" w:cs="Times New Roman"/>
            <w:sz w:val="24"/>
            <w:szCs w:val="24"/>
          </w:rPr>
          <w:t xml:space="preserve"> (##%)</w:t>
        </w:r>
      </w:ins>
      <w:r w:rsidR="00C6680A">
        <w:rPr>
          <w:rFonts w:ascii="Times New Roman" w:hAnsi="Times New Roman" w:cs="Times New Roman"/>
          <w:sz w:val="24"/>
          <w:szCs w:val="24"/>
        </w:rPr>
        <w:t xml:space="preserve"> at the cotton site</w:t>
      </w:r>
      <w:ins w:id="105" w:author="Alex Messina" w:date="2015-02-15T10:31:00Z">
        <w:r w:rsidR="00477973">
          <w:rPr>
            <w:rFonts w:ascii="Times New Roman" w:hAnsi="Times New Roman" w:cs="Times New Roman"/>
            <w:sz w:val="24"/>
            <w:szCs w:val="24"/>
          </w:rPr>
          <w:t xml:space="preserve"> (Figure xx)</w:t>
        </w:r>
      </w:ins>
      <w:r w:rsidR="00864F59" w:rsidRPr="003755FF">
        <w:rPr>
          <w:rFonts w:ascii="Times New Roman" w:hAnsi="Times New Roman" w:cs="Times New Roman"/>
          <w:sz w:val="24"/>
          <w:szCs w:val="24"/>
        </w:rPr>
        <w:t xml:space="preserve">.  Our objective is not to perform a systematic evaluation of the effect of domain size, but rather to test the impact of </w:t>
      </w:r>
      <w:ins w:id="106" w:author="Alex Messina" w:date="2015-02-15T10:33:00Z">
        <w:r w:rsidR="00477973">
          <w:rPr>
            <w:rFonts w:ascii="Times New Roman" w:hAnsi="Times New Roman" w:cs="Times New Roman"/>
            <w:sz w:val="24"/>
            <w:szCs w:val="24"/>
          </w:rPr>
          <w:t xml:space="preserve">spatial </w:t>
        </w:r>
      </w:ins>
      <w:proofErr w:type="spellStart"/>
      <w:r w:rsidR="00864F59" w:rsidRPr="003755FF">
        <w:rPr>
          <w:rFonts w:ascii="Times New Roman" w:hAnsi="Times New Roman" w:cs="Times New Roman"/>
          <w:sz w:val="24"/>
          <w:szCs w:val="24"/>
        </w:rPr>
        <w:t>domain</w:t>
      </w:r>
      <w:del w:id="107" w:author="Alex Messina" w:date="2015-02-15T10:33:00Z">
        <w:r w:rsidR="00864F59" w:rsidRPr="003755FF" w:rsidDel="00477973">
          <w:rPr>
            <w:rFonts w:ascii="Times New Roman" w:hAnsi="Times New Roman" w:cs="Times New Roman"/>
            <w:sz w:val="24"/>
            <w:szCs w:val="24"/>
          </w:rPr>
          <w:delText xml:space="preserve"> size </w:delText>
        </w:r>
      </w:del>
      <w:r w:rsidR="00864F59" w:rsidRPr="003755FF">
        <w:rPr>
          <w:rFonts w:ascii="Times New Roman" w:hAnsi="Times New Roman" w:cs="Times New Roman"/>
          <w:sz w:val="24"/>
          <w:szCs w:val="24"/>
        </w:rPr>
        <w:t>on</w:t>
      </w:r>
      <w:proofErr w:type="spellEnd"/>
      <w:r w:rsidR="00864F59" w:rsidRPr="003755FF">
        <w:rPr>
          <w:rFonts w:ascii="Times New Roman" w:hAnsi="Times New Roman" w:cs="Times New Roman"/>
          <w:sz w:val="24"/>
          <w:szCs w:val="24"/>
        </w:rPr>
        <w:t xml:space="preserve"> the comparison of SEBAL</w:t>
      </w:r>
      <w:ins w:id="108" w:author="Alex Messina" w:date="2015-02-15T10:33:00Z">
        <w:r w:rsidR="00477973">
          <w:rPr>
            <w:rFonts w:ascii="Times New Roman" w:hAnsi="Times New Roman" w:cs="Times New Roman"/>
            <w:sz w:val="24"/>
            <w:szCs w:val="24"/>
          </w:rPr>
          <w:t xml:space="preserve"> ET</w:t>
        </w:r>
      </w:ins>
      <w:r w:rsidR="00864F59" w:rsidRPr="003755FF">
        <w:rPr>
          <w:rFonts w:ascii="Times New Roman" w:hAnsi="Times New Roman" w:cs="Times New Roman"/>
          <w:sz w:val="24"/>
          <w:szCs w:val="24"/>
        </w:rPr>
        <w:t xml:space="preserve"> with tower and MOD16 ET</w:t>
      </w:r>
      <w:r w:rsidR="006822E5">
        <w:rPr>
          <w:rFonts w:ascii="Times New Roman" w:hAnsi="Times New Roman" w:cs="Times New Roman"/>
          <w:sz w:val="24"/>
          <w:szCs w:val="24"/>
        </w:rPr>
        <w:t xml:space="preserve"> at our particular tower sites</w:t>
      </w:r>
      <w:r w:rsidR="00864F59" w:rsidRPr="003755FF">
        <w:rPr>
          <w:rFonts w:ascii="Times New Roman" w:hAnsi="Times New Roman" w:cs="Times New Roman"/>
          <w:sz w:val="24"/>
          <w:szCs w:val="24"/>
        </w:rPr>
        <w:t>.</w:t>
      </w:r>
      <w:r>
        <w:rPr>
          <w:rFonts w:ascii="Times New Roman" w:hAnsi="Times New Roman" w:cs="Times New Roman"/>
          <w:sz w:val="24"/>
          <w:szCs w:val="24"/>
        </w:rPr>
        <w:t xml:space="preserve">  Implementation of SEBAL over the single large domain results in the selection of calibration pixels that do not accurately represent the relationship between T</w:t>
      </w:r>
      <w:r>
        <w:rPr>
          <w:rFonts w:ascii="Times New Roman" w:hAnsi="Times New Roman" w:cs="Times New Roman"/>
          <w:sz w:val="24"/>
          <w:szCs w:val="24"/>
          <w:vertAlign w:val="subscript"/>
        </w:rPr>
        <w:t>R</w:t>
      </w:r>
      <w:r>
        <w:rPr>
          <w:rFonts w:ascii="Times New Roman" w:hAnsi="Times New Roman" w:cs="Times New Roman"/>
          <w:sz w:val="24"/>
          <w:szCs w:val="24"/>
        </w:rPr>
        <w:t xml:space="preserve"> and H over the whole domain.  Future work could determine the critical maximum domain size that can be used for SEBAL with different accuracies.</w:t>
      </w:r>
    </w:p>
    <w:p w14:paraId="4067D04C" w14:textId="77777777" w:rsidR="00791C53" w:rsidRDefault="00791C53" w:rsidP="00C6680A">
      <w:pPr>
        <w:spacing w:after="0" w:line="240" w:lineRule="auto"/>
        <w:rPr>
          <w:rFonts w:ascii="Times New Roman" w:hAnsi="Times New Roman" w:cs="Times New Roman"/>
          <w:sz w:val="24"/>
          <w:szCs w:val="24"/>
        </w:rPr>
      </w:pPr>
    </w:p>
    <w:p w14:paraId="69AEDD7B" w14:textId="77777777" w:rsidR="00791C53" w:rsidRPr="00EA02D1" w:rsidRDefault="00864F59" w:rsidP="00EA02D1">
      <w:pPr>
        <w:pStyle w:val="Caption"/>
        <w:rPr>
          <w:rFonts w:ascii="Times New Roman" w:hAnsi="Times New Roman" w:cs="Times New Roman"/>
          <w:i w:val="0"/>
          <w:color w:val="auto"/>
          <w:sz w:val="24"/>
          <w:szCs w:val="24"/>
        </w:rPr>
      </w:pPr>
      <w:r w:rsidRPr="00125640">
        <w:rPr>
          <w:rFonts w:ascii="Times New Roman" w:hAnsi="Times New Roman" w:cs="Times New Roman"/>
          <w:i w:val="0"/>
          <w:color w:val="auto"/>
          <w:sz w:val="24"/>
          <w:szCs w:val="24"/>
        </w:rPr>
        <w:t>The use of different percentiles</w:t>
      </w:r>
      <w:r w:rsidR="00791C53" w:rsidRPr="00125640">
        <w:rPr>
          <w:rFonts w:ascii="Times New Roman" w:hAnsi="Times New Roman" w:cs="Times New Roman"/>
          <w:i w:val="0"/>
          <w:color w:val="auto"/>
          <w:sz w:val="24"/>
          <w:szCs w:val="24"/>
        </w:rPr>
        <w:t xml:space="preserve"> (q)</w:t>
      </w:r>
      <w:r w:rsidRPr="00125640">
        <w:rPr>
          <w:rFonts w:ascii="Times New Roman" w:hAnsi="Times New Roman" w:cs="Times New Roman"/>
          <w:i w:val="0"/>
          <w:color w:val="auto"/>
          <w:sz w:val="24"/>
          <w:szCs w:val="24"/>
        </w:rPr>
        <w:t xml:space="preserve"> for selecting wet and dry pixels </w:t>
      </w:r>
      <w:r w:rsidR="006822E5" w:rsidRPr="00125640">
        <w:rPr>
          <w:rFonts w:ascii="Times New Roman" w:hAnsi="Times New Roman" w:cs="Times New Roman"/>
          <w:i w:val="0"/>
          <w:color w:val="auto"/>
          <w:sz w:val="24"/>
          <w:szCs w:val="24"/>
        </w:rPr>
        <w:t xml:space="preserve">also </w:t>
      </w:r>
      <w:r w:rsidR="00F62AD0" w:rsidRPr="00125640">
        <w:rPr>
          <w:rFonts w:ascii="Times New Roman" w:hAnsi="Times New Roman" w:cs="Times New Roman"/>
          <w:i w:val="0"/>
          <w:color w:val="auto"/>
          <w:sz w:val="24"/>
          <w:szCs w:val="24"/>
        </w:rPr>
        <w:t xml:space="preserve">affected ET and Λ values </w:t>
      </w:r>
      <w:r w:rsidR="0005491B" w:rsidRPr="00125640">
        <w:rPr>
          <w:rFonts w:ascii="Times New Roman" w:hAnsi="Times New Roman" w:cs="Times New Roman"/>
          <w:i w:val="0"/>
          <w:color w:val="auto"/>
          <w:sz w:val="24"/>
          <w:szCs w:val="24"/>
        </w:rPr>
        <w:t>(</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_Ref411492028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4</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_Ref411491946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5</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6822E5" w:rsidRPr="00125640">
        <w:rPr>
          <w:rFonts w:ascii="Times New Roman" w:hAnsi="Times New Roman" w:cs="Times New Roman"/>
          <w:i w:val="0"/>
          <w:color w:val="auto"/>
          <w:sz w:val="24"/>
          <w:szCs w:val="24"/>
        </w:rPr>
        <w:t>U</w:t>
      </w:r>
      <w:r w:rsidR="00F62AD0" w:rsidRPr="00125640">
        <w:rPr>
          <w:rFonts w:ascii="Times New Roman" w:hAnsi="Times New Roman" w:cs="Times New Roman"/>
          <w:i w:val="0"/>
          <w:color w:val="auto"/>
          <w:sz w:val="24"/>
          <w:szCs w:val="24"/>
        </w:rPr>
        <w:t>sing the maximum T</w:t>
      </w:r>
      <w:r w:rsidR="00F62AD0" w:rsidRPr="00125640">
        <w:rPr>
          <w:rFonts w:ascii="Times New Roman" w:hAnsi="Times New Roman" w:cs="Times New Roman"/>
          <w:i w:val="0"/>
          <w:color w:val="auto"/>
          <w:sz w:val="24"/>
          <w:szCs w:val="24"/>
          <w:vertAlign w:val="subscript"/>
        </w:rPr>
        <w:t>R</w:t>
      </w:r>
      <w:r w:rsidR="00F62AD0" w:rsidRPr="00125640">
        <w:rPr>
          <w:rFonts w:ascii="Times New Roman" w:hAnsi="Times New Roman" w:cs="Times New Roman"/>
          <w:i w:val="0"/>
          <w:color w:val="auto"/>
          <w:sz w:val="24"/>
          <w:szCs w:val="24"/>
        </w:rPr>
        <w:t xml:space="preserve"> in the image</w:t>
      </w:r>
      <w:r w:rsidR="0005491B" w:rsidRPr="00125640">
        <w:rPr>
          <w:rFonts w:ascii="Times New Roman" w:hAnsi="Times New Roman" w:cs="Times New Roman"/>
          <w:i w:val="0"/>
          <w:color w:val="auto"/>
          <w:sz w:val="24"/>
          <w:szCs w:val="24"/>
        </w:rPr>
        <w:t xml:space="preserve"> (q=10</w:t>
      </w:r>
      <w:r w:rsidR="0005491B" w:rsidRPr="00125640">
        <w:rPr>
          <w:rFonts w:ascii="Times New Roman" w:hAnsi="Times New Roman" w:cs="Times New Roman"/>
          <w:i w:val="0"/>
          <w:color w:val="auto"/>
          <w:sz w:val="24"/>
          <w:szCs w:val="24"/>
          <w:vertAlign w:val="superscript"/>
        </w:rPr>
        <w:t>-5</w:t>
      </w:r>
      <w:r w:rsidR="0005491B" w:rsidRPr="00125640">
        <w:rPr>
          <w:rFonts w:ascii="Times New Roman" w:hAnsi="Times New Roman" w:cs="Times New Roman"/>
          <w:i w:val="0"/>
          <w:color w:val="auto"/>
          <w:sz w:val="24"/>
          <w:szCs w:val="24"/>
        </w:rPr>
        <w:t>)</w:t>
      </w:r>
      <w:r w:rsidR="00F62AD0" w:rsidRPr="00125640">
        <w:rPr>
          <w:rFonts w:ascii="Times New Roman" w:hAnsi="Times New Roman" w:cs="Times New Roman"/>
          <w:i w:val="0"/>
          <w:color w:val="auto"/>
          <w:sz w:val="24"/>
          <w:szCs w:val="24"/>
        </w:rPr>
        <w:t xml:space="preserve"> increased ET estimates by</w:t>
      </w:r>
      <w:r w:rsidR="00EA02D1">
        <w:rPr>
          <w:rFonts w:ascii="Times New Roman" w:hAnsi="Times New Roman" w:cs="Times New Roman"/>
          <w:i w:val="0"/>
          <w:color w:val="auto"/>
          <w:sz w:val="24"/>
          <w:szCs w:val="24"/>
        </w:rPr>
        <w:t xml:space="preserve"> 0-19% compared to</w:t>
      </w:r>
      <w:r w:rsidR="006822E5" w:rsidRPr="00125640">
        <w:rPr>
          <w:rFonts w:ascii="Times New Roman" w:hAnsi="Times New Roman" w:cs="Times New Roman"/>
          <w:i w:val="0"/>
          <w:color w:val="auto"/>
          <w:sz w:val="24"/>
          <w:szCs w:val="24"/>
        </w:rPr>
        <w:t xml:space="preserve"> ET estimated using q</w:t>
      </w:r>
      <w:r w:rsidR="00F62AD0" w:rsidRPr="00125640">
        <w:rPr>
          <w:rFonts w:ascii="Times New Roman" w:hAnsi="Times New Roman" w:cs="Times New Roman"/>
          <w:i w:val="0"/>
          <w:color w:val="auto"/>
          <w:sz w:val="24"/>
          <w:szCs w:val="24"/>
        </w:rPr>
        <w:t xml:space="preserve">=0.01.  </w:t>
      </w:r>
      <w:r w:rsidR="00857F7D" w:rsidRPr="00125640">
        <w:rPr>
          <w:rFonts w:ascii="Times New Roman" w:hAnsi="Times New Roman" w:cs="Times New Roman"/>
          <w:i w:val="0"/>
          <w:color w:val="auto"/>
          <w:sz w:val="24"/>
          <w:szCs w:val="24"/>
        </w:rPr>
        <w:t>Ther</w:t>
      </w:r>
      <w:r w:rsidR="006822E5" w:rsidRPr="00125640">
        <w:rPr>
          <w:rFonts w:ascii="Times New Roman" w:hAnsi="Times New Roman" w:cs="Times New Roman"/>
          <w:i w:val="0"/>
          <w:color w:val="auto"/>
          <w:sz w:val="24"/>
          <w:szCs w:val="24"/>
        </w:rPr>
        <w:t>e was no clear optimal value of q</w:t>
      </w:r>
      <w:r w:rsidR="00857F7D" w:rsidRPr="00125640">
        <w:rPr>
          <w:rFonts w:ascii="Times New Roman" w:hAnsi="Times New Roman" w:cs="Times New Roman"/>
          <w:i w:val="0"/>
          <w:color w:val="auto"/>
          <w:sz w:val="24"/>
          <w:szCs w:val="24"/>
        </w:rPr>
        <w:t xml:space="preserve">; the lowest errors in </w:t>
      </w:r>
      <w:r w:rsidR="006822E5" w:rsidRPr="00125640">
        <w:rPr>
          <w:rFonts w:ascii="Times New Roman" w:hAnsi="Times New Roman" w:cs="Times New Roman"/>
          <w:i w:val="0"/>
          <w:color w:val="auto"/>
          <w:sz w:val="24"/>
          <w:szCs w:val="24"/>
        </w:rPr>
        <w:t>ET were obtained for q</w:t>
      </w:r>
      <w:r w:rsidR="00857F7D" w:rsidRPr="00125640">
        <w:rPr>
          <w:rFonts w:ascii="Times New Roman" w:hAnsi="Times New Roman" w:cs="Times New Roman"/>
          <w:i w:val="0"/>
          <w:color w:val="auto"/>
          <w:sz w:val="24"/>
          <w:szCs w:val="24"/>
        </w:rPr>
        <w:t>=0.</w:t>
      </w:r>
      <w:r w:rsidR="00776FE1" w:rsidRPr="00125640">
        <w:rPr>
          <w:rFonts w:ascii="Times New Roman" w:hAnsi="Times New Roman" w:cs="Times New Roman"/>
          <w:i w:val="0"/>
          <w:color w:val="auto"/>
          <w:sz w:val="24"/>
          <w:szCs w:val="24"/>
        </w:rPr>
        <w:t>01 for rice, but for q=10</w:t>
      </w:r>
      <w:r w:rsidR="00776FE1" w:rsidRPr="00125640">
        <w:rPr>
          <w:rFonts w:ascii="Times New Roman" w:hAnsi="Times New Roman" w:cs="Times New Roman"/>
          <w:i w:val="0"/>
          <w:color w:val="auto"/>
          <w:sz w:val="24"/>
          <w:szCs w:val="24"/>
          <w:vertAlign w:val="superscript"/>
        </w:rPr>
        <w:t>-5</w:t>
      </w:r>
      <w:r w:rsidR="00776FE1"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for </w:t>
      </w:r>
      <w:r w:rsidR="00CA6BFA" w:rsidRPr="00125640">
        <w:rPr>
          <w:rFonts w:ascii="Times New Roman" w:hAnsi="Times New Roman" w:cs="Times New Roman"/>
          <w:i w:val="0"/>
          <w:color w:val="auto"/>
          <w:sz w:val="24"/>
          <w:szCs w:val="24"/>
        </w:rPr>
        <w:t>maize</w:t>
      </w:r>
      <w:r w:rsidR="00857F7D" w:rsidRPr="00125640">
        <w:rPr>
          <w:rFonts w:ascii="Times New Roman" w:hAnsi="Times New Roman" w:cs="Times New Roman"/>
          <w:i w:val="0"/>
          <w:color w:val="auto"/>
          <w:sz w:val="24"/>
          <w:szCs w:val="24"/>
        </w:rPr>
        <w:t>.</w:t>
      </w:r>
      <w:r w:rsidR="00C6680A" w:rsidRPr="00125640">
        <w:rPr>
          <w:rFonts w:ascii="Times New Roman" w:hAnsi="Times New Roman" w:cs="Times New Roman"/>
          <w:i w:val="0"/>
          <w:color w:val="auto"/>
          <w:sz w:val="24"/>
          <w:szCs w:val="24"/>
        </w:rPr>
        <w:t xml:space="preserve">  A va</w:t>
      </w:r>
      <w:r w:rsidR="006822E5" w:rsidRPr="00125640">
        <w:rPr>
          <w:rFonts w:ascii="Times New Roman" w:hAnsi="Times New Roman" w:cs="Times New Roman"/>
          <w:i w:val="0"/>
          <w:color w:val="auto"/>
          <w:sz w:val="24"/>
          <w:szCs w:val="24"/>
        </w:rPr>
        <w:t>lue q=0.005 kept all errors</w:t>
      </w:r>
      <w:r w:rsidR="00776FE1" w:rsidRPr="00125640">
        <w:rPr>
          <w:rFonts w:ascii="Times New Roman" w:hAnsi="Times New Roman" w:cs="Times New Roman"/>
          <w:i w:val="0"/>
          <w:color w:val="auto"/>
          <w:sz w:val="24"/>
          <w:szCs w:val="24"/>
        </w:rPr>
        <w:t xml:space="preserve"> in mean seasonal ET less than or equal to </w:t>
      </w:r>
      <w:r w:rsidR="006822E5" w:rsidRPr="00125640">
        <w:rPr>
          <w:rFonts w:ascii="Times New Roman" w:hAnsi="Times New Roman" w:cs="Times New Roman"/>
          <w:i w:val="0"/>
          <w:color w:val="auto"/>
          <w:sz w:val="24"/>
          <w:szCs w:val="24"/>
        </w:rPr>
        <w:t>33</w:t>
      </w:r>
      <w:r w:rsidR="00C6680A"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The error in Λ was smaller </w:t>
      </w:r>
      <w:r w:rsidR="00D35317" w:rsidRPr="00125640">
        <w:rPr>
          <w:rFonts w:ascii="Times New Roman" w:hAnsi="Times New Roman" w:cs="Times New Roman"/>
          <w:i w:val="0"/>
          <w:color w:val="auto"/>
          <w:sz w:val="24"/>
          <w:szCs w:val="24"/>
        </w:rPr>
        <w:t xml:space="preserve">(larger) </w:t>
      </w:r>
      <w:r w:rsidR="00857F7D" w:rsidRPr="00125640">
        <w:rPr>
          <w:rFonts w:ascii="Times New Roman" w:hAnsi="Times New Roman" w:cs="Times New Roman"/>
          <w:i w:val="0"/>
          <w:color w:val="auto"/>
          <w:sz w:val="24"/>
          <w:szCs w:val="24"/>
        </w:rPr>
        <w:t xml:space="preserve">than the error in ET </w:t>
      </w:r>
      <w:r w:rsidR="006E3BA8" w:rsidRPr="00125640">
        <w:rPr>
          <w:rFonts w:ascii="Times New Roman" w:hAnsi="Times New Roman" w:cs="Times New Roman"/>
          <w:i w:val="0"/>
          <w:color w:val="auto"/>
          <w:sz w:val="24"/>
          <w:szCs w:val="24"/>
        </w:rPr>
        <w:t xml:space="preserve">at the rice and cotton </w:t>
      </w:r>
      <w:r w:rsidR="00D35317" w:rsidRPr="00125640">
        <w:rPr>
          <w:rFonts w:ascii="Times New Roman" w:hAnsi="Times New Roman" w:cs="Times New Roman"/>
          <w:i w:val="0"/>
          <w:color w:val="auto"/>
          <w:sz w:val="24"/>
          <w:szCs w:val="24"/>
        </w:rPr>
        <w:t>(</w:t>
      </w:r>
      <w:r w:rsidR="00CA6BFA" w:rsidRPr="00125640">
        <w:rPr>
          <w:rFonts w:ascii="Times New Roman" w:hAnsi="Times New Roman" w:cs="Times New Roman"/>
          <w:i w:val="0"/>
          <w:color w:val="auto"/>
          <w:sz w:val="24"/>
          <w:szCs w:val="24"/>
        </w:rPr>
        <w:t>maize</w:t>
      </w:r>
      <w:r w:rsidR="00D35317" w:rsidRPr="00125640">
        <w:rPr>
          <w:rFonts w:ascii="Times New Roman" w:hAnsi="Times New Roman" w:cs="Times New Roman"/>
          <w:i w:val="0"/>
          <w:color w:val="auto"/>
          <w:sz w:val="24"/>
          <w:szCs w:val="24"/>
        </w:rPr>
        <w:t xml:space="preserve">) </w:t>
      </w:r>
      <w:r w:rsidR="006E3BA8" w:rsidRPr="00125640">
        <w:rPr>
          <w:rFonts w:ascii="Times New Roman" w:hAnsi="Times New Roman" w:cs="Times New Roman"/>
          <w:i w:val="0"/>
          <w:color w:val="auto"/>
          <w:sz w:val="24"/>
          <w:szCs w:val="24"/>
        </w:rPr>
        <w:t xml:space="preserve">sites </w:t>
      </w:r>
      <w:commentRangeStart w:id="109"/>
      <w:r w:rsidR="00857F7D" w:rsidRPr="00125640">
        <w:rPr>
          <w:rFonts w:ascii="Times New Roman" w:hAnsi="Times New Roman" w:cs="Times New Roman"/>
          <w:i w:val="0"/>
          <w:color w:val="auto"/>
          <w:sz w:val="24"/>
          <w:szCs w:val="24"/>
        </w:rPr>
        <w:t>due to the underestimation of Rn in the GMAO-MERRA data</w:t>
      </w:r>
      <w:r w:rsidR="00D35317" w:rsidRPr="00125640">
        <w:rPr>
          <w:rFonts w:ascii="Times New Roman" w:hAnsi="Times New Roman" w:cs="Times New Roman"/>
          <w:i w:val="0"/>
          <w:color w:val="auto"/>
          <w:sz w:val="24"/>
          <w:szCs w:val="24"/>
        </w:rPr>
        <w:t xml:space="preserve"> at most towers</w:t>
      </w:r>
      <w:commentRangeEnd w:id="109"/>
      <w:r w:rsidR="00477973">
        <w:rPr>
          <w:rStyle w:val="CommentReference"/>
          <w:i w:val="0"/>
          <w:iCs w:val="0"/>
          <w:color w:val="auto"/>
        </w:rPr>
        <w:commentReference w:id="109"/>
      </w:r>
      <w:r w:rsidR="00B17E82" w:rsidRPr="00125640">
        <w:rPr>
          <w:rFonts w:ascii="Times New Roman" w:hAnsi="Times New Roman" w:cs="Times New Roman"/>
          <w:i w:val="0"/>
          <w:color w:val="auto"/>
          <w:sz w:val="24"/>
          <w:szCs w:val="24"/>
        </w:rPr>
        <w:t>.</w:t>
      </w:r>
    </w:p>
    <w:p w14:paraId="7473AAC5" w14:textId="47495D85" w:rsidR="00791C53" w:rsidRDefault="00791C53"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parameters of the NDVI-z0m relationship affected the </w:t>
      </w:r>
      <w:r w:rsidR="00931138">
        <w:rPr>
          <w:rFonts w:ascii="Times New Roman" w:hAnsi="Times New Roman" w:cs="Times New Roman"/>
          <w:sz w:val="24"/>
          <w:szCs w:val="24"/>
        </w:rPr>
        <w:t>error in SEBAL ET</w:t>
      </w:r>
      <w:r w:rsidR="00776FE1" w:rsidRPr="00776FE1">
        <w:rPr>
          <w:rFonts w:ascii="Times New Roman" w:hAnsi="Times New Roman" w:cs="Times New Roman"/>
          <w:sz w:val="24"/>
          <w:szCs w:val="24"/>
        </w:rPr>
        <w:t xml:space="preserve"> </w:t>
      </w:r>
      <w:r w:rsidR="00776FE1">
        <w:rPr>
          <w:rFonts w:ascii="Times New Roman" w:hAnsi="Times New Roman" w:cs="Times New Roman"/>
          <w:sz w:val="24"/>
          <w:szCs w:val="24"/>
        </w:rPr>
        <w:t xml:space="preserve">and </w:t>
      </w:r>
      <w:r w:rsidR="00776FE1" w:rsidRPr="00791C53">
        <w:rPr>
          <w:rFonts w:ascii="Times New Roman" w:hAnsi="Times New Roman" w:cs="Times New Roman"/>
          <w:sz w:val="24"/>
          <w:szCs w:val="24"/>
        </w:rPr>
        <w:t>Λ</w:t>
      </w:r>
      <w:r w:rsidR="00931138">
        <w:rPr>
          <w:rFonts w:ascii="Times New Roman" w:hAnsi="Times New Roman" w:cs="Times New Roman"/>
          <w:sz w:val="24"/>
          <w:szCs w:val="24"/>
        </w:rPr>
        <w:t xml:space="preserve">, but there was no optimal </w:t>
      </w:r>
      <w:proofErr w:type="spellStart"/>
      <w:ins w:id="110" w:author="Alex Messina" w:date="2015-02-15T10:35:00Z">
        <w:r w:rsidR="004F6203">
          <w:rPr>
            <w:rFonts w:ascii="Times New Roman" w:hAnsi="Times New Roman" w:cs="Times New Roman"/>
            <w:sz w:val="24"/>
            <w:szCs w:val="24"/>
          </w:rPr>
          <w:t>c</w:t>
        </w:r>
        <w:proofErr w:type="gramStart"/>
        <w:r w:rsidR="004F6203">
          <w:rPr>
            <w:rFonts w:ascii="Times New Roman" w:hAnsi="Times New Roman" w:cs="Times New Roman"/>
            <w:sz w:val="24"/>
            <w:szCs w:val="24"/>
          </w:rPr>
          <w:t>,d</w:t>
        </w:r>
        <w:proofErr w:type="spellEnd"/>
        <w:proofErr w:type="gramEnd"/>
        <w:r w:rsidR="004F6203">
          <w:rPr>
            <w:rFonts w:ascii="Times New Roman" w:hAnsi="Times New Roman" w:cs="Times New Roman"/>
            <w:sz w:val="24"/>
            <w:szCs w:val="24"/>
          </w:rPr>
          <w:t xml:space="preserve"> </w:t>
        </w:r>
      </w:ins>
      <w:r w:rsidR="00931138">
        <w:rPr>
          <w:rFonts w:ascii="Times New Roman" w:hAnsi="Times New Roman" w:cs="Times New Roman"/>
          <w:sz w:val="24"/>
          <w:szCs w:val="24"/>
        </w:rPr>
        <w:t>value that minimized th</w:t>
      </w:r>
      <w:r w:rsidR="00776FE1">
        <w:rPr>
          <w:rFonts w:ascii="Times New Roman" w:hAnsi="Times New Roman" w:cs="Times New Roman"/>
          <w:sz w:val="24"/>
          <w:szCs w:val="24"/>
        </w:rPr>
        <w:t>e error for all crops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w:t>
      </w:r>
      <w:r w:rsidR="00931138">
        <w:rPr>
          <w:rFonts w:ascii="Times New Roman" w:hAnsi="Times New Roman" w:cs="Times New Roman"/>
          <w:sz w:val="24"/>
          <w:szCs w:val="24"/>
        </w:rPr>
        <w:t xml:space="preserve">.  </w:t>
      </w:r>
      <w:r w:rsidR="00776FE1">
        <w:rPr>
          <w:rFonts w:ascii="Times New Roman" w:hAnsi="Times New Roman" w:cs="Times New Roman"/>
          <w:sz w:val="24"/>
          <w:szCs w:val="24"/>
        </w:rPr>
        <w:t>Parameters that estimate l</w:t>
      </w:r>
      <w:r w:rsidR="00931138">
        <w:rPr>
          <w:rFonts w:ascii="Times New Roman" w:hAnsi="Times New Roman" w:cs="Times New Roman"/>
          <w:sz w:val="24"/>
          <w:szCs w:val="24"/>
        </w:rPr>
        <w:t>ow z0m values</w:t>
      </w:r>
      <w:r w:rsidR="00776FE1">
        <w:rPr>
          <w:rFonts w:ascii="Times New Roman" w:hAnsi="Times New Roman" w:cs="Times New Roman"/>
          <w:sz w:val="24"/>
          <w:szCs w:val="24"/>
        </w:rPr>
        <w:t xml:space="preserve"> for a given NDVI</w:t>
      </w:r>
      <w:r w:rsidR="00931138">
        <w:rPr>
          <w:rFonts w:ascii="Times New Roman" w:hAnsi="Times New Roman" w:cs="Times New Roman"/>
          <w:sz w:val="24"/>
          <w:szCs w:val="24"/>
        </w:rPr>
        <w:t>, like those associated with z0m parame</w:t>
      </w:r>
      <w:r w:rsidR="00776FE1">
        <w:rPr>
          <w:rFonts w:ascii="Times New Roman" w:hAnsi="Times New Roman" w:cs="Times New Roman"/>
          <w:sz w:val="24"/>
          <w:szCs w:val="24"/>
        </w:rPr>
        <w:t>ter</w:t>
      </w:r>
      <w:r w:rsidR="00931138">
        <w:rPr>
          <w:rFonts w:ascii="Times New Roman" w:hAnsi="Times New Roman" w:cs="Times New Roman"/>
          <w:sz w:val="24"/>
          <w:szCs w:val="24"/>
        </w:rPr>
        <w:t xml:space="preserve"> set 1, resulted in the highest errors for </w:t>
      </w:r>
      <w:r w:rsidR="00776FE1">
        <w:rPr>
          <w:rFonts w:ascii="Times New Roman" w:hAnsi="Times New Roman" w:cs="Times New Roman"/>
          <w:sz w:val="24"/>
          <w:szCs w:val="24"/>
        </w:rPr>
        <w:t>tall crops (maize)</w:t>
      </w:r>
      <w:r w:rsidR="00931138">
        <w:rPr>
          <w:rFonts w:ascii="Times New Roman" w:hAnsi="Times New Roman" w:cs="Times New Roman"/>
          <w:sz w:val="24"/>
          <w:szCs w:val="24"/>
        </w:rPr>
        <w:t xml:space="preserve">.  The </w:t>
      </w:r>
      <w:r w:rsidR="00EA02D1">
        <w:rPr>
          <w:rFonts w:ascii="Times New Roman" w:hAnsi="Times New Roman" w:cs="Times New Roman"/>
          <w:sz w:val="24"/>
          <w:szCs w:val="24"/>
        </w:rPr>
        <w:t>NDVI-z0m</w:t>
      </w:r>
      <w:r w:rsidR="00931138">
        <w:rPr>
          <w:rFonts w:ascii="Times New Roman" w:hAnsi="Times New Roman" w:cs="Times New Roman"/>
          <w:sz w:val="24"/>
          <w:szCs w:val="24"/>
        </w:rPr>
        <w:t xml:space="preserve"> parameters that resulted in the l</w:t>
      </w:r>
      <w:r w:rsidR="00EA02D1">
        <w:rPr>
          <w:rFonts w:ascii="Times New Roman" w:hAnsi="Times New Roman" w:cs="Times New Roman"/>
          <w:sz w:val="24"/>
          <w:szCs w:val="24"/>
        </w:rPr>
        <w:t xml:space="preserve">owest error were those that </w:t>
      </w:r>
      <w:r w:rsidR="00931138">
        <w:rPr>
          <w:rFonts w:ascii="Times New Roman" w:hAnsi="Times New Roman" w:cs="Times New Roman"/>
          <w:sz w:val="24"/>
          <w:szCs w:val="24"/>
        </w:rPr>
        <w:t>best</w:t>
      </w:r>
      <w:r w:rsidR="00EA02D1">
        <w:rPr>
          <w:rFonts w:ascii="Times New Roman" w:hAnsi="Times New Roman" w:cs="Times New Roman"/>
          <w:sz w:val="24"/>
          <w:szCs w:val="24"/>
        </w:rPr>
        <w:t xml:space="preserve"> fit</w:t>
      </w:r>
      <w:r w:rsidR="00931138">
        <w:rPr>
          <w:rFonts w:ascii="Times New Roman" w:hAnsi="Times New Roman" w:cs="Times New Roman"/>
          <w:sz w:val="24"/>
          <w:szCs w:val="24"/>
        </w:rPr>
        <w:t xml:space="preserve"> a range of crop types (parameter set 4), though that parameters set had higher error in some crops (</w:t>
      </w:r>
      <w:r w:rsidR="00CA6BFA">
        <w:rPr>
          <w:rFonts w:ascii="Times New Roman" w:hAnsi="Times New Roman" w:cs="Times New Roman"/>
          <w:sz w:val="24"/>
          <w:szCs w:val="24"/>
        </w:rPr>
        <w:t>maize</w:t>
      </w:r>
      <w:r w:rsidR="00931138">
        <w:rPr>
          <w:rFonts w:ascii="Times New Roman" w:hAnsi="Times New Roman" w:cs="Times New Roman"/>
          <w:sz w:val="24"/>
          <w:szCs w:val="24"/>
        </w:rPr>
        <w:t>) for some values of q</w:t>
      </w:r>
      <w:r w:rsidR="00EA02D1">
        <w:rPr>
          <w:rFonts w:ascii="Times New Roman" w:hAnsi="Times New Roman" w:cs="Times New Roman"/>
          <w:sz w:val="24"/>
          <w:szCs w:val="24"/>
        </w:rPr>
        <w:t xml:space="preserve"> than other parameter sets</w:t>
      </w:r>
      <w:r w:rsidR="00931138">
        <w:rPr>
          <w:rFonts w:ascii="Times New Roman" w:hAnsi="Times New Roman" w:cs="Times New Roman"/>
          <w:sz w:val="24"/>
          <w:szCs w:val="24"/>
        </w:rPr>
        <w:t>.</w:t>
      </w:r>
    </w:p>
    <w:p w14:paraId="146B47C6" w14:textId="77777777" w:rsidR="00931138" w:rsidRDefault="00931138" w:rsidP="00C6680A">
      <w:pPr>
        <w:spacing w:after="0" w:line="240" w:lineRule="auto"/>
        <w:rPr>
          <w:rFonts w:ascii="Times New Roman" w:hAnsi="Times New Roman" w:cs="Times New Roman"/>
          <w:sz w:val="24"/>
          <w:szCs w:val="24"/>
        </w:rPr>
      </w:pPr>
    </w:p>
    <w:p w14:paraId="72AD224F" w14:textId="77777777" w:rsidR="00931138" w:rsidRDefault="00931138"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The best combination of NDOM, q, c, and d</w:t>
      </w:r>
      <w:r w:rsidR="000B5CED">
        <w:rPr>
          <w:rFonts w:ascii="Times New Roman" w:hAnsi="Times New Roman" w:cs="Times New Roman"/>
          <w:sz w:val="24"/>
          <w:szCs w:val="24"/>
        </w:rPr>
        <w:t xml:space="preserve"> was determined as that with the minimum</w:t>
      </w:r>
      <w:r>
        <w:rPr>
          <w:rFonts w:ascii="Times New Roman" w:hAnsi="Times New Roman" w:cs="Times New Roman"/>
          <w:sz w:val="24"/>
          <w:szCs w:val="24"/>
        </w:rPr>
        <w:t xml:space="preserve"> crop-mean relative</w:t>
      </w:r>
      <w:r w:rsidR="00776FE1">
        <w:rPr>
          <w:rFonts w:ascii="Times New Roman" w:hAnsi="Times New Roman" w:cs="Times New Roman"/>
          <w:sz w:val="24"/>
          <w:szCs w:val="24"/>
        </w:rPr>
        <w:t xml:space="preserve"> mean bias of SEBAL ET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Pr>
          <w:rFonts w:ascii="Times New Roman" w:hAnsi="Times New Roman" w:cs="Times New Roman"/>
          <w:sz w:val="24"/>
          <w:szCs w:val="24"/>
        </w:rPr>
        <w:t xml:space="preserve">).  The best combination for </w:t>
      </w:r>
      <w:r w:rsidRPr="00791C53">
        <w:rPr>
          <w:rFonts w:ascii="Times New Roman" w:hAnsi="Times New Roman" w:cs="Times New Roman"/>
          <w:sz w:val="24"/>
          <w:szCs w:val="24"/>
        </w:rPr>
        <w:t>Λ</w:t>
      </w:r>
      <w:r>
        <w:rPr>
          <w:rFonts w:ascii="Times New Roman" w:hAnsi="Times New Roman" w:cs="Times New Roman"/>
          <w:sz w:val="24"/>
          <w:szCs w:val="24"/>
        </w:rPr>
        <w:t xml:space="preserve"> was slightly different from the best combination for ET</w:t>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0B5CED">
        <w:rPr>
          <w:rFonts w:ascii="Times New Roman" w:hAnsi="Times New Roman" w:cs="Times New Roman"/>
          <w:sz w:val="24"/>
          <w:szCs w:val="24"/>
        </w:rPr>
        <w:t>)</w:t>
      </w:r>
      <w:r>
        <w:rPr>
          <w:rFonts w:ascii="Times New Roman" w:hAnsi="Times New Roman" w:cs="Times New Roman"/>
          <w:sz w:val="24"/>
          <w:szCs w:val="24"/>
        </w:rPr>
        <w:t xml:space="preserve">.  For simplicity, we use the same parameter set </w:t>
      </w:r>
      <w:r w:rsidR="00776FE1">
        <w:rPr>
          <w:rFonts w:ascii="Times New Roman" w:hAnsi="Times New Roman" w:cs="Times New Roman"/>
          <w:sz w:val="24"/>
          <w:szCs w:val="24"/>
        </w:rPr>
        <w:t xml:space="preserve">(q=0.005, NDVI-z0m parameter set 4) </w:t>
      </w:r>
      <w:r>
        <w:rPr>
          <w:rFonts w:ascii="Times New Roman" w:hAnsi="Times New Roman" w:cs="Times New Roman"/>
          <w:sz w:val="24"/>
          <w:szCs w:val="24"/>
        </w:rPr>
        <w:t xml:space="preserve">for both ET and </w:t>
      </w:r>
      <w:r w:rsidRPr="00791C53">
        <w:rPr>
          <w:rFonts w:ascii="Times New Roman" w:hAnsi="Times New Roman" w:cs="Times New Roman"/>
          <w:sz w:val="24"/>
          <w:szCs w:val="24"/>
        </w:rPr>
        <w:t>Λ</w:t>
      </w:r>
      <w:r>
        <w:rPr>
          <w:rFonts w:ascii="Times New Roman" w:hAnsi="Times New Roman" w:cs="Times New Roman"/>
          <w:sz w:val="24"/>
          <w:szCs w:val="24"/>
        </w:rPr>
        <w:t xml:space="preserve"> in the error analysis and comparison between MOD16 and SEBAL.</w:t>
      </w:r>
    </w:p>
    <w:p w14:paraId="770A376B" w14:textId="77777777" w:rsidR="006E3BA8" w:rsidRPr="00857F7D" w:rsidRDefault="006E3BA8" w:rsidP="006E3BA8">
      <w:pPr>
        <w:spacing w:after="0" w:line="240" w:lineRule="auto"/>
        <w:rPr>
          <w:rFonts w:ascii="Times New Roman" w:hAnsi="Times New Roman" w:cs="Times New Roman"/>
          <w:sz w:val="24"/>
          <w:szCs w:val="24"/>
        </w:rPr>
      </w:pPr>
    </w:p>
    <w:p w14:paraId="5DFCF47D" w14:textId="77777777" w:rsidR="00BE1D0A" w:rsidRDefault="0019502E" w:rsidP="006E3BA8">
      <w:pPr>
        <w:spacing w:after="0" w:line="240" w:lineRule="auto"/>
        <w:rPr>
          <w:rFonts w:ascii="Times New Roman" w:hAnsi="Times New Roman" w:cs="Times New Roman"/>
          <w:i/>
          <w:sz w:val="24"/>
          <w:szCs w:val="24"/>
        </w:rPr>
      </w:pPr>
      <w:r w:rsidRPr="00275B64">
        <w:rPr>
          <w:rFonts w:ascii="Times New Roman" w:hAnsi="Times New Roman" w:cs="Times New Roman"/>
          <w:i/>
          <w:sz w:val="24"/>
          <w:szCs w:val="24"/>
        </w:rPr>
        <w:t xml:space="preserve">MOD16 compared to </w:t>
      </w:r>
      <w:r w:rsidR="00222D6A" w:rsidRPr="00275B64">
        <w:rPr>
          <w:rFonts w:ascii="Times New Roman" w:hAnsi="Times New Roman" w:cs="Times New Roman"/>
          <w:i/>
          <w:sz w:val="24"/>
          <w:szCs w:val="24"/>
        </w:rPr>
        <w:t xml:space="preserve">SEBAL and </w:t>
      </w:r>
      <w:r w:rsidRPr="00275B64">
        <w:rPr>
          <w:rFonts w:ascii="Times New Roman" w:hAnsi="Times New Roman" w:cs="Times New Roman"/>
          <w:i/>
          <w:sz w:val="24"/>
          <w:szCs w:val="24"/>
        </w:rPr>
        <w:t>flux towers</w:t>
      </w:r>
    </w:p>
    <w:p w14:paraId="4C3C398C" w14:textId="77777777" w:rsidR="00EA02D1" w:rsidRPr="00275B64" w:rsidRDefault="00EA02D1" w:rsidP="006E3BA8">
      <w:pPr>
        <w:spacing w:after="0" w:line="240" w:lineRule="auto"/>
        <w:rPr>
          <w:rFonts w:ascii="Times New Roman" w:hAnsi="Times New Roman" w:cs="Times New Roman"/>
          <w:i/>
          <w:sz w:val="24"/>
          <w:szCs w:val="24"/>
        </w:rPr>
      </w:pPr>
    </w:p>
    <w:p w14:paraId="3D789D68" w14:textId="77777777" w:rsidR="00A96B6D" w:rsidRPr="00EA02D1" w:rsidRDefault="00222D6A" w:rsidP="00EA02D1">
      <w:pPr>
        <w:pStyle w:val="Caption"/>
        <w:rPr>
          <w:rFonts w:ascii="Times New Roman" w:hAnsi="Times New Roman" w:cs="Times New Roman"/>
          <w:i w:val="0"/>
          <w:color w:val="auto"/>
          <w:sz w:val="24"/>
          <w:szCs w:val="24"/>
        </w:rPr>
      </w:pPr>
      <w:r w:rsidRPr="00EA02D1">
        <w:rPr>
          <w:rFonts w:ascii="Times New Roman" w:hAnsi="Times New Roman" w:cs="Times New Roman"/>
          <w:i w:val="0"/>
          <w:color w:val="auto"/>
          <w:sz w:val="24"/>
          <w:szCs w:val="24"/>
        </w:rPr>
        <w:t xml:space="preserve">MOD16 ET was </w:t>
      </w:r>
      <w:r w:rsidR="00EA02D1">
        <w:rPr>
          <w:rFonts w:ascii="Times New Roman" w:hAnsi="Times New Roman" w:cs="Times New Roman"/>
          <w:i w:val="0"/>
          <w:color w:val="auto"/>
          <w:sz w:val="24"/>
          <w:szCs w:val="24"/>
        </w:rPr>
        <w:t xml:space="preserve">slightly </w:t>
      </w:r>
      <w:r w:rsidR="00D8580E" w:rsidRPr="00EA02D1">
        <w:rPr>
          <w:rFonts w:ascii="Times New Roman" w:hAnsi="Times New Roman" w:cs="Times New Roman"/>
          <w:i w:val="0"/>
          <w:color w:val="auto"/>
          <w:sz w:val="24"/>
          <w:szCs w:val="24"/>
        </w:rPr>
        <w:t xml:space="preserve">more </w:t>
      </w:r>
      <w:r w:rsidR="00455CC0" w:rsidRPr="00EA02D1">
        <w:rPr>
          <w:rFonts w:ascii="Times New Roman" w:hAnsi="Times New Roman" w:cs="Times New Roman"/>
          <w:i w:val="0"/>
          <w:color w:val="auto"/>
          <w:sz w:val="24"/>
          <w:szCs w:val="24"/>
        </w:rPr>
        <w:t xml:space="preserve">accurate </w:t>
      </w:r>
      <w:r w:rsidR="00D8580E" w:rsidRPr="00EA02D1">
        <w:rPr>
          <w:rFonts w:ascii="Times New Roman" w:hAnsi="Times New Roman" w:cs="Times New Roman"/>
          <w:i w:val="0"/>
          <w:color w:val="auto"/>
          <w:sz w:val="24"/>
          <w:szCs w:val="24"/>
        </w:rPr>
        <w:t xml:space="preserve">than SEBAL </w:t>
      </w:r>
      <w:r w:rsidR="00455CC0" w:rsidRPr="00EA02D1">
        <w:rPr>
          <w:rFonts w:ascii="Times New Roman" w:hAnsi="Times New Roman" w:cs="Times New Roman"/>
          <w:i w:val="0"/>
          <w:color w:val="auto"/>
          <w:sz w:val="24"/>
          <w:szCs w:val="24"/>
        </w:rPr>
        <w:t xml:space="preserve">over </w:t>
      </w:r>
      <w:r w:rsidR="00D8580E" w:rsidRPr="00EA02D1">
        <w:rPr>
          <w:rFonts w:ascii="Times New Roman" w:hAnsi="Times New Roman" w:cs="Times New Roman"/>
          <w:i w:val="0"/>
          <w:color w:val="auto"/>
          <w:sz w:val="24"/>
          <w:szCs w:val="24"/>
        </w:rPr>
        <w:t>maize</w:t>
      </w:r>
      <w:r w:rsidRPr="00EA02D1">
        <w:rPr>
          <w:rFonts w:ascii="Times New Roman" w:hAnsi="Times New Roman" w:cs="Times New Roman"/>
          <w:i w:val="0"/>
          <w:color w:val="auto"/>
          <w:sz w:val="24"/>
          <w:szCs w:val="24"/>
        </w:rPr>
        <w:t xml:space="preserve">, but </w:t>
      </w:r>
      <w:r w:rsidR="00455CC0" w:rsidRPr="00EA02D1">
        <w:rPr>
          <w:rFonts w:ascii="Times New Roman" w:hAnsi="Times New Roman" w:cs="Times New Roman"/>
          <w:i w:val="0"/>
          <w:color w:val="auto"/>
          <w:sz w:val="24"/>
          <w:szCs w:val="24"/>
        </w:rPr>
        <w:t xml:space="preserve">MOD16 ET </w:t>
      </w:r>
      <w:r w:rsidRPr="00EA02D1">
        <w:rPr>
          <w:rFonts w:ascii="Times New Roman" w:hAnsi="Times New Roman" w:cs="Times New Roman"/>
          <w:i w:val="0"/>
          <w:color w:val="auto"/>
          <w:sz w:val="24"/>
          <w:szCs w:val="24"/>
        </w:rPr>
        <w:t>was much lower than tower E</w:t>
      </w:r>
      <w:r w:rsidR="009F3FED" w:rsidRPr="00EA02D1">
        <w:rPr>
          <w:rFonts w:ascii="Times New Roman" w:hAnsi="Times New Roman" w:cs="Times New Roman"/>
          <w:i w:val="0"/>
          <w:color w:val="auto"/>
          <w:sz w:val="24"/>
          <w:szCs w:val="24"/>
        </w:rPr>
        <w:t xml:space="preserve">T </w:t>
      </w:r>
      <w:r w:rsidR="00EA02D1">
        <w:rPr>
          <w:rFonts w:ascii="Times New Roman" w:hAnsi="Times New Roman" w:cs="Times New Roman"/>
          <w:i w:val="0"/>
          <w:color w:val="auto"/>
          <w:sz w:val="24"/>
          <w:szCs w:val="24"/>
        </w:rPr>
        <w:t xml:space="preserve">and less accurate than SEBAL </w:t>
      </w:r>
      <w:r w:rsidR="009F3FED" w:rsidRPr="00EA02D1">
        <w:rPr>
          <w:rFonts w:ascii="Times New Roman" w:hAnsi="Times New Roman" w:cs="Times New Roman"/>
          <w:i w:val="0"/>
          <w:color w:val="auto"/>
          <w:sz w:val="24"/>
          <w:szCs w:val="24"/>
        </w:rPr>
        <w:t>over rice</w:t>
      </w:r>
      <w:r w:rsidR="00455CC0" w:rsidRPr="00EA02D1">
        <w:rPr>
          <w:rFonts w:ascii="Times New Roman" w:hAnsi="Times New Roman" w:cs="Times New Roman"/>
          <w:i w:val="0"/>
          <w:color w:val="auto"/>
          <w:sz w:val="24"/>
          <w:szCs w:val="24"/>
        </w:rPr>
        <w:t xml:space="preserve"> (mean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-51%) and cotton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-78%)</w:t>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6E12DF" w:rsidRPr="00EA02D1">
        <w:rPr>
          <w:rFonts w:ascii="Times New Roman" w:hAnsi="Times New Roman" w:cs="Times New Roman"/>
          <w:i w:val="0"/>
          <w:color w:val="auto"/>
          <w:sz w:val="24"/>
          <w:szCs w:val="24"/>
        </w:rPr>
        <w:fldChar w:fldCharType="end"/>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6E12DF" w:rsidRPr="00EA02D1">
        <w:rPr>
          <w:rFonts w:ascii="Times New Roman" w:hAnsi="Times New Roman" w:cs="Times New Roman"/>
          <w:i w:val="0"/>
          <w:color w:val="auto"/>
          <w:sz w:val="24"/>
          <w:szCs w:val="24"/>
        </w:rPr>
        <w:fldChar w:fldCharType="end"/>
      </w:r>
      <w:r w:rsidR="00EA02D1" w:rsidRPr="00EA02D1">
        <w:rPr>
          <w:rFonts w:ascii="Times New Roman" w:hAnsi="Times New Roman" w:cs="Times New Roman"/>
          <w:i w:val="0"/>
          <w:color w:val="auto"/>
          <w:sz w:val="24"/>
          <w:szCs w:val="24"/>
        </w:rPr>
        <w:t xml:space="preserve">, </w:t>
      </w:r>
      <w:r w:rsidR="00EA02D1" w:rsidRPr="00EA02D1">
        <w:rPr>
          <w:rFonts w:ascii="Times New Roman" w:hAnsi="Times New Roman" w:cs="Times New Roman"/>
          <w:i w:val="0"/>
          <w:color w:val="auto"/>
          <w:sz w:val="24"/>
          <w:szCs w:val="24"/>
        </w:rPr>
        <w:fldChar w:fldCharType="begin"/>
      </w:r>
      <w:r w:rsidR="00EA02D1" w:rsidRPr="00EA02D1">
        <w:rPr>
          <w:rFonts w:ascii="Times New Roman" w:hAnsi="Times New Roman" w:cs="Times New Roman"/>
          <w:i w:val="0"/>
          <w:color w:val="auto"/>
          <w:sz w:val="24"/>
          <w:szCs w:val="24"/>
        </w:rPr>
        <w:instrText xml:space="preserve"> REF _Ref411492747 \h  \* MERGEFORMAT </w:instrText>
      </w:r>
      <w:r w:rsidR="00EA02D1" w:rsidRPr="00EA02D1">
        <w:rPr>
          <w:rFonts w:ascii="Times New Roman" w:hAnsi="Times New Roman" w:cs="Times New Roman"/>
          <w:i w:val="0"/>
          <w:color w:val="auto"/>
          <w:sz w:val="24"/>
          <w:szCs w:val="24"/>
        </w:rPr>
      </w:r>
      <w:r w:rsidR="00EA02D1" w:rsidRPr="00EA02D1">
        <w:rPr>
          <w:rFonts w:ascii="Times New Roman" w:hAnsi="Times New Roman" w:cs="Times New Roman"/>
          <w:i w:val="0"/>
          <w:color w:val="auto"/>
          <w:sz w:val="24"/>
          <w:szCs w:val="24"/>
        </w:rPr>
        <w:fldChar w:fldCharType="separate"/>
      </w:r>
      <w:r w:rsidR="00EA02D1" w:rsidRPr="00EA02D1">
        <w:rPr>
          <w:i w:val="0"/>
          <w:color w:val="auto"/>
        </w:rPr>
        <w:t xml:space="preserve">Table </w:t>
      </w:r>
      <w:r w:rsidR="00EA02D1" w:rsidRPr="00EA02D1">
        <w:rPr>
          <w:i w:val="0"/>
          <w:noProof/>
          <w:color w:val="auto"/>
        </w:rPr>
        <w:t>6</w:t>
      </w:r>
      <w:r w:rsidR="00EA02D1" w:rsidRPr="00EA02D1">
        <w:rPr>
          <w:rFonts w:ascii="Times New Roman" w:hAnsi="Times New Roman" w:cs="Times New Roman"/>
          <w:i w:val="0"/>
          <w:color w:val="auto"/>
          <w:sz w:val="24"/>
          <w:szCs w:val="24"/>
        </w:rPr>
        <w:fldChar w:fldCharType="end"/>
      </w:r>
      <w:r w:rsidR="00E1195C">
        <w:rPr>
          <w:rFonts w:ascii="Times New Roman" w:hAnsi="Times New Roman" w:cs="Times New Roman"/>
          <w:i w:val="0"/>
          <w:color w:val="auto"/>
          <w:sz w:val="24"/>
          <w:szCs w:val="24"/>
        </w:rPr>
        <w:t xml:space="preserve">, </w:t>
      </w:r>
      <w:r w:rsidR="00E1195C">
        <w:rPr>
          <w:rFonts w:ascii="Times New Roman" w:hAnsi="Times New Roman" w:cs="Times New Roman"/>
          <w:i w:val="0"/>
          <w:color w:val="auto"/>
          <w:sz w:val="24"/>
          <w:szCs w:val="24"/>
        </w:rPr>
        <w:fldChar w:fldCharType="begin"/>
      </w:r>
      <w:r w:rsidR="00E1195C">
        <w:rPr>
          <w:rFonts w:ascii="Times New Roman" w:hAnsi="Times New Roman" w:cs="Times New Roman"/>
          <w:i w:val="0"/>
          <w:color w:val="auto"/>
          <w:sz w:val="24"/>
          <w:szCs w:val="24"/>
        </w:rPr>
        <w:instrText xml:space="preserve"> REF _Ref411496831 \h </w:instrText>
      </w:r>
      <w:r w:rsidR="00E1195C">
        <w:rPr>
          <w:rFonts w:ascii="Times New Roman" w:hAnsi="Times New Roman" w:cs="Times New Roman"/>
          <w:i w:val="0"/>
          <w:color w:val="auto"/>
          <w:sz w:val="24"/>
          <w:szCs w:val="24"/>
        </w:rPr>
      </w:r>
      <w:r w:rsidR="00E1195C">
        <w:rPr>
          <w:rFonts w:ascii="Times New Roman" w:hAnsi="Times New Roman" w:cs="Times New Roman"/>
          <w:i w:val="0"/>
          <w:color w:val="auto"/>
          <w:sz w:val="24"/>
          <w:szCs w:val="24"/>
        </w:rPr>
        <w:fldChar w:fldCharType="separate"/>
      </w:r>
      <w:r w:rsidR="00E1195C" w:rsidRPr="00C16C1F">
        <w:rPr>
          <w:rFonts w:ascii="Times New Roman" w:hAnsi="Times New Roman" w:cs="Times New Roman"/>
          <w:i w:val="0"/>
          <w:color w:val="auto"/>
          <w:sz w:val="24"/>
          <w:szCs w:val="24"/>
        </w:rPr>
        <w:t xml:space="preserve">Table </w:t>
      </w:r>
      <w:r w:rsidR="00E1195C" w:rsidRPr="00C16C1F">
        <w:rPr>
          <w:rFonts w:ascii="Times New Roman" w:hAnsi="Times New Roman" w:cs="Times New Roman"/>
          <w:i w:val="0"/>
          <w:noProof/>
          <w:color w:val="auto"/>
          <w:sz w:val="24"/>
          <w:szCs w:val="24"/>
        </w:rPr>
        <w:t>7</w:t>
      </w:r>
      <w:r w:rsidR="00E1195C">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6E12DF" w:rsidRPr="00EA02D1">
        <w:rPr>
          <w:rFonts w:ascii="Times New Roman" w:hAnsi="Times New Roman" w:cs="Times New Roman"/>
          <w:i w:val="0"/>
          <w:color w:val="auto"/>
          <w:sz w:val="24"/>
          <w:szCs w:val="24"/>
        </w:rPr>
        <w:t xml:space="preserve">  </w:t>
      </w:r>
      <w:r w:rsidR="00EA02D1">
        <w:rPr>
          <w:rFonts w:ascii="Times New Roman" w:hAnsi="Times New Roman" w:cs="Times New Roman"/>
          <w:i w:val="0"/>
          <w:color w:val="auto"/>
          <w:sz w:val="24"/>
          <w:szCs w:val="24"/>
        </w:rPr>
        <w:t>For rice, t</w:t>
      </w:r>
      <w:r w:rsidRPr="00EA02D1">
        <w:rPr>
          <w:rFonts w:ascii="Times New Roman" w:hAnsi="Times New Roman" w:cs="Times New Roman"/>
          <w:i w:val="0"/>
          <w:color w:val="auto"/>
          <w:sz w:val="24"/>
          <w:szCs w:val="24"/>
        </w:rPr>
        <w:t>he difference between MOD16 ET and tower ET was largest in the beginning of the growing season, which coincides with lo</w:t>
      </w:r>
      <w:r w:rsidR="00D8580E" w:rsidRPr="00EA02D1">
        <w:rPr>
          <w:rFonts w:ascii="Times New Roman" w:hAnsi="Times New Roman" w:cs="Times New Roman"/>
          <w:i w:val="0"/>
          <w:color w:val="auto"/>
          <w:sz w:val="24"/>
          <w:szCs w:val="24"/>
        </w:rPr>
        <w:t>w NDVI but high LSWI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 xml:space="preserve">,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0B5CED" w:rsidRPr="00EA02D1">
        <w:rPr>
          <w:rFonts w:ascii="Times New Roman" w:hAnsi="Times New Roman" w:cs="Times New Roman"/>
          <w:i w:val="0"/>
          <w:color w:val="auto"/>
          <w:sz w:val="24"/>
          <w:szCs w:val="24"/>
        </w:rPr>
        <w:t xml:space="preserve"> and</w:t>
      </w:r>
      <w:r w:rsidR="00D35317" w:rsidRPr="00EA02D1">
        <w:rPr>
          <w:rFonts w:ascii="Times New Roman" w:hAnsi="Times New Roman" w:cs="Times New Roman"/>
          <w:i w:val="0"/>
          <w:color w:val="auto"/>
          <w:sz w:val="24"/>
          <w:szCs w:val="24"/>
        </w:rPr>
        <w:t xml:space="preserve"> corresponds to flooding and early growth stages in rice</w:t>
      </w:r>
      <w:r w:rsidRPr="00EA02D1">
        <w:rPr>
          <w:rFonts w:ascii="Times New Roman" w:hAnsi="Times New Roman" w:cs="Times New Roman"/>
          <w:i w:val="0"/>
          <w:color w:val="auto"/>
          <w:sz w:val="24"/>
          <w:szCs w:val="24"/>
        </w:rPr>
        <w:t xml:space="preserve">.  </w:t>
      </w:r>
      <w:r w:rsidR="00275B64" w:rsidRPr="00EA02D1">
        <w:rPr>
          <w:rFonts w:ascii="Times New Roman" w:hAnsi="Times New Roman" w:cs="Times New Roman"/>
          <w:i w:val="0"/>
          <w:color w:val="auto"/>
          <w:sz w:val="24"/>
          <w:szCs w:val="24"/>
        </w:rPr>
        <w:t>During this initial stage, SEBAL had a lower error than MOD16, suggesti</w:t>
      </w:r>
      <w:r w:rsidR="00D35317" w:rsidRPr="00EA02D1">
        <w:rPr>
          <w:rFonts w:ascii="Times New Roman" w:hAnsi="Times New Roman" w:cs="Times New Roman"/>
          <w:i w:val="0"/>
          <w:color w:val="auto"/>
          <w:sz w:val="24"/>
          <w:szCs w:val="24"/>
        </w:rPr>
        <w:t>ng that MOD16 underestimates</w:t>
      </w:r>
      <w:r w:rsidR="00275B64" w:rsidRPr="00EA02D1">
        <w:rPr>
          <w:rFonts w:ascii="Times New Roman" w:hAnsi="Times New Roman" w:cs="Times New Roman"/>
          <w:i w:val="0"/>
          <w:color w:val="auto"/>
          <w:sz w:val="24"/>
          <w:szCs w:val="24"/>
        </w:rPr>
        <w:t xml:space="preserve"> soil evaporation.</w:t>
      </w:r>
      <w:r w:rsidR="00EA02D1">
        <w:rPr>
          <w:rFonts w:ascii="Times New Roman" w:hAnsi="Times New Roman" w:cs="Times New Roman"/>
          <w:i w:val="0"/>
          <w:color w:val="auto"/>
          <w:sz w:val="24"/>
          <w:szCs w:val="24"/>
        </w:rPr>
        <w:t xml:space="preserve">  However, error in MOD16 ET was also high during the middle of the growing season for rice and cotton, suggesting that MOD16 also underestimates transpiration during maximum vegetation coverage</w:t>
      </w:r>
      <w:r w:rsidR="00E1195C">
        <w:rPr>
          <w:rFonts w:ascii="Times New Roman" w:hAnsi="Times New Roman" w:cs="Times New Roman"/>
          <w:i w:val="0"/>
          <w:color w:val="auto"/>
          <w:sz w:val="24"/>
          <w:szCs w:val="24"/>
        </w:rPr>
        <w:t xml:space="preserve"> for rice and cotton</w:t>
      </w:r>
      <w:r w:rsidR="00EA02D1">
        <w:rPr>
          <w:rFonts w:ascii="Times New Roman" w:hAnsi="Times New Roman" w:cs="Times New Roman"/>
          <w:i w:val="0"/>
          <w:color w:val="auto"/>
          <w:sz w:val="24"/>
          <w:szCs w:val="24"/>
        </w:rPr>
        <w:t>.</w:t>
      </w:r>
    </w:p>
    <w:p w14:paraId="573B67AF" w14:textId="77777777" w:rsidR="00A96B6D" w:rsidRPr="00275B64" w:rsidRDefault="00A96B6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E12DF">
        <w:rPr>
          <w:rFonts w:ascii="Times New Roman" w:hAnsi="Times New Roman" w:cs="Times New Roman"/>
          <w:sz w:val="24"/>
          <w:szCs w:val="24"/>
        </w:rPr>
        <w:t>error</w:t>
      </w:r>
      <w:r>
        <w:rPr>
          <w:rFonts w:ascii="Times New Roman" w:hAnsi="Times New Roman" w:cs="Times New Roman"/>
          <w:sz w:val="24"/>
          <w:szCs w:val="24"/>
        </w:rPr>
        <w:t xml:space="preserve"> in seasonal ET was a fun</w:t>
      </w:r>
      <w:r w:rsidR="006E12DF">
        <w:rPr>
          <w:rFonts w:ascii="Times New Roman" w:hAnsi="Times New Roman" w:cs="Times New Roman"/>
          <w:sz w:val="24"/>
          <w:szCs w:val="24"/>
        </w:rPr>
        <w:t>ction of crop height (</w:t>
      </w:r>
      <w:r w:rsidR="00655060">
        <w:rPr>
          <w:rFonts w:ascii="Times New Roman" w:hAnsi="Times New Roman" w:cs="Times New Roman"/>
          <w:sz w:val="24"/>
          <w:szCs w:val="24"/>
        </w:rPr>
        <w:t xml:space="preserve">p&lt;0.001, </w:t>
      </w:r>
      <w:r w:rsidR="006E12DF">
        <w:rPr>
          <w:rFonts w:ascii="Times New Roman" w:hAnsi="Times New Roman" w:cs="Times New Roman"/>
          <w:sz w:val="24"/>
          <w:szCs w:val="24"/>
        </w:rPr>
        <w:fldChar w:fldCharType="begin"/>
      </w:r>
      <w:r w:rsidR="006E12DF">
        <w:rPr>
          <w:rFonts w:ascii="Times New Roman" w:hAnsi="Times New Roman" w:cs="Times New Roman"/>
          <w:sz w:val="24"/>
          <w:szCs w:val="24"/>
        </w:rPr>
        <w:instrText xml:space="preserve"> REF _Ref411484975 \h </w:instrText>
      </w:r>
      <w:r w:rsidR="006E12DF">
        <w:rPr>
          <w:rFonts w:ascii="Times New Roman" w:hAnsi="Times New Roman" w:cs="Times New Roman"/>
          <w:sz w:val="24"/>
          <w:szCs w:val="24"/>
        </w:rPr>
      </w:r>
      <w:r w:rsidR="006E12DF">
        <w:rPr>
          <w:rFonts w:ascii="Times New Roman" w:hAnsi="Times New Roman" w:cs="Times New Roman"/>
          <w:sz w:val="24"/>
          <w:szCs w:val="24"/>
        </w:rPr>
        <w:fldChar w:fldCharType="separate"/>
      </w:r>
      <w:r w:rsidR="0005491B" w:rsidRPr="00F70F05">
        <w:rPr>
          <w:rFonts w:ascii="Times New Roman" w:hAnsi="Times New Roman" w:cs="Times New Roman"/>
          <w:sz w:val="24"/>
          <w:szCs w:val="24"/>
        </w:rPr>
        <w:t xml:space="preserve">Figure </w:t>
      </w:r>
      <w:r w:rsidR="0005491B">
        <w:rPr>
          <w:rFonts w:ascii="Times New Roman" w:hAnsi="Times New Roman" w:cs="Times New Roman"/>
          <w:noProof/>
          <w:sz w:val="24"/>
          <w:szCs w:val="24"/>
        </w:rPr>
        <w:t>6</w:t>
      </w:r>
      <w:r w:rsidR="006E12DF">
        <w:rPr>
          <w:rFonts w:ascii="Times New Roman" w:hAnsi="Times New Roman" w:cs="Times New Roman"/>
          <w:sz w:val="24"/>
          <w:szCs w:val="24"/>
        </w:rPr>
        <w:fldChar w:fldCharType="end"/>
      </w:r>
      <w:r w:rsidR="006E12DF">
        <w:rPr>
          <w:rFonts w:ascii="Times New Roman" w:hAnsi="Times New Roman" w:cs="Times New Roman"/>
          <w:sz w:val="24"/>
          <w:szCs w:val="24"/>
        </w:rPr>
        <w:t>)</w:t>
      </w:r>
      <w:r>
        <w:rPr>
          <w:rFonts w:ascii="Times New Roman" w:hAnsi="Times New Roman" w:cs="Times New Roman"/>
          <w:sz w:val="24"/>
          <w:szCs w:val="24"/>
        </w:rPr>
        <w:t xml:space="preserve">.  </w:t>
      </w:r>
      <w:r w:rsidR="00D8580E">
        <w:rPr>
          <w:rFonts w:ascii="Times New Roman" w:hAnsi="Times New Roman" w:cs="Times New Roman"/>
          <w:sz w:val="24"/>
          <w:szCs w:val="24"/>
        </w:rPr>
        <w:t xml:space="preserve">Error in MOD16 </w:t>
      </w:r>
      <w:r w:rsidR="006E12DF">
        <w:rPr>
          <w:rFonts w:ascii="Times New Roman" w:hAnsi="Times New Roman" w:cs="Times New Roman"/>
          <w:sz w:val="24"/>
          <w:szCs w:val="24"/>
        </w:rPr>
        <w:t xml:space="preserve">ET </w:t>
      </w:r>
      <w:r w:rsidR="00D8580E">
        <w:rPr>
          <w:rFonts w:ascii="Times New Roman" w:hAnsi="Times New Roman" w:cs="Times New Roman"/>
          <w:sz w:val="24"/>
          <w:szCs w:val="24"/>
        </w:rPr>
        <w:t xml:space="preserve">was greater than 50% for crops less than </w:t>
      </w:r>
      <w:r w:rsidR="006E12DF">
        <w:rPr>
          <w:rFonts w:ascii="Times New Roman" w:hAnsi="Times New Roman" w:cs="Times New Roman"/>
          <w:sz w:val="24"/>
          <w:szCs w:val="24"/>
        </w:rPr>
        <w:t xml:space="preserve">75 cm tall.  For rice, error in MOD16 decreased </w:t>
      </w:r>
      <w:r w:rsidR="00EA02D1">
        <w:rPr>
          <w:rFonts w:ascii="Times New Roman" w:hAnsi="Times New Roman" w:cs="Times New Roman"/>
          <w:sz w:val="24"/>
          <w:szCs w:val="24"/>
        </w:rPr>
        <w:t xml:space="preserve">slightly </w:t>
      </w:r>
      <w:r w:rsidR="006E12DF">
        <w:rPr>
          <w:rFonts w:ascii="Times New Roman" w:hAnsi="Times New Roman" w:cs="Times New Roman"/>
          <w:sz w:val="24"/>
          <w:szCs w:val="24"/>
        </w:rPr>
        <w:t xml:space="preserve">with crop height.  For tall crops (maize), error in SEBAL ET was similar to error in MOD16 ET except for the later growth stage (grain-bud filling), when SEBAL overestimated ET.  FVC </w:t>
      </w:r>
      <w:r w:rsidR="00655060">
        <w:rPr>
          <w:rFonts w:ascii="Times New Roman" w:hAnsi="Times New Roman" w:cs="Times New Roman"/>
          <w:sz w:val="24"/>
          <w:szCs w:val="24"/>
        </w:rPr>
        <w:t>and AWB were</w:t>
      </w:r>
      <w:r w:rsidR="006E12DF">
        <w:rPr>
          <w:rFonts w:ascii="Times New Roman" w:hAnsi="Times New Roman" w:cs="Times New Roman"/>
          <w:sz w:val="24"/>
          <w:szCs w:val="24"/>
        </w:rPr>
        <w:t xml:space="preserve"> not significantly correlated with the error in seasonal ET</w:t>
      </w:r>
      <w:r w:rsidR="00655060">
        <w:rPr>
          <w:rFonts w:ascii="Times New Roman" w:hAnsi="Times New Roman" w:cs="Times New Roman"/>
          <w:sz w:val="24"/>
          <w:szCs w:val="24"/>
        </w:rPr>
        <w:t xml:space="preserve"> (p&gt;0.1).</w:t>
      </w:r>
      <w:r w:rsidR="00E1195C">
        <w:rPr>
          <w:rFonts w:ascii="Times New Roman" w:hAnsi="Times New Roman" w:cs="Times New Roman"/>
          <w:sz w:val="24"/>
          <w:szCs w:val="24"/>
        </w:rPr>
        <w:t xml:space="preserve">  Maize also had a low evaporative fraction (Λ) compared to rice and cotton, so the error in ET may also be due to the relative performance of SEBAL and MOD16 over crops with low Λ.  </w:t>
      </w:r>
    </w:p>
    <w:p w14:paraId="1D059AAA" w14:textId="77777777" w:rsidR="0019502E" w:rsidRPr="00275B64" w:rsidRDefault="0019502E" w:rsidP="006E3BA8">
      <w:pPr>
        <w:spacing w:after="0" w:line="240" w:lineRule="auto"/>
        <w:rPr>
          <w:rFonts w:ascii="Times New Roman" w:hAnsi="Times New Roman" w:cs="Times New Roman"/>
          <w:sz w:val="24"/>
          <w:szCs w:val="24"/>
        </w:rPr>
      </w:pPr>
    </w:p>
    <w:p w14:paraId="7B0B296C" w14:textId="77777777" w:rsidR="00275B64" w:rsidRPr="00275B64" w:rsidRDefault="00275B64" w:rsidP="006E3BA8">
      <w:pPr>
        <w:spacing w:after="0" w:line="240" w:lineRule="auto"/>
        <w:rPr>
          <w:rFonts w:ascii="Times New Roman" w:hAnsi="Times New Roman" w:cs="Times New Roman"/>
          <w:b/>
          <w:sz w:val="24"/>
          <w:szCs w:val="24"/>
        </w:rPr>
      </w:pPr>
      <w:r w:rsidRPr="00275B64">
        <w:rPr>
          <w:rFonts w:ascii="Times New Roman" w:hAnsi="Times New Roman" w:cs="Times New Roman"/>
          <w:b/>
          <w:sz w:val="24"/>
          <w:szCs w:val="24"/>
        </w:rPr>
        <w:t>Discussion</w:t>
      </w:r>
    </w:p>
    <w:p w14:paraId="764100E1" w14:textId="77777777" w:rsidR="00152D1E" w:rsidRPr="00D35317" w:rsidRDefault="00152D1E" w:rsidP="006E3BA8">
      <w:pPr>
        <w:spacing w:after="0" w:line="240" w:lineRule="auto"/>
        <w:rPr>
          <w:rFonts w:ascii="Times New Roman" w:hAnsi="Times New Roman" w:cs="Times New Roman"/>
          <w:i/>
          <w:sz w:val="24"/>
          <w:szCs w:val="24"/>
        </w:rPr>
      </w:pPr>
      <w:r w:rsidRPr="00D35317">
        <w:rPr>
          <w:rFonts w:ascii="Times New Roman" w:hAnsi="Times New Roman" w:cs="Times New Roman"/>
          <w:i/>
          <w:sz w:val="24"/>
          <w:szCs w:val="24"/>
        </w:rPr>
        <w:t>SEBAL automation</w:t>
      </w:r>
      <w:r w:rsidR="00D35317">
        <w:rPr>
          <w:rFonts w:ascii="Times New Roman" w:hAnsi="Times New Roman" w:cs="Times New Roman"/>
          <w:i/>
          <w:sz w:val="24"/>
          <w:szCs w:val="24"/>
        </w:rPr>
        <w:t xml:space="preserve"> and comparison with MOD16</w:t>
      </w:r>
    </w:p>
    <w:p w14:paraId="36CBA044" w14:textId="74B045E6" w:rsidR="002A5321" w:rsidRDefault="004F6203" w:rsidP="002A6DC2">
      <w:pPr>
        <w:spacing w:after="0" w:line="240" w:lineRule="auto"/>
        <w:rPr>
          <w:rFonts w:ascii="Times New Roman" w:hAnsi="Times New Roman" w:cs="Times New Roman"/>
          <w:sz w:val="24"/>
          <w:szCs w:val="24"/>
        </w:rPr>
      </w:pPr>
      <w:moveToRangeStart w:id="111" w:author="Alex Messina" w:date="2015-02-15T10:41:00Z" w:name="move411760197"/>
      <w:moveTo w:id="112" w:author="Alex Messina" w:date="2015-02-15T10:41:00Z">
        <w:r>
          <w:rPr>
            <w:rFonts w:ascii="Times New Roman" w:hAnsi="Times New Roman" w:cs="Times New Roman"/>
            <w:sz w:val="24"/>
            <w:szCs w:val="24"/>
          </w:rPr>
          <w:t>The error in SEBAL evaporative fraction (Λ) was &lt;10% for cotton and 2 of 3 rice sites, suggesting that SEBAL performs very well for short irrigated crops.</w:t>
        </w:r>
      </w:moveTo>
      <w:moveToRangeEnd w:id="111"/>
      <w:ins w:id="113" w:author="Alex Messina" w:date="2015-02-15T10:41:00Z">
        <w:r>
          <w:rPr>
            <w:rFonts w:ascii="Times New Roman" w:hAnsi="Times New Roman" w:cs="Times New Roman"/>
            <w:sz w:val="24"/>
            <w:szCs w:val="24"/>
          </w:rPr>
          <w:t xml:space="preserve"> </w:t>
        </w:r>
      </w:ins>
      <w:r w:rsidR="00D35317">
        <w:rPr>
          <w:rFonts w:ascii="Times New Roman" w:hAnsi="Times New Roman" w:cs="Times New Roman"/>
          <w:sz w:val="24"/>
          <w:szCs w:val="24"/>
        </w:rPr>
        <w:t xml:space="preserve">The temperature-based, automated SEBAL algorithm estimated seasonal ET </w:t>
      </w:r>
      <w:r w:rsidR="002A6DC2">
        <w:rPr>
          <w:rFonts w:ascii="Times New Roman" w:hAnsi="Times New Roman" w:cs="Times New Roman"/>
          <w:sz w:val="24"/>
          <w:szCs w:val="24"/>
        </w:rPr>
        <w:t>to within 14</w:t>
      </w:r>
      <w:r w:rsidR="00D35317">
        <w:rPr>
          <w:rFonts w:ascii="Times New Roman" w:hAnsi="Times New Roman" w:cs="Times New Roman"/>
          <w:sz w:val="24"/>
          <w:szCs w:val="24"/>
        </w:rPr>
        <w:t>-33% of ET observed at the towers</w:t>
      </w:r>
      <w:r w:rsidR="002A6DC2">
        <w:rPr>
          <w:rFonts w:ascii="Times New Roman" w:hAnsi="Times New Roman" w:cs="Times New Roman"/>
          <w:sz w:val="24"/>
          <w:szCs w:val="24"/>
        </w:rPr>
        <w:t xml:space="preserve"> for all crops.  </w:t>
      </w:r>
      <w:r w:rsidR="00D35317">
        <w:rPr>
          <w:rFonts w:ascii="Times New Roman" w:hAnsi="Times New Roman" w:cs="Times New Roman"/>
          <w:sz w:val="24"/>
          <w:szCs w:val="24"/>
        </w:rPr>
        <w:t>SEBAL ET estimates were a significant improvement from the vegetation-based MOD16 algorithm over rice and cotton, which underes</w:t>
      </w:r>
      <w:r w:rsidR="000B5CED">
        <w:rPr>
          <w:rFonts w:ascii="Times New Roman" w:hAnsi="Times New Roman" w:cs="Times New Roman"/>
          <w:sz w:val="24"/>
          <w:szCs w:val="24"/>
        </w:rPr>
        <w:t xml:space="preserve">timated seasonal ET by 34-78%, though </w:t>
      </w:r>
      <w:r w:rsidR="00D35317">
        <w:rPr>
          <w:rFonts w:ascii="Times New Roman" w:hAnsi="Times New Roman" w:cs="Times New Roman"/>
          <w:sz w:val="24"/>
          <w:szCs w:val="24"/>
        </w:rPr>
        <w:t xml:space="preserve">MOD16 ET was </w:t>
      </w:r>
      <w:r w:rsidR="002A6DC2">
        <w:rPr>
          <w:rFonts w:ascii="Times New Roman" w:hAnsi="Times New Roman" w:cs="Times New Roman"/>
          <w:sz w:val="24"/>
          <w:szCs w:val="24"/>
        </w:rPr>
        <w:t>slightly b</w:t>
      </w:r>
      <w:r w:rsidR="00D35317">
        <w:rPr>
          <w:rFonts w:ascii="Times New Roman" w:hAnsi="Times New Roman" w:cs="Times New Roman"/>
          <w:sz w:val="24"/>
          <w:szCs w:val="24"/>
        </w:rPr>
        <w:t xml:space="preserve">etter than SEBAL ET over </w:t>
      </w:r>
      <w:commentRangeStart w:id="114"/>
      <w:r w:rsidR="00CA6BFA">
        <w:rPr>
          <w:rFonts w:ascii="Times New Roman" w:hAnsi="Times New Roman" w:cs="Times New Roman"/>
          <w:sz w:val="24"/>
          <w:szCs w:val="24"/>
        </w:rPr>
        <w:t>maize</w:t>
      </w:r>
      <w:commentRangeEnd w:id="114"/>
      <w:r>
        <w:rPr>
          <w:rStyle w:val="CommentReference"/>
        </w:rPr>
        <w:commentReference w:id="114"/>
      </w:r>
      <w:r w:rsidR="00D35317">
        <w:rPr>
          <w:rFonts w:ascii="Times New Roman" w:hAnsi="Times New Roman" w:cs="Times New Roman"/>
          <w:sz w:val="24"/>
          <w:szCs w:val="24"/>
        </w:rPr>
        <w:t>.</w:t>
      </w:r>
      <w:r w:rsidR="002A5321">
        <w:rPr>
          <w:rFonts w:ascii="Times New Roman" w:hAnsi="Times New Roman" w:cs="Times New Roman"/>
          <w:sz w:val="24"/>
          <w:szCs w:val="24"/>
        </w:rPr>
        <w:t xml:space="preserve">  </w:t>
      </w:r>
      <w:moveFromRangeStart w:id="115" w:author="Alex Messina" w:date="2015-02-15T10:41:00Z" w:name="move411760197"/>
      <w:moveFrom w:id="116" w:author="Alex Messina" w:date="2015-02-15T10:41:00Z">
        <w:r w:rsidR="002A5321" w:rsidDel="004F6203">
          <w:rPr>
            <w:rFonts w:ascii="Times New Roman" w:hAnsi="Times New Roman" w:cs="Times New Roman"/>
            <w:sz w:val="24"/>
            <w:szCs w:val="24"/>
          </w:rPr>
          <w:t>The error in SEBAL evaporative fraction (Λ) was &lt;10% for cotton and 2</w:t>
        </w:r>
        <w:r w:rsidR="00DA5EFB" w:rsidDel="004F6203">
          <w:rPr>
            <w:rFonts w:ascii="Times New Roman" w:hAnsi="Times New Roman" w:cs="Times New Roman"/>
            <w:sz w:val="24"/>
            <w:szCs w:val="24"/>
          </w:rPr>
          <w:t xml:space="preserve"> of 3 rice sites, suggesting that SEBAL performs very well for short irrigated crops.</w:t>
        </w:r>
      </w:moveFrom>
      <w:moveFromRangeEnd w:id="115"/>
    </w:p>
    <w:p w14:paraId="3CD0132A" w14:textId="77777777" w:rsidR="00887A1A" w:rsidRDefault="00887A1A" w:rsidP="00D35317">
      <w:pPr>
        <w:spacing w:after="0" w:line="240" w:lineRule="auto"/>
        <w:ind w:firstLine="720"/>
        <w:rPr>
          <w:rFonts w:ascii="Times New Roman" w:hAnsi="Times New Roman" w:cs="Times New Roman"/>
          <w:sz w:val="24"/>
          <w:szCs w:val="24"/>
        </w:rPr>
      </w:pPr>
    </w:p>
    <w:p w14:paraId="157C1085" w14:textId="77777777" w:rsidR="00887A1A" w:rsidRPr="00887A1A" w:rsidRDefault="007B0D8D" w:rsidP="00887A1A">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Comparison with other studies of automated ET</w:t>
      </w:r>
    </w:p>
    <w:p w14:paraId="5392851F" w14:textId="77777777" w:rsidR="002A6DC2" w:rsidRDefault="002A6DC2" w:rsidP="006E3BA8">
      <w:pPr>
        <w:spacing w:after="0" w:line="240" w:lineRule="auto"/>
        <w:rPr>
          <w:rFonts w:ascii="Times New Roman" w:hAnsi="Times New Roman" w:cs="Times New Roman"/>
          <w:sz w:val="24"/>
          <w:szCs w:val="24"/>
        </w:rPr>
      </w:pPr>
    </w:p>
    <w:p w14:paraId="3709E90D" w14:textId="446640D8" w:rsidR="002A5321"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error in seasonal </w:t>
      </w:r>
      <w:r w:rsidR="00B02C39">
        <w:rPr>
          <w:rFonts w:ascii="Times New Roman" w:hAnsi="Times New Roman" w:cs="Times New Roman"/>
          <w:sz w:val="24"/>
          <w:szCs w:val="24"/>
        </w:rPr>
        <w:t xml:space="preserve">mean </w:t>
      </w:r>
      <w:r>
        <w:rPr>
          <w:rFonts w:ascii="Times New Roman" w:hAnsi="Times New Roman" w:cs="Times New Roman"/>
          <w:sz w:val="24"/>
          <w:szCs w:val="24"/>
        </w:rPr>
        <w:t>ET fro</w:t>
      </w:r>
      <w:r w:rsidR="00B02C39">
        <w:rPr>
          <w:rFonts w:ascii="Times New Roman" w:hAnsi="Times New Roman" w:cs="Times New Roman"/>
          <w:sz w:val="24"/>
          <w:szCs w:val="24"/>
        </w:rPr>
        <w:t xml:space="preserve">m our automated SEBAL method is </w:t>
      </w:r>
      <w:r>
        <w:rPr>
          <w:rFonts w:ascii="Times New Roman" w:hAnsi="Times New Roman" w:cs="Times New Roman"/>
          <w:sz w:val="24"/>
          <w:szCs w:val="24"/>
        </w:rPr>
        <w:t>higher than that reported for automated METRIC</w:t>
      </w:r>
      <w:r w:rsidR="00DA5EFB">
        <w:rPr>
          <w:rFonts w:ascii="Times New Roman" w:hAnsi="Times New Roman" w:cs="Times New Roman"/>
          <w:sz w:val="24"/>
          <w:szCs w:val="24"/>
        </w:rPr>
        <w:t xml:space="preserve"> implemented over alfalfa and pasture sites in western Nevada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 } ], "mendeley" : { "formattedCitation" : "(Morton et al., 2013)", "plainTextFormattedCitation" : "(Morton et al., 2013)", "previouslyFormattedCitation" : "(Morton et al., 2013)" }, "properties" : { "noteIndex" : 0 }, "schema" : "https://github.com/citation-style-language/schema/raw/master/csl-citation.json" }</w:instrText>
      </w:r>
      <w:r>
        <w:rPr>
          <w:rFonts w:ascii="Times New Roman" w:hAnsi="Times New Roman" w:cs="Times New Roman"/>
          <w:sz w:val="24"/>
          <w:szCs w:val="24"/>
        </w:rPr>
        <w:fldChar w:fldCharType="separate"/>
      </w:r>
      <w:r w:rsidRPr="002A5321">
        <w:rPr>
          <w:rFonts w:ascii="Times New Roman" w:hAnsi="Times New Roman" w:cs="Times New Roman"/>
          <w:noProof/>
          <w:sz w:val="24"/>
          <w:szCs w:val="24"/>
        </w:rPr>
        <w:t>(Morton et al., 2013)</w:t>
      </w:r>
      <w:r>
        <w:rPr>
          <w:rFonts w:ascii="Times New Roman" w:hAnsi="Times New Roman" w:cs="Times New Roman"/>
          <w:sz w:val="24"/>
          <w:szCs w:val="24"/>
        </w:rPr>
        <w:fldChar w:fldCharType="end"/>
      </w:r>
      <w:r>
        <w:rPr>
          <w:rFonts w:ascii="Times New Roman" w:hAnsi="Times New Roman" w:cs="Times New Roman"/>
          <w:sz w:val="24"/>
          <w:szCs w:val="24"/>
        </w:rPr>
        <w:t>, where seasonal mean</w:t>
      </w:r>
      <w:r w:rsidR="00B02C39">
        <w:rPr>
          <w:rFonts w:ascii="Times New Roman" w:hAnsi="Times New Roman" w:cs="Times New Roman"/>
          <w:sz w:val="24"/>
          <w:szCs w:val="24"/>
        </w:rPr>
        <w:t xml:space="preserve"> error </w:t>
      </w:r>
      <w:r>
        <w:rPr>
          <w:rFonts w:ascii="Times New Roman" w:hAnsi="Times New Roman" w:cs="Times New Roman"/>
          <w:sz w:val="24"/>
          <w:szCs w:val="24"/>
        </w:rPr>
        <w:t xml:space="preserve">was </w:t>
      </w:r>
      <w:r w:rsidR="00B02C39">
        <w:rPr>
          <w:rFonts w:ascii="Times New Roman" w:hAnsi="Times New Roman" w:cs="Times New Roman"/>
          <w:sz w:val="24"/>
          <w:szCs w:val="24"/>
        </w:rPr>
        <w:t xml:space="preserve">~5% for all fields, with a range of -16% to +21%, compared to our overall error 22% for all towers with a range of -33% to +17%. </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The improved results for METRIC are likely due to a combination of the use of ground-level data in METRIC and the relative homogeneity of the crop type.  The METRIC application </w:t>
      </w:r>
      <w:r w:rsidR="00D65A88">
        <w:rPr>
          <w:rFonts w:ascii="Times New Roman" w:hAnsi="Times New Roman" w:cs="Times New Roman"/>
          <w:sz w:val="24"/>
          <w:szCs w:val="24"/>
        </w:rPr>
        <w:t>included ground-based measurements of potential evapotranspiration and utilized ground-measured wind speed to determine friction velocities</w:t>
      </w:r>
      <w:r w:rsidR="00CC3C84">
        <w:rPr>
          <w:rFonts w:ascii="Times New Roman" w:hAnsi="Times New Roman" w:cs="Times New Roman"/>
          <w:sz w:val="24"/>
          <w:szCs w:val="24"/>
        </w:rPr>
        <w:t>, compared to our implementation of SEBAL which used no ground-level data as input.</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 </w:t>
      </w:r>
      <w:r w:rsidR="00384A91">
        <w:rPr>
          <w:rFonts w:ascii="Times New Roman" w:hAnsi="Times New Roman" w:cs="Times New Roman"/>
          <w:sz w:val="24"/>
          <w:szCs w:val="24"/>
        </w:rPr>
        <w:t>The sites from Morton et al (2013) included irrigated alfalfa and pasture and non</w:t>
      </w:r>
      <w:r w:rsidR="00D65A88">
        <w:rPr>
          <w:rFonts w:ascii="Times New Roman" w:hAnsi="Times New Roman" w:cs="Times New Roman"/>
          <w:sz w:val="24"/>
          <w:szCs w:val="24"/>
        </w:rPr>
        <w:t>-irrigated pasture</w:t>
      </w:r>
      <w:r w:rsidR="00384A91">
        <w:rPr>
          <w:rFonts w:ascii="Times New Roman" w:hAnsi="Times New Roman" w:cs="Times New Roman"/>
          <w:sz w:val="24"/>
          <w:szCs w:val="24"/>
        </w:rPr>
        <w:t xml:space="preserve">, where the parameters of the NDVI-z0m relationship may be expected to be more homogeneous over the landscape compared with the Central Valley.  If only short crops are considered and the NDVI-z0m relationship fit to those crops (parameter set 1), the MODIS automated SEBAL also has a small mean error (18%), but the error over tall crops increases from </w:t>
      </w:r>
      <w:r w:rsidR="00DA5EFB">
        <w:rPr>
          <w:rFonts w:ascii="Times New Roman" w:hAnsi="Times New Roman" w:cs="Times New Roman"/>
          <w:sz w:val="24"/>
          <w:szCs w:val="24"/>
        </w:rPr>
        <w:t xml:space="preserve">16% to 26%.  The automated SEBAL results suggest that estimation of ET over irrigated sites, particularly those where </w:t>
      </w:r>
      <w:ins w:id="117" w:author="Alex Messina" w:date="2015-02-15T10:42:00Z">
        <w:r w:rsidR="004F6203">
          <w:rPr>
            <w:rFonts w:ascii="Times New Roman" w:hAnsi="Times New Roman" w:cs="Times New Roman"/>
            <w:sz w:val="24"/>
            <w:szCs w:val="24"/>
          </w:rPr>
          <w:t>Ʌ</w:t>
        </w:r>
      </w:ins>
      <w:del w:id="118" w:author="Alex Messina" w:date="2015-02-15T10:42:00Z">
        <w:r w:rsidR="00DA5EFB" w:rsidDel="004F6203">
          <w:rPr>
            <w:rFonts w:ascii="Times New Roman" w:hAnsi="Times New Roman" w:cs="Times New Roman"/>
            <w:sz w:val="24"/>
            <w:szCs w:val="24"/>
          </w:rPr>
          <w:delText xml:space="preserve">the evaporative fraction </w:delText>
        </w:r>
      </w:del>
      <w:r w:rsidR="00DA5EFB">
        <w:rPr>
          <w:rFonts w:ascii="Times New Roman" w:hAnsi="Times New Roman" w:cs="Times New Roman"/>
          <w:sz w:val="24"/>
          <w:szCs w:val="24"/>
        </w:rPr>
        <w:t xml:space="preserve">is significantly less than one, is complicated by spatial variability in crop height and the NDVI-z0m relationship.  </w:t>
      </w:r>
      <w:commentRangeStart w:id="119"/>
      <w:r w:rsidR="00DA5EFB">
        <w:rPr>
          <w:rFonts w:ascii="Times New Roman" w:hAnsi="Times New Roman" w:cs="Times New Roman"/>
          <w:sz w:val="24"/>
          <w:szCs w:val="24"/>
        </w:rPr>
        <w:t>Improvements in the estimation of crop height and z0m with remote sensing could significantly improve regional ET estimates in SEBAL.</w:t>
      </w:r>
      <w:commentRangeEnd w:id="119"/>
      <w:r w:rsidR="004F6203">
        <w:rPr>
          <w:rStyle w:val="CommentReference"/>
        </w:rPr>
        <w:commentReference w:id="119"/>
      </w:r>
    </w:p>
    <w:p w14:paraId="123E7C0E" w14:textId="77777777" w:rsidR="002A5321" w:rsidRDefault="002A5321" w:rsidP="006E3BA8">
      <w:pPr>
        <w:spacing w:after="0" w:line="240" w:lineRule="auto"/>
        <w:rPr>
          <w:rFonts w:ascii="Times New Roman" w:hAnsi="Times New Roman" w:cs="Times New Roman"/>
          <w:sz w:val="24"/>
          <w:szCs w:val="24"/>
        </w:rPr>
      </w:pPr>
    </w:p>
    <w:p w14:paraId="0229E0E2" w14:textId="77777777" w:rsidR="00DA5EFB" w:rsidRDefault="00DA5EFB" w:rsidP="00DA5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remote sensing methods to estimate ET is summarized in several publications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"formattedCitation" : "(Bastiaanssen et al., 2005; Kalma et al., 2008)", "plainTextFormattedCitation" : "(Bastiaanssen et al., 2005; Kalma et al., 2008)", "previouslyFormattedCitation" : "(Bastiaanssen et al., 2005; Kalma et al., 2008)"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(Bastiaanssen et al., 2005; Kalma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"formattedCitation" : "(Teixeira et al., 2009)", "plainTextFormattedCitation" : "(Teixeira et al., 2009)", "previouslyFormattedCitation" : "(Teixeira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(Teixeira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w:t>
      </w:r>
    </w:p>
    <w:p w14:paraId="1BA4EFA2" w14:textId="77777777" w:rsidR="00DA5EFB" w:rsidRDefault="00DA5EFB" w:rsidP="006E3BA8">
      <w:pPr>
        <w:spacing w:after="0" w:line="240" w:lineRule="auto"/>
        <w:rPr>
          <w:rFonts w:ascii="Times New Roman" w:hAnsi="Times New Roman" w:cs="Times New Roman"/>
          <w:sz w:val="24"/>
          <w:szCs w:val="24"/>
          <w:highlight w:val="yellow"/>
        </w:rPr>
      </w:pPr>
    </w:p>
    <w:p w14:paraId="2189CFCE" w14:textId="77777777" w:rsidR="002A6DC2"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Michael</w:t>
      </w:r>
      <w:r w:rsidR="002A6DC2" w:rsidRPr="002A6DC2">
        <w:rPr>
          <w:rFonts w:ascii="Times New Roman" w:hAnsi="Times New Roman" w:cs="Times New Roman"/>
          <w:sz w:val="24"/>
          <w:szCs w:val="24"/>
          <w:highlight w:val="yellow"/>
        </w:rPr>
        <w:t>, can you add a few sentences about the relative performance of temp and veg-based models (e.g. SEBAL vs JPL, MOD16)?  We may be able to cut and paste from the chapter.</w:t>
      </w:r>
    </w:p>
    <w:p w14:paraId="3EF5D3EC" w14:textId="77777777" w:rsidR="00887A1A" w:rsidRDefault="00887A1A" w:rsidP="006E3BA8">
      <w:pPr>
        <w:spacing w:after="0" w:line="240" w:lineRule="auto"/>
        <w:rPr>
          <w:rFonts w:ascii="Times New Roman" w:hAnsi="Times New Roman" w:cs="Times New Roman"/>
          <w:sz w:val="24"/>
          <w:szCs w:val="24"/>
        </w:rPr>
      </w:pPr>
    </w:p>
    <w:p w14:paraId="77CFE683" w14:textId="77777777" w:rsidR="00152D1E" w:rsidRPr="00152D1E" w:rsidRDefault="00152D1E" w:rsidP="006E3BA8">
      <w:pPr>
        <w:spacing w:after="0" w:line="240" w:lineRule="auto"/>
        <w:rPr>
          <w:rFonts w:ascii="Times New Roman" w:hAnsi="Times New Roman" w:cs="Times New Roman"/>
          <w:i/>
          <w:sz w:val="24"/>
          <w:szCs w:val="24"/>
        </w:rPr>
      </w:pPr>
      <w:r w:rsidRPr="00152D1E">
        <w:rPr>
          <w:rFonts w:ascii="Times New Roman" w:hAnsi="Times New Roman" w:cs="Times New Roman"/>
          <w:i/>
          <w:sz w:val="24"/>
          <w:szCs w:val="24"/>
        </w:rPr>
        <w:t>Implications for global mapping of ET in irrigated areas</w:t>
      </w:r>
    </w:p>
    <w:p w14:paraId="7DCB315D" w14:textId="77777777" w:rsidR="00152D1E" w:rsidRDefault="00152D1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Vegetation-based methods like MOD16 or the related PT-JPL model perform well in rainfed areas and in irrigated sites with low land surface wetness and/or high NDVI, which includes </w:t>
      </w:r>
      <w:r w:rsidR="00CA6BFA">
        <w:rPr>
          <w:rFonts w:ascii="Times New Roman" w:hAnsi="Times New Roman" w:cs="Times New Roman"/>
          <w:sz w:val="24"/>
          <w:szCs w:val="24"/>
        </w:rPr>
        <w:t>maize</w:t>
      </w:r>
      <w:r>
        <w:rPr>
          <w:rFonts w:ascii="Times New Roman" w:hAnsi="Times New Roman" w:cs="Times New Roman"/>
          <w:sz w:val="24"/>
          <w:szCs w:val="24"/>
        </w:rPr>
        <w:t>.  MOD16 performed poorly compared with SEBAL over plots planted in rice, particularly at the beginning of the growing season when NDVI was low but land su</w:t>
      </w:r>
      <w:r w:rsidR="00383D81">
        <w:rPr>
          <w:rFonts w:ascii="Times New Roman" w:hAnsi="Times New Roman" w:cs="Times New Roman"/>
          <w:sz w:val="24"/>
          <w:szCs w:val="24"/>
        </w:rPr>
        <w:t xml:space="preserve">rface wetness was high. </w:t>
      </w:r>
      <w:r>
        <w:rPr>
          <w:rFonts w:ascii="Times New Roman" w:hAnsi="Times New Roman" w:cs="Times New Roman"/>
          <w:sz w:val="24"/>
          <w:szCs w:val="24"/>
        </w:rPr>
        <w:t>This period coincides with inundated conditions at the surface, when ET may be high but vegetation cover low.  Since the soil evaporation component from both MOD16 and PT-JPL is low when relative humidity is low, both methods may systematically underestimate ET in irrigated fields with high soil evaporation in semi-humid</w:t>
      </w:r>
      <w:r w:rsidR="00D35317">
        <w:rPr>
          <w:rFonts w:ascii="Times New Roman" w:hAnsi="Times New Roman" w:cs="Times New Roman"/>
          <w:sz w:val="24"/>
          <w:szCs w:val="24"/>
        </w:rPr>
        <w:t xml:space="preserve"> environments like the Central V</w:t>
      </w:r>
      <w:r>
        <w:rPr>
          <w:rFonts w:ascii="Times New Roman" w:hAnsi="Times New Roman" w:cs="Times New Roman"/>
          <w:sz w:val="24"/>
          <w:szCs w:val="24"/>
        </w:rPr>
        <w:t>alley.  Such conditions may also be found in other major irrigated areas</w:t>
      </w:r>
      <w:r w:rsidR="00D35317">
        <w:rPr>
          <w:rFonts w:ascii="Times New Roman" w:hAnsi="Times New Roman" w:cs="Times New Roman"/>
          <w:sz w:val="24"/>
          <w:szCs w:val="24"/>
        </w:rPr>
        <w:t xml:space="preserve"> of the world</w:t>
      </w:r>
      <w:r>
        <w:rPr>
          <w:rFonts w:ascii="Times New Roman" w:hAnsi="Times New Roman" w:cs="Times New Roman"/>
          <w:sz w:val="24"/>
          <w:szCs w:val="24"/>
        </w:rPr>
        <w:t>, including India and China.  Improvements to the soil evaporation component of MOD16 are recommended.</w:t>
      </w:r>
      <w:r w:rsidR="00383D81">
        <w:rPr>
          <w:rFonts w:ascii="Times New Roman" w:hAnsi="Times New Roman" w:cs="Times New Roman"/>
          <w:sz w:val="24"/>
          <w:szCs w:val="24"/>
        </w:rPr>
        <w:t xml:space="preserve">  MOD16 authors have incorporated LST data to better estimate soil evaporation, and this new algorithm will be tested in irrigated areas </w:t>
      </w:r>
      <w:r w:rsidR="00383D81">
        <w:rPr>
          <w:rFonts w:ascii="Times New Roman" w:hAnsi="Times New Roman" w:cs="Times New Roman"/>
          <w:sz w:val="24"/>
          <w:szCs w:val="24"/>
        </w:rPr>
        <w:fldChar w:fldCharType="begin" w:fldLock="1"/>
      </w:r>
      <w:r w:rsidR="00F23335">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"formattedCitation" : "(Mu, 2013)", "plainTextFormattedCitation" : "(Mu, 2013)", "previouslyFormattedCitation" : "(Mu, 2013)" }, "properties" : { "noteIndex" : 0 }, "schema" : "https://github.com/citation-style-language/schema/raw/master/csl-citation.json" }</w:instrText>
      </w:r>
      <w:r w:rsidR="00383D81">
        <w:rPr>
          <w:rFonts w:ascii="Times New Roman" w:hAnsi="Times New Roman" w:cs="Times New Roman"/>
          <w:sz w:val="24"/>
          <w:szCs w:val="24"/>
        </w:rPr>
        <w:fldChar w:fldCharType="separate"/>
      </w:r>
      <w:r w:rsidR="00383D81" w:rsidRPr="00383D81">
        <w:rPr>
          <w:rFonts w:ascii="Times New Roman" w:hAnsi="Times New Roman" w:cs="Times New Roman"/>
          <w:noProof/>
          <w:sz w:val="24"/>
          <w:szCs w:val="24"/>
        </w:rPr>
        <w:t>(Mu, 2013)</w:t>
      </w:r>
      <w:r w:rsidR="00383D81">
        <w:rPr>
          <w:rFonts w:ascii="Times New Roman" w:hAnsi="Times New Roman" w:cs="Times New Roman"/>
          <w:sz w:val="24"/>
          <w:szCs w:val="24"/>
        </w:rPr>
        <w:fldChar w:fldCharType="end"/>
      </w:r>
      <w:r w:rsidR="00383D81">
        <w:rPr>
          <w:rFonts w:ascii="Times New Roman" w:hAnsi="Times New Roman" w:cs="Times New Roman"/>
          <w:sz w:val="24"/>
          <w:szCs w:val="24"/>
        </w:rPr>
        <w:t>.  However, MOD16 ET was also low over rice and cotton for growth periods with high fractional vegetation cover, suggesting that MOD16 also underestimates transpiration.</w:t>
      </w:r>
    </w:p>
    <w:p w14:paraId="7731ADB3" w14:textId="77777777" w:rsidR="00383D81" w:rsidRDefault="00383D81" w:rsidP="006E3BA8">
      <w:pPr>
        <w:spacing w:after="0" w:line="240" w:lineRule="auto"/>
      </w:pPr>
    </w:p>
    <w:p w14:paraId="47E1A20A" w14:textId="77777777" w:rsidR="00383D81" w:rsidRPr="00383D81" w:rsidRDefault="00383D81" w:rsidP="00383D81">
      <w:pPr>
        <w:spacing w:after="0" w:line="240" w:lineRule="auto"/>
      </w:pPr>
    </w:p>
    <w:p w14:paraId="361236C5" w14:textId="77777777" w:rsidR="00152D1E" w:rsidRPr="00152D1E" w:rsidRDefault="00152D1E">
      <w:pPr>
        <w:rPr>
          <w:rFonts w:ascii="Times New Roman" w:hAnsi="Times New Roman" w:cs="Times New Roman"/>
          <w:b/>
          <w:sz w:val="24"/>
          <w:szCs w:val="24"/>
        </w:rPr>
      </w:pPr>
      <w:r w:rsidRPr="00152D1E">
        <w:rPr>
          <w:rFonts w:ascii="Times New Roman" w:hAnsi="Times New Roman" w:cs="Times New Roman"/>
          <w:b/>
          <w:sz w:val="24"/>
          <w:szCs w:val="24"/>
        </w:rPr>
        <w:t>Conclusion</w:t>
      </w:r>
    </w:p>
    <w:p w14:paraId="73CBF4F0" w14:textId="6A35AD10" w:rsidR="00E1195C" w:rsidRDefault="00DC33AF">
      <w:pPr>
        <w:rPr>
          <w:rFonts w:ascii="Times New Roman" w:hAnsi="Times New Roman" w:cs="Times New Roman"/>
          <w:sz w:val="24"/>
          <w:szCs w:val="24"/>
        </w:rPr>
      </w:pPr>
      <w:r>
        <w:rPr>
          <w:rFonts w:ascii="Times New Roman" w:hAnsi="Times New Roman" w:cs="Times New Roman"/>
          <w:sz w:val="24"/>
          <w:szCs w:val="24"/>
        </w:rPr>
        <w:t xml:space="preserve">Automated methods for estimating seasonal evapotranspiration (ET) have a wide range of </w:t>
      </w:r>
      <w:commentRangeStart w:id="120"/>
      <w:r>
        <w:rPr>
          <w:rFonts w:ascii="Times New Roman" w:hAnsi="Times New Roman" w:cs="Times New Roman"/>
          <w:sz w:val="24"/>
          <w:szCs w:val="24"/>
        </w:rPr>
        <w:t>applications</w:t>
      </w:r>
      <w:commentRangeEnd w:id="120"/>
      <w:r w:rsidR="004E6924">
        <w:rPr>
          <w:rStyle w:val="CommentReference"/>
        </w:rPr>
        <w:commentReference w:id="120"/>
      </w:r>
      <w:r>
        <w:rPr>
          <w:rFonts w:ascii="Times New Roman" w:hAnsi="Times New Roman" w:cs="Times New Roman"/>
          <w:sz w:val="24"/>
          <w:szCs w:val="24"/>
        </w:rPr>
        <w:t xml:space="preserve">.  This study documents that 1) automated ET algorithms based on </w:t>
      </w:r>
      <w:ins w:id="121" w:author="Alex Messina" w:date="2015-02-15T10:48:00Z">
        <w:r w:rsidR="004E6924">
          <w:rPr>
            <w:rFonts w:ascii="Times New Roman" w:hAnsi="Times New Roman" w:cs="Times New Roman"/>
            <w:sz w:val="24"/>
            <w:szCs w:val="24"/>
          </w:rPr>
          <w:t xml:space="preserve">land surface </w:t>
        </w:r>
      </w:ins>
      <w:r>
        <w:rPr>
          <w:rFonts w:ascii="Times New Roman" w:hAnsi="Times New Roman" w:cs="Times New Roman"/>
          <w:sz w:val="24"/>
          <w:szCs w:val="24"/>
        </w:rPr>
        <w:t xml:space="preserve">temperature </w:t>
      </w:r>
      <w:r w:rsidR="005301DE">
        <w:rPr>
          <w:rFonts w:ascii="Times New Roman" w:hAnsi="Times New Roman" w:cs="Times New Roman"/>
          <w:sz w:val="24"/>
          <w:szCs w:val="24"/>
        </w:rPr>
        <w:t>(SEBAL) using</w:t>
      </w:r>
      <w:r>
        <w:rPr>
          <w:rFonts w:ascii="Times New Roman" w:hAnsi="Times New Roman" w:cs="Times New Roman"/>
          <w:sz w:val="24"/>
          <w:szCs w:val="24"/>
        </w:rPr>
        <w:t xml:space="preserve"> only global climate grids and remote sensing data can estimate ET </w:t>
      </w:r>
      <w:r>
        <w:rPr>
          <w:rFonts w:ascii="Times New Roman" w:hAnsi="Times New Roman" w:cs="Times New Roman"/>
          <w:sz w:val="24"/>
          <w:szCs w:val="24"/>
        </w:rPr>
        <w:lastRenderedPageBreak/>
        <w:t xml:space="preserve">from irrigated crops </w:t>
      </w:r>
      <w:del w:id="122" w:author="Alex Messina" w:date="2015-02-15T10:49:00Z">
        <w:r w:rsidDel="004E6924">
          <w:rPr>
            <w:rFonts w:ascii="Times New Roman" w:hAnsi="Times New Roman" w:cs="Times New Roman"/>
            <w:sz w:val="24"/>
            <w:szCs w:val="24"/>
          </w:rPr>
          <w:delText xml:space="preserve">to </w:delText>
        </w:r>
      </w:del>
      <w:r>
        <w:rPr>
          <w:rFonts w:ascii="Times New Roman" w:hAnsi="Times New Roman" w:cs="Times New Roman"/>
          <w:sz w:val="24"/>
          <w:szCs w:val="24"/>
        </w:rPr>
        <w:t xml:space="preserve">with errors ranging from -33 to +17%; </w:t>
      </w:r>
      <w:r w:rsidR="005301DE">
        <w:rPr>
          <w:rFonts w:ascii="Times New Roman" w:hAnsi="Times New Roman" w:cs="Times New Roman"/>
          <w:sz w:val="24"/>
          <w:szCs w:val="24"/>
        </w:rPr>
        <w:t xml:space="preserve">2) automated SEBAL is sensitive to the </w:t>
      </w:r>
      <w:del w:id="123" w:author="Alex Messina" w:date="2015-02-15T10:49:00Z">
        <w:r w:rsidR="005301DE" w:rsidDel="004E6924">
          <w:rPr>
            <w:rFonts w:ascii="Times New Roman" w:hAnsi="Times New Roman" w:cs="Times New Roman"/>
            <w:sz w:val="24"/>
            <w:szCs w:val="24"/>
          </w:rPr>
          <w:delText>size of the</w:delText>
        </w:r>
      </w:del>
      <w:ins w:id="124" w:author="Alex Messina" w:date="2015-02-15T10:49:00Z">
        <w:r w:rsidR="004E6924">
          <w:rPr>
            <w:rFonts w:ascii="Times New Roman" w:hAnsi="Times New Roman" w:cs="Times New Roman"/>
            <w:sz w:val="24"/>
            <w:szCs w:val="24"/>
          </w:rPr>
          <w:t>spatial</w:t>
        </w:r>
      </w:ins>
      <w:r w:rsidR="005301DE">
        <w:rPr>
          <w:rFonts w:ascii="Times New Roman" w:hAnsi="Times New Roman" w:cs="Times New Roman"/>
          <w:sz w:val="24"/>
          <w:szCs w:val="24"/>
        </w:rPr>
        <w:t xml:space="preserve"> domain, the </w:t>
      </w:r>
      <w:del w:id="125" w:author="Alex Messina" w:date="2015-02-15T10:50:00Z">
        <w:r w:rsidR="005301DE" w:rsidDel="004E6924">
          <w:rPr>
            <w:rFonts w:ascii="Times New Roman" w:hAnsi="Times New Roman" w:cs="Times New Roman"/>
            <w:sz w:val="24"/>
            <w:szCs w:val="24"/>
          </w:rPr>
          <w:delText>parameters of the equation used to predict the</w:delText>
        </w:r>
      </w:del>
      <w:ins w:id="126" w:author="Alex Messina" w:date="2015-02-15T10:50:00Z">
        <w:r w:rsidR="004E6924">
          <w:rPr>
            <w:rFonts w:ascii="Times New Roman" w:hAnsi="Times New Roman" w:cs="Times New Roman"/>
            <w:sz w:val="24"/>
            <w:szCs w:val="24"/>
          </w:rPr>
          <w:t>calculation of</w:t>
        </w:r>
      </w:ins>
      <w:r w:rsidR="005301DE">
        <w:rPr>
          <w:rFonts w:ascii="Times New Roman" w:hAnsi="Times New Roman" w:cs="Times New Roman"/>
          <w:sz w:val="24"/>
          <w:szCs w:val="24"/>
        </w:rPr>
        <w:t xml:space="preserve"> surface roughness length (z0m) </w:t>
      </w:r>
      <w:ins w:id="127" w:author="Alex Messina" w:date="2015-02-15T10:50:00Z">
        <w:r w:rsidR="004E6924">
          <w:rPr>
            <w:rFonts w:ascii="Times New Roman" w:hAnsi="Times New Roman" w:cs="Times New Roman"/>
            <w:sz w:val="24"/>
            <w:szCs w:val="24"/>
          </w:rPr>
          <w:t xml:space="preserve">from Vegetation Indices, </w:t>
        </w:r>
      </w:ins>
      <w:r w:rsidR="005301DE">
        <w:rPr>
          <w:rFonts w:ascii="Times New Roman" w:hAnsi="Times New Roman" w:cs="Times New Roman"/>
          <w:sz w:val="24"/>
          <w:szCs w:val="24"/>
        </w:rPr>
        <w:t xml:space="preserve">and the quantile used to select </w:t>
      </w:r>
      <w:del w:id="128" w:author="Alex Messina" w:date="2015-02-15T10:50:00Z">
        <w:r w:rsidR="005301DE" w:rsidDel="004E6924">
          <w:rPr>
            <w:rFonts w:ascii="Times New Roman" w:hAnsi="Times New Roman" w:cs="Times New Roman"/>
            <w:sz w:val="24"/>
            <w:szCs w:val="24"/>
          </w:rPr>
          <w:delText xml:space="preserve">calibration </w:delText>
        </w:r>
      </w:del>
      <w:ins w:id="129" w:author="Alex Messina" w:date="2015-02-15T10:50:00Z">
        <w:r w:rsidR="004E6924">
          <w:rPr>
            <w:rFonts w:ascii="Times New Roman" w:hAnsi="Times New Roman" w:cs="Times New Roman"/>
            <w:sz w:val="24"/>
            <w:szCs w:val="24"/>
          </w:rPr>
          <w:t xml:space="preserve">wet and dry </w:t>
        </w:r>
      </w:ins>
      <w:commentRangeStart w:id="130"/>
      <w:r w:rsidR="005301DE">
        <w:rPr>
          <w:rFonts w:ascii="Times New Roman" w:hAnsi="Times New Roman" w:cs="Times New Roman"/>
          <w:sz w:val="24"/>
          <w:szCs w:val="24"/>
        </w:rPr>
        <w:t>pixels</w:t>
      </w:r>
      <w:commentRangeEnd w:id="130"/>
      <w:r w:rsidR="004E6924">
        <w:rPr>
          <w:rStyle w:val="CommentReference"/>
        </w:rPr>
        <w:commentReference w:id="130"/>
      </w:r>
      <w:r w:rsidR="005301DE">
        <w:rPr>
          <w:rFonts w:ascii="Times New Roman" w:hAnsi="Times New Roman" w:cs="Times New Roman"/>
          <w:sz w:val="24"/>
          <w:szCs w:val="24"/>
        </w:rPr>
        <w:t>; 3</w:t>
      </w:r>
      <w:r>
        <w:rPr>
          <w:rFonts w:ascii="Times New Roman" w:hAnsi="Times New Roman" w:cs="Times New Roman"/>
          <w:sz w:val="24"/>
          <w:szCs w:val="24"/>
        </w:rPr>
        <w:t>) automated algorithms based on vegetation indices alone (MOD16) underestimate ET in irrigated crops by more than 50% for rice and cotton, but perform well for maize.</w:t>
      </w:r>
      <w:r w:rsidR="005301DE">
        <w:rPr>
          <w:rFonts w:ascii="Times New Roman" w:hAnsi="Times New Roman" w:cs="Times New Roman"/>
          <w:sz w:val="24"/>
          <w:szCs w:val="24"/>
        </w:rPr>
        <w:t xml:space="preserve">  </w:t>
      </w:r>
      <w:r w:rsidR="00E1195C">
        <w:rPr>
          <w:rFonts w:ascii="Times New Roman" w:hAnsi="Times New Roman" w:cs="Times New Roman"/>
          <w:sz w:val="24"/>
          <w:szCs w:val="24"/>
        </w:rPr>
        <w:t>The difference in performance by crop type may be due to differences in the surface roughness or to differences in the evaporative fraction by crop:  MOD16 performed w</w:t>
      </w:r>
      <w:ins w:id="131" w:author="Alex Messina" w:date="2015-02-15T10:52:00Z">
        <w:r w:rsidR="004E6924">
          <w:rPr>
            <w:rFonts w:ascii="Times New Roman" w:hAnsi="Times New Roman" w:cs="Times New Roman"/>
            <w:sz w:val="24"/>
            <w:szCs w:val="24"/>
          </w:rPr>
          <w:t>e</w:t>
        </w:r>
      </w:ins>
      <w:del w:id="132" w:author="Alex Messina" w:date="2015-02-15T10:52:00Z">
        <w:r w:rsidR="00E1195C" w:rsidDel="004E6924">
          <w:rPr>
            <w:rFonts w:ascii="Times New Roman" w:hAnsi="Times New Roman" w:cs="Times New Roman"/>
            <w:sz w:val="24"/>
            <w:szCs w:val="24"/>
          </w:rPr>
          <w:delText>i</w:delText>
        </w:r>
      </w:del>
      <w:r w:rsidR="00E1195C">
        <w:rPr>
          <w:rFonts w:ascii="Times New Roman" w:hAnsi="Times New Roman" w:cs="Times New Roman"/>
          <w:sz w:val="24"/>
          <w:szCs w:val="24"/>
        </w:rPr>
        <w:t xml:space="preserve">ll over tall crops with a low evaporative fraction, while SEBAL performed well over short crops with a high evaporative fraction.  </w:t>
      </w:r>
      <w:del w:id="133" w:author="Alex Messina" w:date="2015-02-15T10:54:00Z">
        <w:r w:rsidR="00E1195C" w:rsidDel="004E6924">
          <w:rPr>
            <w:rFonts w:ascii="Times New Roman" w:hAnsi="Times New Roman" w:cs="Times New Roman"/>
            <w:sz w:val="24"/>
            <w:szCs w:val="24"/>
          </w:rPr>
          <w:delText>Determination of the factors that affect the performance of each method, including separation of the effects of crop height and evaporative fraction, requires further research.</w:delText>
        </w:r>
      </w:del>
      <w:ins w:id="134" w:author="Alex Messina" w:date="2015-02-15T10:52:00Z">
        <w:r w:rsidR="004E6924">
          <w:rPr>
            <w:rFonts w:ascii="Times New Roman" w:hAnsi="Times New Roman" w:cs="Times New Roman"/>
            <w:sz w:val="24"/>
            <w:szCs w:val="24"/>
          </w:rPr>
          <w:t xml:space="preserve">Further </w:t>
        </w:r>
      </w:ins>
      <w:ins w:id="135" w:author="Alex Messina" w:date="2015-02-15T10:53:00Z">
        <w:r w:rsidR="004E6924">
          <w:rPr>
            <w:rFonts w:ascii="Times New Roman" w:hAnsi="Times New Roman" w:cs="Times New Roman"/>
            <w:sz w:val="24"/>
            <w:szCs w:val="24"/>
          </w:rPr>
          <w:t xml:space="preserve">research should be focused on determining the relative effects of crop height and evaporative fraction on </w:t>
        </w:r>
      </w:ins>
      <w:ins w:id="136" w:author="Alex Messina" w:date="2015-02-15T10:54:00Z">
        <w:r w:rsidR="004E6924">
          <w:rPr>
            <w:rFonts w:ascii="Times New Roman" w:hAnsi="Times New Roman" w:cs="Times New Roman"/>
            <w:sz w:val="24"/>
            <w:szCs w:val="24"/>
          </w:rPr>
          <w:t>model performances</w:t>
        </w:r>
      </w:ins>
      <w:ins w:id="137" w:author="Alex Messina" w:date="2015-02-15T10:53:00Z">
        <w:r w:rsidR="004E6924">
          <w:rPr>
            <w:rFonts w:ascii="Times New Roman" w:hAnsi="Times New Roman" w:cs="Times New Roman"/>
            <w:sz w:val="24"/>
            <w:szCs w:val="24"/>
          </w:rPr>
          <w:t>.</w:t>
        </w:r>
      </w:ins>
    </w:p>
    <w:p w14:paraId="72807F10" w14:textId="737A8F16" w:rsidR="00F83CD2" w:rsidRDefault="005301DE">
      <w:pPr>
        <w:rPr>
          <w:rFonts w:ascii="Times New Roman" w:hAnsi="Times New Roman" w:cs="Times New Roman"/>
          <w:sz w:val="24"/>
          <w:szCs w:val="24"/>
        </w:rPr>
      </w:pPr>
      <w:r>
        <w:rPr>
          <w:rFonts w:ascii="Times New Roman" w:hAnsi="Times New Roman" w:cs="Times New Roman"/>
          <w:sz w:val="24"/>
          <w:szCs w:val="24"/>
        </w:rPr>
        <w:t xml:space="preserve">The initial hypothesis, that </w:t>
      </w:r>
      <w:ins w:id="138" w:author="Alex Messina" w:date="2015-02-15T10:56:00Z">
        <w:r w:rsidR="004E6924">
          <w:rPr>
            <w:rFonts w:ascii="Times New Roman" w:hAnsi="Times New Roman" w:cs="Times New Roman"/>
            <w:sz w:val="24"/>
            <w:szCs w:val="24"/>
          </w:rPr>
          <w:t xml:space="preserve">error in </w:t>
        </w:r>
      </w:ins>
      <w:r>
        <w:rPr>
          <w:rFonts w:ascii="Times New Roman" w:hAnsi="Times New Roman" w:cs="Times New Roman"/>
          <w:sz w:val="24"/>
          <w:szCs w:val="24"/>
        </w:rPr>
        <w:t xml:space="preserve">ET from vegetation-based methods would </w:t>
      </w:r>
      <w:del w:id="139" w:author="Alex Messina" w:date="2015-02-15T10:56:00Z">
        <w:r w:rsidDel="004E6924">
          <w:rPr>
            <w:rFonts w:ascii="Times New Roman" w:hAnsi="Times New Roman" w:cs="Times New Roman"/>
            <w:sz w:val="24"/>
            <w:szCs w:val="24"/>
          </w:rPr>
          <w:delText xml:space="preserve">show the most error </w:delText>
        </w:r>
      </w:del>
      <w:ins w:id="140" w:author="Alex Messina" w:date="2015-02-15T10:56:00Z">
        <w:r w:rsidR="004E6924">
          <w:rPr>
            <w:rFonts w:ascii="Times New Roman" w:hAnsi="Times New Roman" w:cs="Times New Roman"/>
            <w:sz w:val="24"/>
            <w:szCs w:val="24"/>
          </w:rPr>
          <w:t xml:space="preserve">be highest </w:t>
        </w:r>
      </w:ins>
      <w:r>
        <w:rPr>
          <w:rFonts w:ascii="Times New Roman" w:hAnsi="Times New Roman" w:cs="Times New Roman"/>
          <w:sz w:val="24"/>
          <w:szCs w:val="24"/>
        </w:rPr>
        <w:t>in the early stages of crop growth when soil evaporation is high</w:t>
      </w:r>
      <w:ins w:id="141" w:author="Alex Messina" w:date="2015-02-15T10:56:00Z">
        <w:r w:rsidR="004E6924">
          <w:rPr>
            <w:rFonts w:ascii="Times New Roman" w:hAnsi="Times New Roman" w:cs="Times New Roman"/>
            <w:sz w:val="24"/>
            <w:szCs w:val="24"/>
          </w:rPr>
          <w:t xml:space="preserve"> but vegetation cover is low</w:t>
        </w:r>
      </w:ins>
      <w:r>
        <w:rPr>
          <w:rFonts w:ascii="Times New Roman" w:hAnsi="Times New Roman" w:cs="Times New Roman"/>
          <w:sz w:val="24"/>
          <w:szCs w:val="24"/>
        </w:rPr>
        <w:t xml:space="preserve">, was partly </w:t>
      </w:r>
      <w:proofErr w:type="spellStart"/>
      <w:r>
        <w:rPr>
          <w:rFonts w:ascii="Times New Roman" w:hAnsi="Times New Roman" w:cs="Times New Roman"/>
          <w:sz w:val="24"/>
          <w:szCs w:val="24"/>
        </w:rPr>
        <w:t>validated</w:t>
      </w:r>
      <w:ins w:id="142" w:author="Alex Messina" w:date="2015-02-15T10:56:00Z">
        <w:r w:rsidR="004E6924">
          <w:rPr>
            <w:rFonts w:ascii="Times New Roman" w:hAnsi="Times New Roman" w:cs="Times New Roman"/>
            <w:sz w:val="24"/>
            <w:szCs w:val="24"/>
          </w:rPr>
          <w:t>.</w:t>
        </w:r>
      </w:ins>
      <w:del w:id="143" w:author="Alex Messina" w:date="2015-02-15T10:56:00Z">
        <w:r w:rsidDel="004E6924">
          <w:rPr>
            <w:rFonts w:ascii="Times New Roman" w:hAnsi="Times New Roman" w:cs="Times New Roman"/>
            <w:sz w:val="24"/>
            <w:szCs w:val="24"/>
          </w:rPr>
          <w:delText>, t</w:delText>
        </w:r>
      </w:del>
      <w:ins w:id="144" w:author="Alex Messina" w:date="2015-02-15T10:57:00Z">
        <w:r w:rsidR="004E6924">
          <w:rPr>
            <w:rFonts w:ascii="Times New Roman" w:hAnsi="Times New Roman" w:cs="Times New Roman"/>
            <w:sz w:val="24"/>
            <w:szCs w:val="24"/>
          </w:rPr>
          <w:t>T</w:t>
        </w:r>
      </w:ins>
      <w:r>
        <w:rPr>
          <w:rFonts w:ascii="Times New Roman" w:hAnsi="Times New Roman" w:cs="Times New Roman"/>
          <w:sz w:val="24"/>
          <w:szCs w:val="24"/>
        </w:rPr>
        <w:t>hough</w:t>
      </w:r>
      <w:proofErr w:type="spellEnd"/>
      <w:r>
        <w:rPr>
          <w:rFonts w:ascii="Times New Roman" w:hAnsi="Times New Roman" w:cs="Times New Roman"/>
          <w:sz w:val="24"/>
          <w:szCs w:val="24"/>
        </w:rPr>
        <w:t xml:space="preserve"> MOD16 also underestimated ET from rice and cotton during full canopy cover, suggesting that it </w:t>
      </w:r>
      <w:del w:id="145" w:author="Alex Messina" w:date="2015-02-15T10:55:00Z">
        <w:r w:rsidDel="004E6924">
          <w:rPr>
            <w:rFonts w:ascii="Times New Roman" w:hAnsi="Times New Roman" w:cs="Times New Roman"/>
            <w:sz w:val="24"/>
            <w:szCs w:val="24"/>
          </w:rPr>
          <w:delText xml:space="preserve">also </w:delText>
        </w:r>
      </w:del>
      <w:r>
        <w:rPr>
          <w:rFonts w:ascii="Times New Roman" w:hAnsi="Times New Roman" w:cs="Times New Roman"/>
          <w:sz w:val="24"/>
          <w:szCs w:val="24"/>
        </w:rPr>
        <w:t xml:space="preserve">underestimates </w:t>
      </w:r>
      <w:ins w:id="146" w:author="Alex Messina" w:date="2015-02-15T10:55:00Z">
        <w:r w:rsidR="004E6924">
          <w:rPr>
            <w:rFonts w:ascii="Times New Roman" w:hAnsi="Times New Roman" w:cs="Times New Roman"/>
            <w:sz w:val="24"/>
            <w:szCs w:val="24"/>
          </w:rPr>
          <w:t xml:space="preserve">both evaporation and </w:t>
        </w:r>
      </w:ins>
      <w:r>
        <w:rPr>
          <w:rFonts w:ascii="Times New Roman" w:hAnsi="Times New Roman" w:cs="Times New Roman"/>
          <w:sz w:val="24"/>
          <w:szCs w:val="24"/>
        </w:rPr>
        <w:t xml:space="preserve">transpiration.  Further research is required to improve </w:t>
      </w:r>
      <w:del w:id="147" w:author="Alex Messina" w:date="2015-02-15T10:57:00Z">
        <w:r w:rsidDel="00F233EF">
          <w:rPr>
            <w:rFonts w:ascii="Times New Roman" w:hAnsi="Times New Roman" w:cs="Times New Roman"/>
            <w:sz w:val="24"/>
            <w:szCs w:val="24"/>
          </w:rPr>
          <w:delText xml:space="preserve">the estimate of </w:delText>
        </w:r>
      </w:del>
      <w:r>
        <w:rPr>
          <w:rFonts w:ascii="Times New Roman" w:hAnsi="Times New Roman" w:cs="Times New Roman"/>
          <w:sz w:val="24"/>
          <w:szCs w:val="24"/>
        </w:rPr>
        <w:t xml:space="preserve">crop height </w:t>
      </w:r>
      <w:ins w:id="148" w:author="Alex Messina" w:date="2015-02-15T10:57:00Z">
        <w:r w:rsidR="00F233EF">
          <w:rPr>
            <w:rFonts w:ascii="Times New Roman" w:hAnsi="Times New Roman" w:cs="Times New Roman"/>
            <w:sz w:val="24"/>
            <w:szCs w:val="24"/>
          </w:rPr>
          <w:t xml:space="preserve">estimates </w:t>
        </w:r>
      </w:ins>
      <w:r>
        <w:rPr>
          <w:rFonts w:ascii="Times New Roman" w:hAnsi="Times New Roman" w:cs="Times New Roman"/>
          <w:sz w:val="24"/>
          <w:szCs w:val="24"/>
        </w:rPr>
        <w:t>and to determine the range of crop</w:t>
      </w:r>
      <w:ins w:id="149" w:author="Alex Messina" w:date="2015-02-15T10:58:00Z">
        <w:r w:rsidR="00F233EF">
          <w:rPr>
            <w:rFonts w:ascii="Times New Roman" w:hAnsi="Times New Roman" w:cs="Times New Roman"/>
            <w:sz w:val="24"/>
            <w:szCs w:val="24"/>
          </w:rPr>
          <w:t xml:space="preserve"> height</w:t>
        </w:r>
      </w:ins>
      <w:del w:id="150" w:author="Alex Messina" w:date="2015-02-15T10:58:00Z">
        <w:r w:rsidDel="00F233EF">
          <w:rPr>
            <w:rFonts w:ascii="Times New Roman" w:hAnsi="Times New Roman" w:cs="Times New Roman"/>
            <w:sz w:val="24"/>
            <w:szCs w:val="24"/>
          </w:rPr>
          <w:delText>s</w:delText>
        </w:r>
      </w:del>
      <w:r>
        <w:rPr>
          <w:rFonts w:ascii="Times New Roman" w:hAnsi="Times New Roman" w:cs="Times New Roman"/>
          <w:sz w:val="24"/>
          <w:szCs w:val="24"/>
        </w:rPr>
        <w:t xml:space="preserve"> </w:t>
      </w:r>
      <w:ins w:id="151" w:author="Alex Messina" w:date="2015-02-15T10:58:00Z">
        <w:r w:rsidR="00F233EF">
          <w:rPr>
            <w:rFonts w:ascii="Times New Roman" w:hAnsi="Times New Roman" w:cs="Times New Roman"/>
            <w:sz w:val="24"/>
            <w:szCs w:val="24"/>
          </w:rPr>
          <w:t xml:space="preserve">and evaporative fraction </w:t>
        </w:r>
      </w:ins>
      <w:r>
        <w:rPr>
          <w:rFonts w:ascii="Times New Roman" w:hAnsi="Times New Roman" w:cs="Times New Roman"/>
          <w:sz w:val="24"/>
          <w:szCs w:val="24"/>
        </w:rPr>
        <w:t>over which each method is most valid.  Future regional and global maps could use a map of crop type or height to determine which method should be used over a given pixel to produce the most accurate ET estimates at regional and global scales.</w:t>
      </w:r>
    </w:p>
    <w:p w14:paraId="46978DF6" w14:textId="77777777" w:rsidR="005301DE" w:rsidRDefault="005301DE">
      <w:pPr>
        <w:rPr>
          <w:rFonts w:ascii="Times New Roman" w:hAnsi="Times New Roman" w:cs="Times New Roman"/>
          <w:sz w:val="24"/>
          <w:szCs w:val="24"/>
        </w:rPr>
      </w:pPr>
    </w:p>
    <w:p w14:paraId="3F2DE7AA" w14:textId="77777777" w:rsidR="005301DE" w:rsidRPr="005301DE" w:rsidRDefault="005301DE">
      <w:pPr>
        <w:rPr>
          <w:rFonts w:ascii="Times New Roman" w:hAnsi="Times New Roman" w:cs="Times New Roman"/>
          <w:b/>
          <w:sz w:val="24"/>
          <w:szCs w:val="24"/>
        </w:rPr>
      </w:pPr>
      <w:r w:rsidRPr="005301DE">
        <w:rPr>
          <w:rFonts w:ascii="Times New Roman" w:hAnsi="Times New Roman" w:cs="Times New Roman"/>
          <w:b/>
          <w:sz w:val="24"/>
          <w:szCs w:val="24"/>
        </w:rPr>
        <w:t>References</w:t>
      </w:r>
    </w:p>
    <w:p w14:paraId="5F1D41AB" w14:textId="77777777" w:rsidR="00962675" w:rsidRPr="00962675" w:rsidRDefault="00052FE2">
      <w:pPr>
        <w:pStyle w:val="NormalWeb"/>
        <w:ind w:left="480" w:hanging="480"/>
        <w:divId w:val="2122794788"/>
        <w:rPr>
          <w:noProof/>
        </w:rPr>
      </w:pPr>
      <w:r>
        <w:fldChar w:fldCharType="begin" w:fldLock="1"/>
      </w:r>
      <w:r>
        <w:instrText xml:space="preserve">ADDIN Mendeley Bibliography CSL_BIBLIOGRAPHY </w:instrText>
      </w:r>
      <w:r>
        <w:fldChar w:fldCharType="separate"/>
      </w:r>
      <w:r w:rsidR="00962675" w:rsidRPr="00962675">
        <w:rPr>
          <w:noProof/>
        </w:rPr>
        <w:t>Allen, R., Irmak, A., Trezza, R., Hendrickx, J.M.H., Bastiaanssen, W., Kjaersgaard, J., 2011. Satellite-based ET estimation in agriculture using SEBAL and METRIC. Hydrol. Process. 25, 4011–4027. doi:10.1002/hyp.8408</w:t>
      </w:r>
    </w:p>
    <w:p w14:paraId="006D1FF5" w14:textId="77777777" w:rsidR="00962675" w:rsidRPr="00962675" w:rsidRDefault="00962675">
      <w:pPr>
        <w:pStyle w:val="NormalWeb"/>
        <w:ind w:left="480" w:hanging="480"/>
        <w:divId w:val="2122794788"/>
        <w:rPr>
          <w:noProof/>
        </w:rPr>
      </w:pPr>
      <w:r w:rsidRPr="00962675">
        <w:rPr>
          <w:noProof/>
        </w:rPr>
        <w:t>Allen, R.G., Tasumi, M., Trezza, R., 2007. Satellite-Based Energy Balance for Mapping Evapotranspiration with Internalized Calibration (METRIC)—Model. J. Irrig. Drain. Eng. 133, 380–394. doi:10.1061/(ASCE)0733-9437(2007)133:4(380)</w:t>
      </w:r>
    </w:p>
    <w:p w14:paraId="756F9D84" w14:textId="77777777" w:rsidR="00962675" w:rsidRPr="00962675" w:rsidRDefault="00962675">
      <w:pPr>
        <w:pStyle w:val="NormalWeb"/>
        <w:ind w:left="480" w:hanging="480"/>
        <w:divId w:val="2122794788"/>
        <w:rPr>
          <w:noProof/>
        </w:rPr>
      </w:pPr>
      <w:r w:rsidRPr="00962675">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55FAD4E7" w14:textId="77777777" w:rsidR="00962675" w:rsidRPr="00962675" w:rsidRDefault="00962675">
      <w:pPr>
        <w:pStyle w:val="NormalWeb"/>
        <w:ind w:left="480" w:hanging="480"/>
        <w:divId w:val="2122794788"/>
        <w:rPr>
          <w:noProof/>
        </w:rPr>
      </w:pPr>
      <w:r w:rsidRPr="00962675">
        <w:rPr>
          <w:noProof/>
        </w:rPr>
        <w:t>Bastiaanssen, W.G.M., 2000. SEBAL-based sensible and latent heat fluxes in the irrigated Gediz Basin, Turkey. J. Hydrol. 229, 87–100. doi:http://dx.doi.org/10.1016/S0022-1694(99)00202-4</w:t>
      </w:r>
    </w:p>
    <w:p w14:paraId="12C6825B" w14:textId="77777777" w:rsidR="00962675" w:rsidRPr="00962675" w:rsidRDefault="00962675">
      <w:pPr>
        <w:pStyle w:val="NormalWeb"/>
        <w:ind w:left="480" w:hanging="480"/>
        <w:divId w:val="2122794788"/>
        <w:rPr>
          <w:noProof/>
        </w:rPr>
      </w:pPr>
      <w:r w:rsidRPr="00962675">
        <w:rPr>
          <w:noProof/>
        </w:rPr>
        <w:lastRenderedPageBreak/>
        <w:t>Bastiaanssen, W.G.M., Ahmad, M.D., Chemin, Y., 2002. Satellite surveillance of evaporative depletion across the Indus Basin. Water Resour. Res. 38, 1273, doi:10.1029/2001WR000386.</w:t>
      </w:r>
    </w:p>
    <w:p w14:paraId="648387C4" w14:textId="77777777" w:rsidR="00962675" w:rsidRPr="00962675" w:rsidRDefault="00962675">
      <w:pPr>
        <w:pStyle w:val="NormalWeb"/>
        <w:ind w:left="480" w:hanging="480"/>
        <w:divId w:val="2122794788"/>
        <w:rPr>
          <w:noProof/>
        </w:rPr>
      </w:pPr>
      <w:r w:rsidRPr="00962675">
        <w:rPr>
          <w:noProof/>
        </w:rPr>
        <w:t>Bastiaanssen, W.G.M., Menenti, M., Feddes, R.A., Holtslag, A.A.M., 1998. A remote sensing surface energy balance algorithm for land (SEBAL) 1. Formulation. J. Hydrol. 212-213, 198–212.</w:t>
      </w:r>
    </w:p>
    <w:p w14:paraId="24FC5893" w14:textId="77777777" w:rsidR="00962675" w:rsidRPr="00962675" w:rsidRDefault="00962675">
      <w:pPr>
        <w:pStyle w:val="NormalWeb"/>
        <w:ind w:left="480" w:hanging="480"/>
        <w:divId w:val="2122794788"/>
        <w:rPr>
          <w:noProof/>
        </w:rPr>
      </w:pPr>
      <w:r w:rsidRPr="00962675">
        <w:rPr>
          <w:noProof/>
        </w:rPr>
        <w:t>Bastiaanssen, W.G.M., Noordman, E.J.M., Pelgrum, H., Davids, G., Thoreson, B.P., Allen, R.G., 2005. SEBAL model with remotely sensed data to improve water-resources management under actual field conditions. J. Irrig. Drain. Eng. 131, 85–93.</w:t>
      </w:r>
    </w:p>
    <w:p w14:paraId="7FDEC83B" w14:textId="77777777" w:rsidR="00962675" w:rsidRPr="00962675" w:rsidRDefault="00962675">
      <w:pPr>
        <w:pStyle w:val="NormalWeb"/>
        <w:ind w:left="480" w:hanging="480"/>
        <w:divId w:val="2122794788"/>
        <w:rPr>
          <w:noProof/>
        </w:rPr>
      </w:pPr>
      <w:r w:rsidRPr="00962675">
        <w:rPr>
          <w:noProof/>
        </w:rPr>
        <w:t>Conrad, C., Dech, S., Hafeez, M., Lamers, J., Martius, C., Strunz, G., 2007. Mapping and assessing water use in a Central Asian irrigation system by utilizing MODIS remote sensing products. Irrig. Drain. Syst. 21, 197–218. doi:10.1007/s10795-007-9029-z</w:t>
      </w:r>
    </w:p>
    <w:p w14:paraId="20B46E8E" w14:textId="77777777" w:rsidR="00962675" w:rsidRPr="00962675" w:rsidRDefault="00962675">
      <w:pPr>
        <w:pStyle w:val="NormalWeb"/>
        <w:ind w:left="480" w:hanging="480"/>
        <w:divId w:val="2122794788"/>
        <w:rPr>
          <w:noProof/>
        </w:rPr>
      </w:pPr>
      <w:r w:rsidRPr="00962675">
        <w:rPr>
          <w:noProof/>
        </w:rPr>
        <w:t>Dabberdt, W.F., Lenschow, D.H., Horst, T.W., Zimmerman, P.R., Oncley, S.P., Delany, A.C., 1993. Atmosphere-surface exchange measurements. Science (80-. ). 260, 1472–1481.</w:t>
      </w:r>
    </w:p>
    <w:p w14:paraId="4501FF73" w14:textId="77777777" w:rsidR="00962675" w:rsidRPr="00962675" w:rsidRDefault="00962675">
      <w:pPr>
        <w:pStyle w:val="NormalWeb"/>
        <w:ind w:left="480" w:hanging="480"/>
        <w:divId w:val="2122794788"/>
        <w:rPr>
          <w:noProof/>
        </w:rPr>
      </w:pPr>
      <w:r w:rsidRPr="00962675">
        <w:rPr>
          <w:noProof/>
        </w:rPr>
        <w:t>Fisher, J.B., Tu, K.P., Baldocchi, D.D., 2008. Global estimates of the land–atmosphere water flux based on monthly AVHRR and ISLSCP-II data, validated at 16 FLUXNET sites. Remote Sens. Environ. 112, 901–919.</w:t>
      </w:r>
    </w:p>
    <w:p w14:paraId="78B1ABA7" w14:textId="77777777" w:rsidR="00962675" w:rsidRPr="00962675" w:rsidRDefault="00962675">
      <w:pPr>
        <w:pStyle w:val="NormalWeb"/>
        <w:ind w:left="480" w:hanging="480"/>
        <w:divId w:val="2122794788"/>
        <w:rPr>
          <w:noProof/>
        </w:rPr>
      </w:pPr>
      <w:r w:rsidRPr="00962675">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53130D71" w14:textId="77777777" w:rsidR="00962675" w:rsidRPr="00962675" w:rsidRDefault="00962675">
      <w:pPr>
        <w:pStyle w:val="NormalWeb"/>
        <w:ind w:left="480" w:hanging="480"/>
        <w:divId w:val="2122794788"/>
        <w:rPr>
          <w:noProof/>
        </w:rPr>
      </w:pPr>
      <w:r w:rsidRPr="00962675">
        <w:rPr>
          <w:noProof/>
        </w:rPr>
        <w:t>Glenn, E.P., Nagler, P.L., Huete, A.R., 2010. Vegetation index methods for estimating evapotranspiration by remote sensing. Surv. Geophys. 31, 531–555.</w:t>
      </w:r>
    </w:p>
    <w:p w14:paraId="1CF797EC" w14:textId="77777777" w:rsidR="00962675" w:rsidRPr="00962675" w:rsidRDefault="00962675">
      <w:pPr>
        <w:pStyle w:val="NormalWeb"/>
        <w:ind w:left="480" w:hanging="480"/>
        <w:divId w:val="2122794788"/>
        <w:rPr>
          <w:noProof/>
        </w:rPr>
      </w:pPr>
      <w:r w:rsidRPr="00962675">
        <w:rPr>
          <w:noProof/>
        </w:rPr>
        <w:t>Kalma, J.D., McVicar, T.R., McCabe, M.F., 2008. Estimating land surface evaporation: A review of methods using remotely sensed surface temperature data. Surv. Geophys. 29, 421–469.</w:t>
      </w:r>
    </w:p>
    <w:p w14:paraId="618BF37A" w14:textId="77777777" w:rsidR="00962675" w:rsidRPr="00962675" w:rsidRDefault="00962675">
      <w:pPr>
        <w:pStyle w:val="NormalWeb"/>
        <w:ind w:left="480" w:hanging="480"/>
        <w:divId w:val="2122794788"/>
        <w:rPr>
          <w:noProof/>
        </w:rPr>
      </w:pPr>
      <w:r w:rsidRPr="00962675">
        <w:rPr>
          <w:noProof/>
        </w:rPr>
        <w:t>Long, D., Singh, V.P., Li, Z.-L., 2011. How sensitive is SEBAL to changes in input variables, domain size and satellite sensor? J. Geophys. Res. 116, D21107. doi:10.1029/2011jd016542</w:t>
      </w:r>
    </w:p>
    <w:p w14:paraId="510878BE" w14:textId="77777777" w:rsidR="00962675" w:rsidRPr="00962675" w:rsidRDefault="00962675">
      <w:pPr>
        <w:pStyle w:val="NormalWeb"/>
        <w:ind w:left="480" w:hanging="480"/>
        <w:divId w:val="2122794788"/>
        <w:rPr>
          <w:noProof/>
        </w:rPr>
      </w:pPr>
      <w:r w:rsidRPr="00962675">
        <w:rPr>
          <w:noProof/>
        </w:rPr>
        <w:t>Morse, A., Tasumi, M., Allen, R.G., Kramber, W.J., 2000. Application of the SEBAL methodology for estimating consumptive use of water and streamflow depletion in the Bear River Basin of Idaho through remote sensing.</w:t>
      </w:r>
    </w:p>
    <w:p w14:paraId="4D0D00AB" w14:textId="77777777" w:rsidR="00962675" w:rsidRPr="00962675" w:rsidRDefault="00962675">
      <w:pPr>
        <w:pStyle w:val="NormalWeb"/>
        <w:ind w:left="480" w:hanging="480"/>
        <w:divId w:val="2122794788"/>
        <w:rPr>
          <w:noProof/>
        </w:rPr>
      </w:pPr>
      <w:r w:rsidRPr="00962675">
        <w:rPr>
          <w:noProof/>
        </w:rPr>
        <w:t xml:space="preserve">Morton, C.G., Huntington, J.L., Pohll, G.M., Allen, R.G., McGwire, K.C., Bassett, S.D., 2013. Assessing Calibration Uncertainty and Automation for Estimating Evapotranspiration from </w:t>
      </w:r>
      <w:r w:rsidRPr="00962675">
        <w:rPr>
          <w:noProof/>
        </w:rPr>
        <w:lastRenderedPageBreak/>
        <w:t>Agricultural Areas Using METRIC. JAWRA J. Am. Water Resour. Assoc. 49, 549–562. doi:10.1111/jawr.12054</w:t>
      </w:r>
    </w:p>
    <w:p w14:paraId="06DF6C54" w14:textId="77777777" w:rsidR="00962675" w:rsidRPr="00962675" w:rsidRDefault="00962675">
      <w:pPr>
        <w:pStyle w:val="NormalWeb"/>
        <w:ind w:left="480" w:hanging="480"/>
        <w:divId w:val="2122794788"/>
        <w:rPr>
          <w:noProof/>
        </w:rPr>
      </w:pPr>
      <w:r w:rsidRPr="00962675">
        <w:rPr>
          <w:noProof/>
        </w:rPr>
        <w:t>Mu, Q., 2013. MODIS 1-km2 Terrestrial Evapotranspiration (ET) Product for the Nile Basin Algorithm Theoretical Basis Document.</w:t>
      </w:r>
    </w:p>
    <w:p w14:paraId="444B7B94" w14:textId="77777777" w:rsidR="00962675" w:rsidRPr="00962675" w:rsidRDefault="00962675">
      <w:pPr>
        <w:pStyle w:val="NormalWeb"/>
        <w:ind w:left="480" w:hanging="480"/>
        <w:divId w:val="2122794788"/>
        <w:rPr>
          <w:noProof/>
        </w:rPr>
      </w:pPr>
      <w:r w:rsidRPr="00962675">
        <w:rPr>
          <w:noProof/>
        </w:rPr>
        <w:t>Mu, Q., Zhao, M., Running, S.W., 2011b. Improvements to a MODIS global terrestrial evapotranspiration algorithm. Remote Sens. Environ. 115, 1781–1800.</w:t>
      </w:r>
    </w:p>
    <w:p w14:paraId="1ED0A4ED" w14:textId="77777777" w:rsidR="00962675" w:rsidRPr="00962675" w:rsidRDefault="00962675">
      <w:pPr>
        <w:pStyle w:val="NormalWeb"/>
        <w:ind w:left="480" w:hanging="480"/>
        <w:divId w:val="2122794788"/>
        <w:rPr>
          <w:noProof/>
        </w:rPr>
      </w:pPr>
      <w:r w:rsidRPr="00962675">
        <w:rPr>
          <w:noProof/>
        </w:rPr>
        <w:t>Mu, Q., Zhao, M., Running, S.W., 2011a. Improvements to a MODIS global terrestrial evapotranspiration algorithm. Remote Sens. Environ. 115, 1781–1800.</w:t>
      </w:r>
    </w:p>
    <w:p w14:paraId="4553C880" w14:textId="77777777" w:rsidR="00962675" w:rsidRPr="00962675" w:rsidRDefault="00962675">
      <w:pPr>
        <w:pStyle w:val="NormalWeb"/>
        <w:ind w:left="480" w:hanging="480"/>
        <w:divId w:val="2122794788"/>
        <w:rPr>
          <w:noProof/>
        </w:rPr>
      </w:pPr>
      <w:r w:rsidRPr="00962675">
        <w:rPr>
          <w:noProof/>
        </w:rPr>
        <w:t>Reichle, R.H., Koster, R.D., De Lannoy, G.J.M., Forman, B.A., Liu, Q., Mahanama, S.P.P., Touré, A., 2011. Assessment and Enhancement of MERRA Land Surface Hydrology Estimates. J. Clim. 24, 6322–6338. doi:10.1175/JCLI-D-10-05033.1</w:t>
      </w:r>
    </w:p>
    <w:p w14:paraId="3A3FBD61" w14:textId="77777777" w:rsidR="00962675" w:rsidRPr="00962675" w:rsidRDefault="00962675">
      <w:pPr>
        <w:pStyle w:val="NormalWeb"/>
        <w:ind w:left="480" w:hanging="480"/>
        <w:divId w:val="2122794788"/>
        <w:rPr>
          <w:noProof/>
        </w:rPr>
      </w:pPr>
      <w:r w:rsidRPr="00962675">
        <w:rPr>
          <w:noProof/>
        </w:rPr>
        <w:t>Su, Z., 2002. The Surface Energy Balance System (SEBS) for estimation of turbulent heat fluxes. Hydrol. Earth Syst. Sci. Discuss. 6, 85–100.</w:t>
      </w:r>
    </w:p>
    <w:p w14:paraId="3A50F4C6" w14:textId="77777777" w:rsidR="00962675" w:rsidRPr="00962675" w:rsidRDefault="00962675">
      <w:pPr>
        <w:pStyle w:val="NormalWeb"/>
        <w:ind w:left="480" w:hanging="480"/>
        <w:divId w:val="2122794788"/>
        <w:rPr>
          <w:noProof/>
        </w:rPr>
      </w:pPr>
      <w:r w:rsidRPr="00962675">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4ECB3528" w14:textId="77777777" w:rsidR="00962675" w:rsidRPr="00962675" w:rsidRDefault="00962675">
      <w:pPr>
        <w:pStyle w:val="NormalWeb"/>
        <w:ind w:left="480" w:hanging="480"/>
        <w:divId w:val="2122794788"/>
        <w:rPr>
          <w:noProof/>
        </w:rPr>
      </w:pPr>
      <w:r w:rsidRPr="00962675">
        <w:rPr>
          <w:noProof/>
        </w:rPr>
        <w:t>Twine, T.E., Kustas, W.P., Norman, J.M., Cook, D.R., Houser, Pr., Meyers, T.P., Prueger, J.H., Starks, P.J., Wesely, M.L., 2000. Correcting eddy-covariance flux underestimates over a grassland. Agric. For. Meteorol. 103, 279–300.</w:t>
      </w:r>
    </w:p>
    <w:p w14:paraId="64C32894" w14:textId="77777777" w:rsidR="00962675" w:rsidRPr="00962675" w:rsidRDefault="00962675">
      <w:pPr>
        <w:pStyle w:val="NormalWeb"/>
        <w:ind w:left="480" w:hanging="480"/>
        <w:divId w:val="2122794788"/>
        <w:rPr>
          <w:noProof/>
        </w:rPr>
      </w:pPr>
      <w:r w:rsidRPr="00962675">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2DF8A8EF" w14:textId="77777777" w:rsidR="00962675" w:rsidRPr="00962675" w:rsidRDefault="00962675">
      <w:pPr>
        <w:pStyle w:val="NormalWeb"/>
        <w:ind w:left="480" w:hanging="480"/>
        <w:divId w:val="2122794788"/>
        <w:rPr>
          <w:noProof/>
        </w:rPr>
      </w:pPr>
      <w:r w:rsidRPr="00962675">
        <w:rPr>
          <w:noProof/>
        </w:rPr>
        <w:t>Wilson, K., Goldstein, A., Falge, E., Aubinet, M., Baldocchi, D., Berbigier, P., Bernhofer, C., Ceulemans, R., Dolman, H., Field, C., 2002. Energy balance closure at FLUXNET sites. Agric. For. Meteorol. 113, 223–243.</w:t>
      </w:r>
    </w:p>
    <w:p w14:paraId="37759345" w14:textId="77777777" w:rsidR="00962675" w:rsidRPr="00962675" w:rsidRDefault="00962675">
      <w:pPr>
        <w:pStyle w:val="NormalWeb"/>
        <w:ind w:left="480" w:hanging="480"/>
        <w:divId w:val="2122794788"/>
        <w:rPr>
          <w:noProof/>
        </w:rPr>
      </w:pPr>
      <w:r w:rsidRPr="00962675">
        <w:rPr>
          <w:noProof/>
        </w:rPr>
        <w:t>Xiao, X., Boles, S., Frolking, S., Salas, W., Moore, B., Li, C., He, L., Zhao, R., 2002. Landscape-scale characterization of cropland in China using Vegetation and Landsat TM images. Int. J. Remote Sens. 23, 3579–3594. doi:10.1080/01431160110106069</w:t>
      </w:r>
    </w:p>
    <w:p w14:paraId="349F8B9E" w14:textId="77777777" w:rsidR="00962675" w:rsidRPr="00962675" w:rsidRDefault="00962675">
      <w:pPr>
        <w:pStyle w:val="NormalWeb"/>
        <w:ind w:left="480" w:hanging="480"/>
        <w:divId w:val="2122794788"/>
        <w:rPr>
          <w:noProof/>
        </w:rPr>
      </w:pPr>
      <w:r w:rsidRPr="00962675">
        <w:rPr>
          <w:noProof/>
        </w:rPr>
        <w:t>Xiao, X., Boles, S., Frolking, S., Salas, W., Moore Iii, B., Li, C., He, L., Zhao, R., 2002. Observation of flooding and rice transplanting of paddy rice fields at the site to landscape scales in China using VEGETATION sensor data. Int. J. Remote Sens. 23, 3009–3022.</w:t>
      </w:r>
    </w:p>
    <w:p w14:paraId="67BC0629" w14:textId="77777777" w:rsidR="00962675" w:rsidRPr="00962675" w:rsidRDefault="00962675">
      <w:pPr>
        <w:pStyle w:val="NormalWeb"/>
        <w:ind w:left="480" w:hanging="480"/>
        <w:divId w:val="2122794788"/>
        <w:rPr>
          <w:noProof/>
        </w:rPr>
      </w:pPr>
      <w:r w:rsidRPr="00962675">
        <w:rPr>
          <w:noProof/>
        </w:rPr>
        <w:lastRenderedPageBreak/>
        <w:t>Xiao, X., Boles, S., Liu, J., Zhuang, D., Frolking, S., Li, C., Salas, W., Moore Iii, B., 2005. Mapping paddy rice agriculture in southern China using multi-temporal MODIS images. Remote Sens. Environ. 95, 480–492.</w:t>
      </w:r>
    </w:p>
    <w:p w14:paraId="334543F6" w14:textId="77777777" w:rsidR="00C937CF" w:rsidRDefault="00052FE2" w:rsidP="002A5321">
      <w:pPr>
        <w:pStyle w:val="NormalWeb"/>
        <w:ind w:left="480" w:hanging="480"/>
        <w:divId w:val="479424997"/>
      </w:pPr>
      <w:r>
        <w:fldChar w:fldCharType="end"/>
      </w:r>
    </w:p>
    <w:p w14:paraId="034D11E2" w14:textId="77777777" w:rsidR="00052FE2" w:rsidRDefault="00052FE2">
      <w:pPr>
        <w:rPr>
          <w:rFonts w:ascii="Times New Roman" w:hAnsi="Times New Roman" w:cs="Times New Roman"/>
          <w:sz w:val="24"/>
          <w:szCs w:val="24"/>
        </w:rPr>
      </w:pPr>
    </w:p>
    <w:p w14:paraId="3EB3B297" w14:textId="77777777" w:rsidR="00052FE2" w:rsidRPr="00275B64" w:rsidRDefault="00052FE2" w:rsidP="00052FE2">
      <w:pPr>
        <w:rPr>
          <w:rFonts w:ascii="Times New Roman" w:hAnsi="Times New Roman" w:cs="Times New Roman"/>
          <w:sz w:val="24"/>
          <w:szCs w:val="24"/>
        </w:rPr>
      </w:pPr>
    </w:p>
    <w:p w14:paraId="0ED71A23" w14:textId="77777777" w:rsidR="00052FE2" w:rsidRPr="00CC5CFC" w:rsidRDefault="00921F2C" w:rsidP="00052FE2">
      <w:pPr>
        <w:rPr>
          <w:rFonts w:ascii="Times New Roman" w:hAnsi="Times New Roman" w:cs="Times New Roman"/>
          <w:b/>
          <w:sz w:val="24"/>
          <w:szCs w:val="24"/>
        </w:rPr>
      </w:pPr>
      <w:r>
        <w:rPr>
          <w:rFonts w:ascii="Times New Roman" w:hAnsi="Times New Roman" w:cs="Times New Roman"/>
          <w:b/>
          <w:sz w:val="24"/>
          <w:szCs w:val="24"/>
        </w:rPr>
        <w:t>Figure captions</w:t>
      </w:r>
    </w:p>
    <w:p w14:paraId="6D125B92" w14:textId="77777777" w:rsidR="007134D3" w:rsidRPr="00F70F05" w:rsidRDefault="007134D3" w:rsidP="007134D3">
      <w:pPr>
        <w:pStyle w:val="Caption"/>
        <w:rPr>
          <w:rFonts w:ascii="Times New Roman" w:hAnsi="Times New Roman" w:cs="Times New Roman"/>
          <w:i w:val="0"/>
          <w:color w:val="auto"/>
          <w:sz w:val="24"/>
          <w:szCs w:val="24"/>
        </w:rPr>
      </w:pPr>
      <w:bookmarkStart w:id="152" w:name="_Ref408409332"/>
      <w:r w:rsidRPr="00F70F05">
        <w:rPr>
          <w:rFonts w:ascii="Times New Roman" w:hAnsi="Times New Roman" w:cs="Times New Roman"/>
          <w:i w:val="0"/>
          <w:color w:val="auto"/>
          <w:sz w:val="24"/>
          <w:szCs w:val="24"/>
        </w:rPr>
        <w:t xml:space="preserve">Figure </w:t>
      </w:r>
      <w:r w:rsidRPr="00F70F05">
        <w:rPr>
          <w:rFonts w:ascii="Times New Roman" w:hAnsi="Times New Roman" w:cs="Times New Roman"/>
          <w:i w:val="0"/>
          <w:color w:val="auto"/>
          <w:sz w:val="24"/>
          <w:szCs w:val="24"/>
        </w:rPr>
        <w:fldChar w:fldCharType="begin"/>
      </w:r>
      <w:r w:rsidRPr="00F70F05">
        <w:rPr>
          <w:rFonts w:ascii="Times New Roman" w:hAnsi="Times New Roman" w:cs="Times New Roman"/>
          <w:i w:val="0"/>
          <w:color w:val="auto"/>
          <w:sz w:val="24"/>
          <w:szCs w:val="24"/>
        </w:rPr>
        <w:instrText xml:space="preserve"> SEQ Figure \* ARABIC </w:instrText>
      </w:r>
      <w:r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1</w:t>
      </w:r>
      <w:r w:rsidRPr="00F70F05">
        <w:rPr>
          <w:rFonts w:ascii="Times New Roman" w:hAnsi="Times New Roman" w:cs="Times New Roman"/>
          <w:i w:val="0"/>
          <w:color w:val="auto"/>
          <w:sz w:val="24"/>
          <w:szCs w:val="24"/>
        </w:rPr>
        <w:fldChar w:fldCharType="end"/>
      </w:r>
      <w:bookmarkEnd w:id="152"/>
      <w:r w:rsidRPr="00F70F05">
        <w:rPr>
          <w:rFonts w:ascii="Times New Roman" w:hAnsi="Times New Roman" w:cs="Times New Roman"/>
          <w:i w:val="0"/>
          <w:color w:val="auto"/>
          <w:sz w:val="24"/>
          <w:szCs w:val="24"/>
        </w:rPr>
        <w:t>.  Map of study area, including flux tower sites and the boundaries of the study areas where SEBAL was applied.  The white boundary indicates the area between -20 m and +100 m that was used as an additional mask in defining the model domain for SEBAL.</w:t>
      </w:r>
    </w:p>
    <w:p w14:paraId="744FEC58" w14:textId="77777777" w:rsidR="005F7746" w:rsidRPr="00F70F05" w:rsidRDefault="00CD5A54" w:rsidP="005F7746">
      <w:pPr>
        <w:pStyle w:val="Caption"/>
        <w:rPr>
          <w:rFonts w:ascii="Times New Roman" w:hAnsi="Times New Roman" w:cs="Times New Roman"/>
          <w:i w:val="0"/>
          <w:color w:val="auto"/>
          <w:sz w:val="24"/>
          <w:szCs w:val="24"/>
        </w:rPr>
      </w:pPr>
      <w:bookmarkStart w:id="153" w:name="_Ref408415315"/>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2</w:t>
      </w:r>
      <w:r w:rsidR="00836E46" w:rsidRPr="00F70F05">
        <w:rPr>
          <w:rFonts w:ascii="Times New Roman" w:hAnsi="Times New Roman" w:cs="Times New Roman"/>
          <w:i w:val="0"/>
          <w:noProof/>
          <w:color w:val="auto"/>
          <w:sz w:val="24"/>
          <w:szCs w:val="24"/>
        </w:rPr>
        <w:fldChar w:fldCharType="end"/>
      </w:r>
      <w:bookmarkEnd w:id="153"/>
      <w:r w:rsidRPr="00F70F05">
        <w:rPr>
          <w:rFonts w:ascii="Times New Roman" w:hAnsi="Times New Roman" w:cs="Times New Roman"/>
          <w:i w:val="0"/>
          <w:color w:val="auto"/>
          <w:sz w:val="24"/>
          <w:szCs w:val="24"/>
        </w:rPr>
        <w:t>.  Plot of Rn</w:t>
      </w:r>
      <w:r w:rsidR="00B1656A" w:rsidRPr="00F70F05">
        <w:rPr>
          <w:rFonts w:ascii="Times New Roman" w:hAnsi="Times New Roman" w:cs="Times New Roman"/>
          <w:i w:val="0"/>
          <w:color w:val="auto"/>
          <w:sz w:val="24"/>
          <w:szCs w:val="24"/>
        </w:rPr>
        <w:t xml:space="preserve"> from </w:t>
      </w:r>
      <w:r w:rsidRPr="00F70F05">
        <w:rPr>
          <w:rFonts w:ascii="Times New Roman" w:hAnsi="Times New Roman" w:cs="Times New Roman"/>
          <w:i w:val="0"/>
          <w:color w:val="auto"/>
          <w:sz w:val="24"/>
          <w:szCs w:val="24"/>
        </w:rPr>
        <w:t>GMAO</w:t>
      </w:r>
      <w:r w:rsidR="00B1656A" w:rsidRPr="00F70F05">
        <w:rPr>
          <w:rFonts w:ascii="Times New Roman" w:hAnsi="Times New Roman" w:cs="Times New Roman"/>
          <w:i w:val="0"/>
          <w:color w:val="auto"/>
          <w:sz w:val="24"/>
          <w:szCs w:val="24"/>
        </w:rPr>
        <w:t xml:space="preserve">-MERRA vs Rn from the </w:t>
      </w:r>
      <w:r w:rsidRPr="00F70F05">
        <w:rPr>
          <w:rFonts w:ascii="Times New Roman" w:hAnsi="Times New Roman" w:cs="Times New Roman"/>
          <w:i w:val="0"/>
          <w:color w:val="auto"/>
          <w:sz w:val="24"/>
          <w:szCs w:val="24"/>
        </w:rPr>
        <w:t>tower</w:t>
      </w:r>
      <w:r w:rsidR="00B1656A" w:rsidRPr="00F70F05">
        <w:rPr>
          <w:rFonts w:ascii="Times New Roman" w:hAnsi="Times New Roman" w:cs="Times New Roman"/>
          <w:i w:val="0"/>
          <w:color w:val="auto"/>
          <w:sz w:val="24"/>
          <w:szCs w:val="24"/>
        </w:rPr>
        <w:t>s</w:t>
      </w:r>
      <w:r w:rsidR="007F1AFB" w:rsidRPr="00F70F05">
        <w:rPr>
          <w:rFonts w:ascii="Times New Roman" w:hAnsi="Times New Roman" w:cs="Times New Roman"/>
          <w:i w:val="0"/>
          <w:color w:val="auto"/>
          <w:sz w:val="24"/>
          <w:szCs w:val="24"/>
        </w:rPr>
        <w:t>.</w:t>
      </w:r>
    </w:p>
    <w:p w14:paraId="392AD2FF" w14:textId="77777777" w:rsidR="00997051" w:rsidRPr="00F70F05" w:rsidRDefault="00997051" w:rsidP="00836E46">
      <w:pPr>
        <w:pStyle w:val="Caption"/>
        <w:rPr>
          <w:rFonts w:ascii="Times New Roman" w:hAnsi="Times New Roman" w:cs="Times New Roman"/>
          <w:i w:val="0"/>
          <w:color w:val="auto"/>
          <w:sz w:val="24"/>
          <w:szCs w:val="24"/>
        </w:rPr>
      </w:pPr>
      <w:bookmarkStart w:id="154" w:name="_Ref411165329"/>
      <w:r w:rsidRPr="00F70F05">
        <w:rPr>
          <w:rFonts w:ascii="Times New Roman" w:hAnsi="Times New Roman" w:cs="Times New Roman"/>
          <w:i w:val="0"/>
          <w:color w:val="auto"/>
          <w:sz w:val="24"/>
          <w:szCs w:val="24"/>
        </w:rPr>
        <w:t xml:space="preserve">Figure </w:t>
      </w:r>
      <w:r w:rsidR="00184809" w:rsidRPr="00F70F05">
        <w:rPr>
          <w:rFonts w:ascii="Times New Roman" w:hAnsi="Times New Roman" w:cs="Times New Roman"/>
          <w:i w:val="0"/>
          <w:color w:val="auto"/>
          <w:sz w:val="24"/>
          <w:szCs w:val="24"/>
        </w:rPr>
        <w:fldChar w:fldCharType="begin"/>
      </w:r>
      <w:r w:rsidR="00184809" w:rsidRPr="00F70F05">
        <w:rPr>
          <w:rFonts w:ascii="Times New Roman" w:hAnsi="Times New Roman" w:cs="Times New Roman"/>
          <w:i w:val="0"/>
          <w:color w:val="auto"/>
          <w:sz w:val="24"/>
          <w:szCs w:val="24"/>
        </w:rPr>
        <w:instrText xml:space="preserve"> SEQ Figure \* ARABIC </w:instrText>
      </w:r>
      <w:r w:rsidR="00184809"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3</w:t>
      </w:r>
      <w:r w:rsidR="00184809" w:rsidRPr="00F70F05">
        <w:rPr>
          <w:rFonts w:ascii="Times New Roman" w:hAnsi="Times New Roman" w:cs="Times New Roman"/>
          <w:i w:val="0"/>
          <w:noProof/>
          <w:color w:val="auto"/>
          <w:sz w:val="24"/>
          <w:szCs w:val="24"/>
        </w:rPr>
        <w:fldChar w:fldCharType="end"/>
      </w:r>
      <w:bookmarkEnd w:id="154"/>
      <w:r w:rsidRPr="00F70F05">
        <w:rPr>
          <w:rFonts w:ascii="Times New Roman" w:hAnsi="Times New Roman" w:cs="Times New Roman"/>
          <w:i w:val="0"/>
          <w:color w:val="auto"/>
          <w:sz w:val="24"/>
          <w:szCs w:val="24"/>
        </w:rPr>
        <w:t>.  Plot of crop height versus NDVI at the tower sites with crop height data, and the NDVI-z0m relationship</w:t>
      </w:r>
      <w:r w:rsidR="00F670C5" w:rsidRPr="00F70F05">
        <w:rPr>
          <w:rFonts w:ascii="Times New Roman" w:hAnsi="Times New Roman" w:cs="Times New Roman"/>
          <w:i w:val="0"/>
          <w:color w:val="auto"/>
          <w:sz w:val="24"/>
          <w:szCs w:val="24"/>
        </w:rPr>
        <w:t>s (6) used in the SEBAL model.</w:t>
      </w:r>
    </w:p>
    <w:p w14:paraId="3AED512F" w14:textId="77777777" w:rsidR="007F1AFB" w:rsidRPr="00F70F05" w:rsidRDefault="007F1AFB" w:rsidP="007F1AFB">
      <w:pPr>
        <w:pStyle w:val="Caption"/>
        <w:rPr>
          <w:rFonts w:ascii="Times New Roman" w:hAnsi="Times New Roman" w:cs="Times New Roman"/>
          <w:i w:val="0"/>
          <w:color w:val="auto"/>
          <w:sz w:val="24"/>
          <w:szCs w:val="24"/>
        </w:rPr>
      </w:pPr>
      <w:bookmarkStart w:id="155" w:name="_Ref408416086"/>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4</w:t>
      </w:r>
      <w:r w:rsidR="00836E46" w:rsidRPr="00F70F05">
        <w:rPr>
          <w:rFonts w:ascii="Times New Roman" w:hAnsi="Times New Roman" w:cs="Times New Roman"/>
          <w:i w:val="0"/>
          <w:noProof/>
          <w:color w:val="auto"/>
          <w:sz w:val="24"/>
          <w:szCs w:val="24"/>
        </w:rPr>
        <w:fldChar w:fldCharType="end"/>
      </w:r>
      <w:bookmarkEnd w:id="155"/>
      <w:r w:rsidRPr="00F70F05">
        <w:rPr>
          <w:rFonts w:ascii="Times New Roman" w:hAnsi="Times New Roman" w:cs="Times New Roman"/>
          <w:i w:val="0"/>
          <w:color w:val="auto"/>
          <w:sz w:val="24"/>
          <w:szCs w:val="24"/>
        </w:rPr>
        <w:t>.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5F7746" w:rsidRPr="00F70F05">
        <w:rPr>
          <w:rFonts w:ascii="Times New Roman" w:hAnsi="Times New Roman" w:cs="Times New Roman"/>
          <w:i w:val="0"/>
          <w:color w:val="auto"/>
          <w:sz w:val="24"/>
          <w:szCs w:val="24"/>
        </w:rPr>
        <w:t>, water table elevation (mid plot)</w:t>
      </w:r>
      <w:r w:rsidRPr="00F70F05">
        <w:rPr>
          <w:rFonts w:ascii="Times New Roman" w:hAnsi="Times New Roman" w:cs="Times New Roman"/>
          <w:i w:val="0"/>
          <w:color w:val="auto"/>
          <w:sz w:val="24"/>
          <w:szCs w:val="24"/>
        </w:rPr>
        <w:t xml:space="preserve"> and ET from SEBAL, MOD16, and towers (bottom plot in each panel</w:t>
      </w:r>
      <w:r w:rsidR="005F7746" w:rsidRPr="00F70F05">
        <w:rPr>
          <w:rFonts w:ascii="Times New Roman" w:hAnsi="Times New Roman" w:cs="Times New Roman"/>
          <w:i w:val="0"/>
          <w:color w:val="auto"/>
          <w:sz w:val="24"/>
          <w:szCs w:val="24"/>
        </w:rPr>
        <w:t>) at the US-</w:t>
      </w:r>
      <w:proofErr w:type="spellStart"/>
      <w:r w:rsidR="005F7746" w:rsidRPr="00F70F05">
        <w:rPr>
          <w:rFonts w:ascii="Times New Roman" w:hAnsi="Times New Roman" w:cs="Times New Roman"/>
          <w:i w:val="0"/>
          <w:color w:val="auto"/>
          <w:sz w:val="24"/>
          <w:szCs w:val="24"/>
        </w:rPr>
        <w:t>Twt</w:t>
      </w:r>
      <w:proofErr w:type="spellEnd"/>
      <w:r w:rsidR="005F7746" w:rsidRPr="00F70F05">
        <w:rPr>
          <w:rFonts w:ascii="Times New Roman" w:hAnsi="Times New Roman" w:cs="Times New Roman"/>
          <w:i w:val="0"/>
          <w:color w:val="auto"/>
          <w:sz w:val="24"/>
          <w:szCs w:val="24"/>
        </w:rPr>
        <w:t xml:space="preserve"> rice site, 2011 and 2012</w:t>
      </w:r>
      <w:r w:rsidRPr="00F70F05">
        <w:rPr>
          <w:rFonts w:ascii="Times New Roman" w:hAnsi="Times New Roman" w:cs="Times New Roman"/>
          <w:i w:val="0"/>
          <w:color w:val="auto"/>
          <w:sz w:val="24"/>
          <w:szCs w:val="24"/>
        </w:rPr>
        <w:t>.</w:t>
      </w:r>
      <w:r w:rsidR="00DC3B2C" w:rsidRPr="00F70F05">
        <w:rPr>
          <w:rFonts w:ascii="Times New Roman" w:hAnsi="Times New Roman" w:cs="Times New Roman"/>
          <w:i w:val="0"/>
          <w:color w:val="auto"/>
          <w:sz w:val="24"/>
          <w:szCs w:val="24"/>
        </w:rPr>
        <w:t xml:space="preserve">  In the ET plots</w:t>
      </w:r>
      <w:r w:rsidR="00B36882" w:rsidRPr="00F70F05">
        <w:rPr>
          <w:rFonts w:ascii="Times New Roman" w:hAnsi="Times New Roman" w:cs="Times New Roman"/>
          <w:i w:val="0"/>
          <w:color w:val="auto"/>
          <w:sz w:val="24"/>
          <w:szCs w:val="24"/>
        </w:rPr>
        <w:t>, SPR, FLW and GB indicate sprouting, flo</w:t>
      </w:r>
      <w:r w:rsidR="000E2933">
        <w:rPr>
          <w:rFonts w:ascii="Times New Roman" w:hAnsi="Times New Roman" w:cs="Times New Roman"/>
          <w:i w:val="0"/>
          <w:color w:val="auto"/>
          <w:sz w:val="24"/>
          <w:szCs w:val="24"/>
        </w:rPr>
        <w:t xml:space="preserve">wering, and grain-bud filling. </w:t>
      </w:r>
    </w:p>
    <w:p w14:paraId="3D505C07" w14:textId="77777777" w:rsidR="00013482" w:rsidRPr="00F70F05" w:rsidRDefault="005F7746" w:rsidP="005F7746">
      <w:pPr>
        <w:pStyle w:val="Caption"/>
        <w:rPr>
          <w:rFonts w:ascii="Times New Roman" w:hAnsi="Times New Roman" w:cs="Times New Roman"/>
          <w:i w:val="0"/>
          <w:color w:val="auto"/>
          <w:sz w:val="24"/>
          <w:szCs w:val="24"/>
        </w:rPr>
      </w:pPr>
      <w:bookmarkStart w:id="156" w:name="_Ref411484502"/>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5</w:t>
      </w:r>
      <w:r w:rsidR="00836E46" w:rsidRPr="00F70F05">
        <w:rPr>
          <w:rFonts w:ascii="Times New Roman" w:hAnsi="Times New Roman" w:cs="Times New Roman"/>
          <w:i w:val="0"/>
          <w:noProof/>
          <w:color w:val="auto"/>
          <w:sz w:val="24"/>
          <w:szCs w:val="24"/>
        </w:rPr>
        <w:fldChar w:fldCharType="end"/>
      </w:r>
      <w:bookmarkEnd w:id="156"/>
      <w:r w:rsidRPr="00F70F05">
        <w:rPr>
          <w:rFonts w:ascii="Times New Roman" w:hAnsi="Times New Roman" w:cs="Times New Roman"/>
          <w:i w:val="0"/>
          <w:color w:val="auto"/>
          <w:sz w:val="24"/>
          <w:szCs w:val="24"/>
        </w:rPr>
        <w:t xml:space="preserve">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B36882" w:rsidRPr="00F70F05">
        <w:rPr>
          <w:rFonts w:ascii="Times New Roman" w:hAnsi="Times New Roman" w:cs="Times New Roman"/>
          <w:i w:val="0"/>
          <w:color w:val="auto"/>
          <w:sz w:val="24"/>
          <w:szCs w:val="24"/>
        </w:rPr>
        <w:t>, water level,</w:t>
      </w:r>
      <w:r w:rsidRPr="00F70F05">
        <w:rPr>
          <w:rFonts w:ascii="Times New Roman" w:hAnsi="Times New Roman" w:cs="Times New Roman"/>
          <w:i w:val="0"/>
          <w:color w:val="auto"/>
          <w:sz w:val="24"/>
          <w:szCs w:val="24"/>
        </w:rPr>
        <w:t xml:space="preserve"> and ET from SEBAL, MOD16, and towers (bottom plot in each panel) at </w:t>
      </w:r>
      <w:r w:rsidR="00B36882" w:rsidRPr="00F70F05">
        <w:rPr>
          <w:rFonts w:ascii="Times New Roman" w:hAnsi="Times New Roman" w:cs="Times New Roman"/>
          <w:i w:val="0"/>
          <w:color w:val="auto"/>
          <w:sz w:val="24"/>
          <w:szCs w:val="24"/>
        </w:rPr>
        <w:t>the US-</w:t>
      </w:r>
      <w:proofErr w:type="spellStart"/>
      <w:r w:rsidR="00B36882" w:rsidRPr="00F70F05">
        <w:rPr>
          <w:rFonts w:ascii="Times New Roman" w:hAnsi="Times New Roman" w:cs="Times New Roman"/>
          <w:i w:val="0"/>
          <w:color w:val="auto"/>
          <w:sz w:val="24"/>
          <w:szCs w:val="24"/>
        </w:rPr>
        <w:t>Twt</w:t>
      </w:r>
      <w:proofErr w:type="spellEnd"/>
      <w:r w:rsidR="00B36882" w:rsidRPr="00F70F05">
        <w:rPr>
          <w:rFonts w:ascii="Times New Roman" w:hAnsi="Times New Roman" w:cs="Times New Roman"/>
          <w:i w:val="0"/>
          <w:color w:val="auto"/>
          <w:sz w:val="24"/>
          <w:szCs w:val="24"/>
        </w:rPr>
        <w:t xml:space="preserve"> rice site in 2011 and 2012.  In b), DR, PL, FL indicate drained, planted, and flooded.  In c), SPR, FLW and GB indicate sprouting, flowering, and grain-bud filling. </w:t>
      </w:r>
    </w:p>
    <w:p w14:paraId="4EE75E38" w14:textId="77777777" w:rsidR="00EF2485" w:rsidRDefault="00EF2485" w:rsidP="00052FE2">
      <w:pPr>
        <w:rPr>
          <w:rFonts w:ascii="Times New Roman" w:hAnsi="Times New Roman" w:cs="Times New Roman"/>
          <w:sz w:val="24"/>
          <w:szCs w:val="24"/>
        </w:rPr>
      </w:pPr>
      <w:bookmarkStart w:id="157" w:name="_Ref411484975"/>
      <w:r w:rsidRPr="00F70F05">
        <w:rPr>
          <w:rFonts w:ascii="Times New Roman" w:hAnsi="Times New Roman" w:cs="Times New Roman"/>
          <w:sz w:val="24"/>
          <w:szCs w:val="24"/>
        </w:rPr>
        <w:t xml:space="preserve">Figure </w:t>
      </w:r>
      <w:r w:rsidRPr="00F70F05">
        <w:rPr>
          <w:rFonts w:ascii="Times New Roman" w:hAnsi="Times New Roman" w:cs="Times New Roman"/>
          <w:sz w:val="24"/>
          <w:szCs w:val="24"/>
        </w:rPr>
        <w:fldChar w:fldCharType="begin"/>
      </w:r>
      <w:r w:rsidRPr="00F70F05">
        <w:rPr>
          <w:rFonts w:ascii="Times New Roman" w:hAnsi="Times New Roman" w:cs="Times New Roman"/>
          <w:sz w:val="24"/>
          <w:szCs w:val="24"/>
        </w:rPr>
        <w:instrText xml:space="preserve"> SEQ Figure \* ARABIC </w:instrText>
      </w:r>
      <w:r w:rsidRPr="00F70F05">
        <w:rPr>
          <w:rFonts w:ascii="Times New Roman" w:hAnsi="Times New Roman" w:cs="Times New Roman"/>
          <w:sz w:val="24"/>
          <w:szCs w:val="24"/>
        </w:rPr>
        <w:fldChar w:fldCharType="separate"/>
      </w:r>
      <w:r w:rsidR="0005491B">
        <w:rPr>
          <w:rFonts w:ascii="Times New Roman" w:hAnsi="Times New Roman" w:cs="Times New Roman"/>
          <w:noProof/>
          <w:sz w:val="24"/>
          <w:szCs w:val="24"/>
        </w:rPr>
        <w:t>6</w:t>
      </w:r>
      <w:r w:rsidRPr="00F70F05">
        <w:rPr>
          <w:rFonts w:ascii="Times New Roman" w:hAnsi="Times New Roman" w:cs="Times New Roman"/>
          <w:sz w:val="24"/>
          <w:szCs w:val="24"/>
        </w:rPr>
        <w:fldChar w:fldCharType="end"/>
      </w:r>
      <w:bookmarkEnd w:id="157"/>
      <w:r w:rsidRPr="00F70F05">
        <w:rPr>
          <w:rFonts w:ascii="Times New Roman" w:hAnsi="Times New Roman" w:cs="Times New Roman"/>
          <w:sz w:val="24"/>
          <w:szCs w:val="24"/>
        </w:rPr>
        <w:t>. Error in SEBAL and MOD16 versus field-measured crop height.  GB indicates maize in the grain-bud filling growth stage.</w:t>
      </w:r>
    </w:p>
    <w:p w14:paraId="1D1676D8" w14:textId="77777777" w:rsidR="00CC5CFC" w:rsidRDefault="00CC5CFC" w:rsidP="00052FE2">
      <w:pPr>
        <w:rPr>
          <w:rFonts w:ascii="Times New Roman" w:hAnsi="Times New Roman" w:cs="Times New Roman"/>
          <w:sz w:val="24"/>
          <w:szCs w:val="24"/>
        </w:rPr>
      </w:pPr>
    </w:p>
    <w:p w14:paraId="01D9F08C" w14:textId="77777777" w:rsidR="00CC5CFC" w:rsidRDefault="00CC5CFC" w:rsidP="00052FE2">
      <w:pPr>
        <w:rPr>
          <w:rFonts w:ascii="Times New Roman" w:hAnsi="Times New Roman" w:cs="Times New Roman"/>
          <w:sz w:val="24"/>
          <w:szCs w:val="24"/>
        </w:rPr>
      </w:pPr>
    </w:p>
    <w:p w14:paraId="20EDE78E" w14:textId="77777777" w:rsidR="00CC5CFC" w:rsidRDefault="00CC5CFC" w:rsidP="00052FE2">
      <w:pPr>
        <w:rPr>
          <w:rFonts w:ascii="Times New Roman" w:hAnsi="Times New Roman" w:cs="Times New Roman"/>
          <w:sz w:val="24"/>
          <w:szCs w:val="24"/>
        </w:rPr>
      </w:pPr>
    </w:p>
    <w:p w14:paraId="61D8EB02" w14:textId="77777777" w:rsidR="00CC5CFC" w:rsidRPr="00F70F05" w:rsidRDefault="00CC5CFC" w:rsidP="00052FE2">
      <w:pPr>
        <w:rPr>
          <w:rFonts w:ascii="Times New Roman" w:hAnsi="Times New Roman" w:cs="Times New Roman"/>
          <w:sz w:val="24"/>
          <w:szCs w:val="24"/>
        </w:rPr>
      </w:pPr>
    </w:p>
    <w:p w14:paraId="59BC93F3" w14:textId="77777777" w:rsidR="00052FE2" w:rsidRDefault="00EF2485" w:rsidP="00052FE2">
      <w:pPr>
        <w:rPr>
          <w:rFonts w:ascii="Times New Roman" w:hAnsi="Times New Roman" w:cs="Times New Roman"/>
          <w:sz w:val="24"/>
          <w:szCs w:val="24"/>
        </w:rPr>
      </w:pPr>
      <w:r>
        <w:rPr>
          <w:rFonts w:ascii="Times New Roman" w:hAnsi="Times New Roman" w:cs="Times New Roman"/>
          <w:sz w:val="24"/>
          <w:szCs w:val="24"/>
        </w:rPr>
        <w:t>Figure xx</w:t>
      </w:r>
      <w:proofErr w:type="gramStart"/>
      <w:r w:rsidR="000E2933">
        <w:rPr>
          <w:rFonts w:ascii="Times New Roman" w:hAnsi="Times New Roman" w:cs="Times New Roman"/>
          <w:sz w:val="24"/>
          <w:szCs w:val="24"/>
        </w:rPr>
        <w:t>?</w:t>
      </w:r>
      <w:r w:rsidR="00052FE2">
        <w:rPr>
          <w:rFonts w:ascii="Times New Roman" w:hAnsi="Times New Roman" w:cs="Times New Roman"/>
          <w:sz w:val="24"/>
          <w:szCs w:val="24"/>
        </w:rPr>
        <w:t>.</w:t>
      </w:r>
      <w:proofErr w:type="gramEnd"/>
      <w:r w:rsidR="00052FE2">
        <w:rPr>
          <w:rFonts w:ascii="Times New Roman" w:hAnsi="Times New Roman" w:cs="Times New Roman"/>
          <w:sz w:val="24"/>
          <w:szCs w:val="24"/>
        </w:rPr>
        <w:t xml:space="preserve">  Map of season total ET SEBAL (left) MOD16 (right)</w:t>
      </w:r>
      <w:r w:rsidR="00836E46">
        <w:rPr>
          <w:rFonts w:ascii="Times New Roman" w:hAnsi="Times New Roman" w:cs="Times New Roman"/>
          <w:sz w:val="24"/>
          <w:szCs w:val="24"/>
        </w:rPr>
        <w:t xml:space="preserve"> at the field sites</w:t>
      </w:r>
      <w:r w:rsidR="00052FE2">
        <w:rPr>
          <w:rFonts w:ascii="Times New Roman" w:hAnsi="Times New Roman" w:cs="Times New Roman"/>
          <w:sz w:val="24"/>
          <w:szCs w:val="24"/>
        </w:rPr>
        <w:t>.</w:t>
      </w:r>
    </w:p>
    <w:p w14:paraId="3284C485" w14:textId="77777777" w:rsidR="00052FE2" w:rsidRDefault="000E2933">
      <w:pPr>
        <w:rPr>
          <w:rFonts w:ascii="Times New Roman" w:hAnsi="Times New Roman" w:cs="Times New Roman"/>
          <w:sz w:val="24"/>
          <w:szCs w:val="24"/>
        </w:rPr>
      </w:pPr>
      <w:r>
        <w:rPr>
          <w:rFonts w:ascii="Times New Roman" w:hAnsi="Times New Roman" w:cs="Times New Roman"/>
          <w:sz w:val="24"/>
          <w:szCs w:val="24"/>
        </w:rPr>
        <w:t>Figure xx?  TR-NDVI plot showing hot and cold calibration pixels for different values of q.</w:t>
      </w:r>
    </w:p>
    <w:p w14:paraId="2A73E3BB" w14:textId="77777777" w:rsidR="00CC5CFC" w:rsidRDefault="00CC5CFC">
      <w:pPr>
        <w:rPr>
          <w:rFonts w:ascii="Times New Roman" w:hAnsi="Times New Roman" w:cs="Times New Roman"/>
          <w:b/>
          <w:sz w:val="24"/>
          <w:szCs w:val="24"/>
        </w:rPr>
      </w:pPr>
      <w:r>
        <w:rPr>
          <w:rFonts w:ascii="Times New Roman" w:hAnsi="Times New Roman" w:cs="Times New Roman"/>
          <w:b/>
          <w:sz w:val="24"/>
          <w:szCs w:val="24"/>
        </w:rPr>
        <w:br w:type="page"/>
      </w:r>
    </w:p>
    <w:p w14:paraId="3AF4465D" w14:textId="77777777" w:rsidR="004B1604" w:rsidRPr="00CC5CFC" w:rsidRDefault="00921F2C">
      <w:pPr>
        <w:rPr>
          <w:rFonts w:ascii="Times New Roman" w:hAnsi="Times New Roman" w:cs="Times New Roman"/>
          <w:b/>
          <w:sz w:val="24"/>
          <w:szCs w:val="24"/>
        </w:rPr>
      </w:pPr>
      <w:r>
        <w:rPr>
          <w:rFonts w:ascii="Times New Roman" w:hAnsi="Times New Roman" w:cs="Times New Roman"/>
          <w:b/>
          <w:sz w:val="24"/>
          <w:szCs w:val="24"/>
        </w:rPr>
        <w:lastRenderedPageBreak/>
        <w:t>Tables</w:t>
      </w:r>
    </w:p>
    <w:p w14:paraId="483C37EC" w14:textId="77777777" w:rsidR="004B1604" w:rsidRPr="00C16C1F" w:rsidRDefault="004B1604" w:rsidP="004B1604">
      <w:pPr>
        <w:pStyle w:val="Caption"/>
        <w:rPr>
          <w:rFonts w:ascii="Times New Roman" w:hAnsi="Times New Roman" w:cs="Times New Roman"/>
          <w:i w:val="0"/>
          <w:color w:val="auto"/>
          <w:sz w:val="24"/>
          <w:szCs w:val="24"/>
        </w:rPr>
      </w:pPr>
      <w:bookmarkStart w:id="158" w:name="_Ref408409664"/>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1</w:t>
      </w:r>
      <w:r w:rsidR="00EF0D76" w:rsidRPr="00C16C1F">
        <w:rPr>
          <w:rFonts w:ascii="Times New Roman" w:hAnsi="Times New Roman" w:cs="Times New Roman"/>
          <w:i w:val="0"/>
          <w:noProof/>
          <w:color w:val="auto"/>
          <w:sz w:val="24"/>
          <w:szCs w:val="24"/>
        </w:rPr>
        <w:fldChar w:fldCharType="end"/>
      </w:r>
      <w:bookmarkEnd w:id="158"/>
      <w:r w:rsidRPr="00C16C1F">
        <w:rPr>
          <w:rFonts w:ascii="Times New Roman" w:hAnsi="Times New Roman" w:cs="Times New Roman"/>
          <w:i w:val="0"/>
          <w:color w:val="auto"/>
          <w:sz w:val="24"/>
          <w:szCs w:val="24"/>
        </w:rPr>
        <w:t>.  Charact</w:t>
      </w:r>
      <w:r w:rsidR="00C16C1F">
        <w:rPr>
          <w:rFonts w:ascii="Times New Roman" w:hAnsi="Times New Roman" w:cs="Times New Roman"/>
          <w:i w:val="0"/>
          <w:color w:val="auto"/>
          <w:sz w:val="24"/>
          <w:szCs w:val="24"/>
        </w:rPr>
        <w:t>eristics of flux towers</w:t>
      </w:r>
      <w:r w:rsidRPr="00C16C1F">
        <w:rPr>
          <w:rFonts w:ascii="Times New Roman" w:hAnsi="Times New Roman" w:cs="Times New Roman"/>
          <w:i w:val="0"/>
          <w:color w:val="auto"/>
          <w:sz w:val="24"/>
          <w:szCs w:val="24"/>
        </w:rPr>
        <w:t xml:space="preserve"> and data.  EC indicates eddy covariance and SR indicates surface renewal.</w:t>
      </w:r>
    </w:p>
    <w:p w14:paraId="493A4648" w14:textId="77777777" w:rsidR="004B1604" w:rsidRPr="00C16C1F" w:rsidRDefault="004B1604" w:rsidP="004B1604">
      <w:pPr>
        <w:pStyle w:val="Caption"/>
        <w:rPr>
          <w:rFonts w:ascii="Times New Roman" w:hAnsi="Times New Roman" w:cs="Times New Roman"/>
          <w:i w:val="0"/>
          <w:color w:val="auto"/>
          <w:sz w:val="24"/>
          <w:szCs w:val="24"/>
        </w:rPr>
      </w:pPr>
      <w:bookmarkStart w:id="159" w:name="_Ref408409822"/>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2</w:t>
      </w:r>
      <w:r w:rsidR="00EF0D76" w:rsidRPr="00C16C1F">
        <w:rPr>
          <w:rFonts w:ascii="Times New Roman" w:hAnsi="Times New Roman" w:cs="Times New Roman"/>
          <w:i w:val="0"/>
          <w:noProof/>
          <w:color w:val="auto"/>
          <w:sz w:val="24"/>
          <w:szCs w:val="24"/>
        </w:rPr>
        <w:fldChar w:fldCharType="end"/>
      </w:r>
      <w:bookmarkEnd w:id="159"/>
      <w:r w:rsidRPr="00C16C1F">
        <w:rPr>
          <w:rFonts w:ascii="Times New Roman" w:hAnsi="Times New Roman" w:cs="Times New Roman"/>
          <w:i w:val="0"/>
          <w:color w:val="auto"/>
          <w:sz w:val="24"/>
          <w:szCs w:val="24"/>
        </w:rPr>
        <w:t>. Error statistics for net radiation (Rn) of GMAO</w:t>
      </w:r>
      <w:r w:rsidR="00C16C1F">
        <w:rPr>
          <w:rFonts w:ascii="Times New Roman" w:hAnsi="Times New Roman" w:cs="Times New Roman"/>
          <w:i w:val="0"/>
          <w:color w:val="auto"/>
          <w:sz w:val="24"/>
          <w:szCs w:val="24"/>
        </w:rPr>
        <w:t>-MERRA</w:t>
      </w:r>
      <w:r w:rsidRPr="00C16C1F">
        <w:rPr>
          <w:rFonts w:ascii="Times New Roman" w:hAnsi="Times New Roman" w:cs="Times New Roman"/>
          <w:i w:val="0"/>
          <w:color w:val="auto"/>
          <w:sz w:val="24"/>
          <w:szCs w:val="24"/>
        </w:rPr>
        <w:t xml:space="preserve"> compared to Rn at flux towers.  </w:t>
      </w:r>
    </w:p>
    <w:p w14:paraId="5BA7010F" w14:textId="77777777" w:rsidR="0007137E" w:rsidRPr="00C16C1F" w:rsidRDefault="0007137E" w:rsidP="0007137E">
      <w:pPr>
        <w:pStyle w:val="Caption"/>
        <w:rPr>
          <w:rFonts w:ascii="Times New Roman" w:hAnsi="Times New Roman" w:cs="Times New Roman"/>
          <w:i w:val="0"/>
          <w:color w:val="auto"/>
          <w:sz w:val="24"/>
          <w:szCs w:val="24"/>
        </w:rPr>
      </w:pPr>
      <w:bookmarkStart w:id="160" w:name="_Ref40840995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3</w:t>
      </w:r>
      <w:r w:rsidR="00EF0D76" w:rsidRPr="00C16C1F">
        <w:rPr>
          <w:rFonts w:ascii="Times New Roman" w:hAnsi="Times New Roman" w:cs="Times New Roman"/>
          <w:i w:val="0"/>
          <w:noProof/>
          <w:color w:val="auto"/>
          <w:sz w:val="24"/>
          <w:szCs w:val="24"/>
        </w:rPr>
        <w:fldChar w:fldCharType="end"/>
      </w:r>
      <w:bookmarkEnd w:id="160"/>
      <w:r w:rsidRPr="00C16C1F">
        <w:rPr>
          <w:rFonts w:ascii="Times New Roman" w:hAnsi="Times New Roman" w:cs="Times New Roman"/>
          <w:i w:val="0"/>
          <w:color w:val="auto"/>
          <w:sz w:val="24"/>
          <w:szCs w:val="24"/>
        </w:rPr>
        <w:t>. Comparison of reference evapotranspiration (</w:t>
      </w:r>
      <w:proofErr w:type="spellStart"/>
      <w:proofErr w:type="gramStart"/>
      <w:r w:rsidRPr="00C16C1F">
        <w:rPr>
          <w:rFonts w:ascii="Times New Roman" w:hAnsi="Times New Roman" w:cs="Times New Roman"/>
          <w:i w:val="0"/>
          <w:color w:val="auto"/>
          <w:sz w:val="24"/>
          <w:szCs w:val="24"/>
        </w:rPr>
        <w:t>ETo</w:t>
      </w:r>
      <w:proofErr w:type="spellEnd"/>
      <w:proofErr w:type="gramEnd"/>
      <w:r w:rsidRPr="00C16C1F">
        <w:rPr>
          <w:rFonts w:ascii="Times New Roman" w:hAnsi="Times New Roman" w:cs="Times New Roman"/>
          <w:i w:val="0"/>
          <w:color w:val="auto"/>
          <w:sz w:val="24"/>
          <w:szCs w:val="24"/>
        </w:rPr>
        <w:t>) from MOD16 and towers at the towe</w:t>
      </w:r>
      <w:r w:rsidR="00C16C1F">
        <w:rPr>
          <w:rFonts w:ascii="Times New Roman" w:hAnsi="Times New Roman" w:cs="Times New Roman"/>
          <w:i w:val="0"/>
          <w:color w:val="auto"/>
          <w:sz w:val="24"/>
          <w:szCs w:val="24"/>
        </w:rPr>
        <w:t>rs</w:t>
      </w:r>
      <w:r w:rsidRPr="00C16C1F">
        <w:rPr>
          <w:rFonts w:ascii="Times New Roman" w:hAnsi="Times New Roman" w:cs="Times New Roman"/>
          <w:i w:val="0"/>
          <w:color w:val="auto"/>
          <w:sz w:val="24"/>
          <w:szCs w:val="24"/>
        </w:rPr>
        <w:t>.</w:t>
      </w:r>
    </w:p>
    <w:p w14:paraId="30E0928A" w14:textId="77777777" w:rsidR="00DA4B75" w:rsidRPr="00C16C1F" w:rsidRDefault="00DA4B75" w:rsidP="00DA4B75">
      <w:pPr>
        <w:pStyle w:val="Caption"/>
        <w:rPr>
          <w:rFonts w:ascii="Times New Roman" w:hAnsi="Times New Roman" w:cs="Times New Roman"/>
          <w:i w:val="0"/>
          <w:color w:val="auto"/>
          <w:sz w:val="24"/>
          <w:szCs w:val="24"/>
        </w:rPr>
      </w:pPr>
      <w:bookmarkStart w:id="161" w:name="_Ref411492028"/>
      <w:bookmarkStart w:id="162" w:name="_Ref408410123"/>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4</w:t>
      </w:r>
      <w:r w:rsidRPr="00C16C1F">
        <w:rPr>
          <w:rFonts w:ascii="Times New Roman" w:hAnsi="Times New Roman" w:cs="Times New Roman"/>
          <w:i w:val="0"/>
          <w:color w:val="auto"/>
          <w:sz w:val="24"/>
          <w:szCs w:val="24"/>
        </w:rPr>
        <w:fldChar w:fldCharType="end"/>
      </w:r>
      <w:bookmarkEnd w:id="161"/>
      <w:r w:rsidRPr="00C16C1F">
        <w:rPr>
          <w:rFonts w:ascii="Times New Roman" w:hAnsi="Times New Roman" w:cs="Times New Roman"/>
          <w:i w:val="0"/>
          <w:color w:val="auto"/>
          <w:sz w:val="24"/>
          <w:szCs w:val="24"/>
        </w:rPr>
        <w:t>.  Sensitivity analysis of automated SEBAL ET to the number of domains (NDOM), quantile for selecting calibration pixels (q), and the parameters of the NDVI-z0m relationship.</w:t>
      </w:r>
      <w:r w:rsidR="00C16C1F">
        <w:rPr>
          <w:rFonts w:ascii="Times New Roman" w:hAnsi="Times New Roman" w:cs="Times New Roman"/>
          <w:i w:val="0"/>
          <w:color w:val="auto"/>
          <w:sz w:val="24"/>
          <w:szCs w:val="24"/>
        </w:rPr>
        <w:t xml:space="preserve">  See </w:t>
      </w:r>
      <w:r w:rsidR="00C16C1F">
        <w:rPr>
          <w:rFonts w:ascii="Times New Roman" w:hAnsi="Times New Roman" w:cs="Times New Roman"/>
          <w:i w:val="0"/>
          <w:color w:val="auto"/>
          <w:sz w:val="24"/>
          <w:szCs w:val="24"/>
        </w:rPr>
        <w:fldChar w:fldCharType="begin"/>
      </w:r>
      <w:r w:rsidR="00C16C1F">
        <w:rPr>
          <w:rFonts w:ascii="Times New Roman" w:hAnsi="Times New Roman" w:cs="Times New Roman"/>
          <w:i w:val="0"/>
          <w:color w:val="auto"/>
          <w:sz w:val="24"/>
          <w:szCs w:val="24"/>
        </w:rPr>
        <w:instrText xml:space="preserve"> REF _Ref411165329 \h </w:instrText>
      </w:r>
      <w:r w:rsidR="00C16C1F">
        <w:rPr>
          <w:rFonts w:ascii="Times New Roman" w:hAnsi="Times New Roman" w:cs="Times New Roman"/>
          <w:i w:val="0"/>
          <w:color w:val="auto"/>
          <w:sz w:val="24"/>
          <w:szCs w:val="24"/>
        </w:rPr>
      </w:r>
      <w:r w:rsidR="00C16C1F">
        <w:rPr>
          <w:rFonts w:ascii="Times New Roman" w:hAnsi="Times New Roman" w:cs="Times New Roman"/>
          <w:i w:val="0"/>
          <w:color w:val="auto"/>
          <w:sz w:val="24"/>
          <w:szCs w:val="24"/>
        </w:rPr>
        <w:fldChar w:fldCharType="separate"/>
      </w:r>
      <w:r w:rsidR="00C16C1F" w:rsidRPr="00F70F05">
        <w:rPr>
          <w:rFonts w:ascii="Times New Roman" w:hAnsi="Times New Roman" w:cs="Times New Roman"/>
          <w:i w:val="0"/>
          <w:color w:val="auto"/>
          <w:sz w:val="24"/>
          <w:szCs w:val="24"/>
        </w:rPr>
        <w:t xml:space="preserve">Figure </w:t>
      </w:r>
      <w:r w:rsidR="00C16C1F">
        <w:rPr>
          <w:rFonts w:ascii="Times New Roman" w:hAnsi="Times New Roman" w:cs="Times New Roman"/>
          <w:i w:val="0"/>
          <w:noProof/>
          <w:color w:val="auto"/>
          <w:sz w:val="24"/>
          <w:szCs w:val="24"/>
        </w:rPr>
        <w:t>3</w:t>
      </w:r>
      <w:r w:rsidR="00C16C1F">
        <w:rPr>
          <w:rFonts w:ascii="Times New Roman" w:hAnsi="Times New Roman" w:cs="Times New Roman"/>
          <w:i w:val="0"/>
          <w:color w:val="auto"/>
          <w:sz w:val="24"/>
          <w:szCs w:val="24"/>
        </w:rPr>
        <w:fldChar w:fldCharType="end"/>
      </w:r>
      <w:r w:rsidR="00C16C1F">
        <w:rPr>
          <w:rFonts w:ascii="Times New Roman" w:hAnsi="Times New Roman" w:cs="Times New Roman"/>
          <w:i w:val="0"/>
          <w:color w:val="auto"/>
          <w:sz w:val="24"/>
          <w:szCs w:val="24"/>
        </w:rPr>
        <w:t xml:space="preserve"> for parameter values for each parameter set.</w:t>
      </w:r>
    </w:p>
    <w:p w14:paraId="326275CD" w14:textId="77777777" w:rsidR="00DA4B75" w:rsidRPr="00C16C1F" w:rsidRDefault="00DA4B75" w:rsidP="0007137E">
      <w:pPr>
        <w:pStyle w:val="Caption"/>
        <w:rPr>
          <w:rFonts w:ascii="Times New Roman" w:hAnsi="Times New Roman" w:cs="Times New Roman"/>
          <w:i w:val="0"/>
          <w:color w:val="auto"/>
          <w:sz w:val="24"/>
          <w:szCs w:val="24"/>
        </w:rPr>
      </w:pPr>
      <w:bookmarkStart w:id="163" w:name="_Ref411491946"/>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5</w:t>
      </w:r>
      <w:r w:rsidRPr="00C16C1F">
        <w:rPr>
          <w:rFonts w:ascii="Times New Roman" w:hAnsi="Times New Roman" w:cs="Times New Roman"/>
          <w:i w:val="0"/>
          <w:color w:val="auto"/>
          <w:sz w:val="24"/>
          <w:szCs w:val="24"/>
        </w:rPr>
        <w:fldChar w:fldCharType="end"/>
      </w:r>
      <w:bookmarkEnd w:id="163"/>
      <w:r w:rsidRPr="00C16C1F">
        <w:rPr>
          <w:rFonts w:ascii="Times New Roman" w:hAnsi="Times New Roman" w:cs="Times New Roman"/>
          <w:i w:val="0"/>
          <w:color w:val="auto"/>
          <w:sz w:val="24"/>
          <w:szCs w:val="24"/>
        </w:rPr>
        <w:t xml:space="preserve"> Sensitivity analysis of automated SEBAL evaporative fraction (Λ) to the number of domains (NDOM), quantile for selecting calibration pixels (q), and the parameters of the NDVI-z0m relationship.</w:t>
      </w:r>
    </w:p>
    <w:p w14:paraId="064DFFC2" w14:textId="77777777" w:rsidR="0007137E" w:rsidRPr="00C16C1F" w:rsidRDefault="0007137E" w:rsidP="0007137E">
      <w:pPr>
        <w:pStyle w:val="Caption"/>
        <w:rPr>
          <w:rFonts w:ascii="Times New Roman" w:hAnsi="Times New Roman" w:cs="Times New Roman"/>
          <w:i w:val="0"/>
          <w:color w:val="auto"/>
          <w:sz w:val="24"/>
          <w:szCs w:val="24"/>
        </w:rPr>
      </w:pPr>
      <w:bookmarkStart w:id="164" w:name="_Ref41149274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6</w:t>
      </w:r>
      <w:r w:rsidR="00EF0D76" w:rsidRPr="00C16C1F">
        <w:rPr>
          <w:rFonts w:ascii="Times New Roman" w:hAnsi="Times New Roman" w:cs="Times New Roman"/>
          <w:i w:val="0"/>
          <w:noProof/>
          <w:color w:val="auto"/>
          <w:sz w:val="24"/>
          <w:szCs w:val="24"/>
        </w:rPr>
        <w:fldChar w:fldCharType="end"/>
      </w:r>
      <w:bookmarkEnd w:id="162"/>
      <w:bookmarkEnd w:id="164"/>
      <w:r w:rsidRPr="00C16C1F">
        <w:rPr>
          <w:rFonts w:ascii="Times New Roman" w:hAnsi="Times New Roman" w:cs="Times New Roman"/>
          <w:i w:val="0"/>
          <w:color w:val="auto"/>
          <w:sz w:val="24"/>
          <w:szCs w:val="24"/>
        </w:rPr>
        <w:t>. Comparison of</w:t>
      </w:r>
      <w:r w:rsidR="00976853" w:rsidRPr="00C16C1F">
        <w:rPr>
          <w:rFonts w:ascii="Times New Roman" w:hAnsi="Times New Roman" w:cs="Times New Roman"/>
          <w:i w:val="0"/>
          <w:color w:val="auto"/>
          <w:sz w:val="24"/>
          <w:szCs w:val="24"/>
        </w:rPr>
        <w:t xml:space="preserve"> seasonal ET from</w:t>
      </w:r>
      <w:r w:rsidRPr="00C16C1F">
        <w:rPr>
          <w:rFonts w:ascii="Times New Roman" w:hAnsi="Times New Roman" w:cs="Times New Roman"/>
          <w:i w:val="0"/>
          <w:color w:val="auto"/>
          <w:sz w:val="24"/>
          <w:szCs w:val="24"/>
        </w:rPr>
        <w:t xml:space="preserve"> au</w:t>
      </w:r>
      <w:r w:rsidR="00976853" w:rsidRPr="00C16C1F">
        <w:rPr>
          <w:rFonts w:ascii="Times New Roman" w:hAnsi="Times New Roman" w:cs="Times New Roman"/>
          <w:i w:val="0"/>
          <w:color w:val="auto"/>
          <w:sz w:val="24"/>
          <w:szCs w:val="24"/>
        </w:rPr>
        <w:t>t</w:t>
      </w:r>
      <w:r w:rsidR="007F07B9">
        <w:rPr>
          <w:rFonts w:ascii="Times New Roman" w:hAnsi="Times New Roman" w:cs="Times New Roman"/>
          <w:i w:val="0"/>
          <w:color w:val="auto"/>
          <w:sz w:val="24"/>
          <w:szCs w:val="24"/>
        </w:rPr>
        <w:t>omated SEBAL and MOD16 at</w:t>
      </w:r>
      <w:r w:rsidR="00976853" w:rsidRPr="00C16C1F">
        <w:rPr>
          <w:rFonts w:ascii="Times New Roman" w:hAnsi="Times New Roman" w:cs="Times New Roman"/>
          <w:i w:val="0"/>
          <w:color w:val="auto"/>
          <w:sz w:val="24"/>
          <w:szCs w:val="24"/>
        </w:rPr>
        <w:t xml:space="preserve"> each tower.</w:t>
      </w:r>
    </w:p>
    <w:p w14:paraId="7959777C" w14:textId="77777777" w:rsidR="00FA0945" w:rsidRPr="00C16C1F" w:rsidRDefault="00976853" w:rsidP="00BB3ACB">
      <w:pPr>
        <w:pStyle w:val="Caption"/>
        <w:rPr>
          <w:rFonts w:ascii="Times New Roman" w:hAnsi="Times New Roman" w:cs="Times New Roman"/>
          <w:i w:val="0"/>
          <w:color w:val="auto"/>
          <w:sz w:val="24"/>
          <w:szCs w:val="24"/>
        </w:rPr>
      </w:pPr>
      <w:bookmarkStart w:id="165" w:name="_Ref411496831"/>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7</w:t>
      </w:r>
      <w:r w:rsidRPr="00C16C1F">
        <w:rPr>
          <w:rFonts w:ascii="Times New Roman" w:hAnsi="Times New Roman" w:cs="Times New Roman"/>
          <w:i w:val="0"/>
          <w:color w:val="auto"/>
          <w:sz w:val="24"/>
          <w:szCs w:val="24"/>
        </w:rPr>
        <w:fldChar w:fldCharType="end"/>
      </w:r>
      <w:bookmarkEnd w:id="165"/>
      <w:r w:rsidR="007F07B9">
        <w:rPr>
          <w:rFonts w:ascii="Times New Roman" w:hAnsi="Times New Roman" w:cs="Times New Roman"/>
          <w:i w:val="0"/>
          <w:color w:val="auto"/>
          <w:sz w:val="24"/>
          <w:szCs w:val="24"/>
        </w:rPr>
        <w:t xml:space="preserve">. </w:t>
      </w:r>
      <w:r w:rsidRPr="00C16C1F">
        <w:rPr>
          <w:rFonts w:ascii="Times New Roman" w:hAnsi="Times New Roman" w:cs="Times New Roman"/>
          <w:i w:val="0"/>
          <w:color w:val="auto"/>
          <w:sz w:val="24"/>
          <w:szCs w:val="24"/>
        </w:rPr>
        <w:t>Comparison of the evaporative fract</w:t>
      </w:r>
      <w:r w:rsidR="007F07B9">
        <w:rPr>
          <w:rFonts w:ascii="Times New Roman" w:hAnsi="Times New Roman" w:cs="Times New Roman"/>
          <w:i w:val="0"/>
          <w:color w:val="auto"/>
          <w:sz w:val="24"/>
          <w:szCs w:val="24"/>
        </w:rPr>
        <w:t>ion (Λ) from SEBAL and MOD16 at</w:t>
      </w:r>
      <w:r w:rsidRPr="00C16C1F">
        <w:rPr>
          <w:rFonts w:ascii="Times New Roman" w:hAnsi="Times New Roman" w:cs="Times New Roman"/>
          <w:i w:val="0"/>
          <w:color w:val="auto"/>
          <w:sz w:val="24"/>
          <w:szCs w:val="24"/>
        </w:rPr>
        <w:t xml:space="preserve"> each tower.</w:t>
      </w:r>
    </w:p>
    <w:p w14:paraId="7849D138" w14:textId="77777777" w:rsidR="00FA0945" w:rsidRDefault="00FA0945" w:rsidP="00FA0945"/>
    <w:p w14:paraId="42EC573E" w14:textId="77777777" w:rsidR="00FA0945" w:rsidRPr="00FA0945" w:rsidRDefault="00FA0945" w:rsidP="00FA0945"/>
    <w:sectPr w:rsidR="00FA0945" w:rsidRPr="00FA09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2-15T08:51:00Z" w:initials="AM">
    <w:p w14:paraId="08E9C98D" w14:textId="54D7D9A2" w:rsidR="00EC55BA" w:rsidRDefault="00EC55BA">
      <w:pPr>
        <w:pStyle w:val="CommentText"/>
      </w:pPr>
      <w:r>
        <w:rPr>
          <w:rStyle w:val="CommentReference"/>
        </w:rPr>
        <w:annotationRef/>
      </w:r>
      <w:r>
        <w:t xml:space="preserve">Maybe “sensitive to the spatial domain” or “study area”? </w:t>
      </w:r>
    </w:p>
  </w:comment>
  <w:comment w:id="3" w:author="Geography" w:date="2015-02-13T06:11:00Z" w:initials="G">
    <w:p w14:paraId="3033E4B2" w14:textId="77777777" w:rsidR="00EC55BA" w:rsidRDefault="00EC55BA">
      <w:pPr>
        <w:pStyle w:val="CommentText"/>
      </w:pPr>
      <w:r>
        <w:rPr>
          <w:rStyle w:val="CommentReference"/>
        </w:rPr>
        <w:annotationRef/>
      </w:r>
      <w:r>
        <w:t>They’re not really eddy flux correlation towers…are they “surface renewal towers”?  What’s the right term?</w:t>
      </w:r>
    </w:p>
  </w:comment>
  <w:comment w:id="6" w:author="Alex Messina" w:date="2015-02-15T09:01:00Z" w:initials="AM">
    <w:p w14:paraId="6C3CBCF2" w14:textId="5BDA4014" w:rsidR="003633CD" w:rsidRDefault="003633CD">
      <w:pPr>
        <w:pStyle w:val="CommentText"/>
      </w:pPr>
      <w:r>
        <w:rPr>
          <w:rStyle w:val="CommentReference"/>
        </w:rPr>
        <w:annotationRef/>
      </w:r>
      <w:r>
        <w:t xml:space="preserve">This question seems vague. </w:t>
      </w:r>
      <w:proofErr w:type="spellStart"/>
      <w:r>
        <w:t>Whats</w:t>
      </w:r>
      <w:proofErr w:type="spellEnd"/>
      <w:r>
        <w:t xml:space="preserve"> the latent hypothesis here?</w:t>
      </w:r>
    </w:p>
  </w:comment>
  <w:comment w:id="10" w:author="Alex Messina" w:date="2015-02-15T09:15:00Z" w:initials="AM">
    <w:p w14:paraId="6D41E097" w14:textId="4950F47D" w:rsidR="00D04A80" w:rsidRDefault="00D04A80">
      <w:pPr>
        <w:pStyle w:val="CommentText"/>
      </w:pPr>
      <w:r>
        <w:rPr>
          <w:rStyle w:val="CommentReference"/>
        </w:rPr>
        <w:annotationRef/>
      </w:r>
      <w:proofErr w:type="spellStart"/>
      <w:r>
        <w:t>StaD</w:t>
      </w:r>
      <w:proofErr w:type="spellEnd"/>
      <w:r>
        <w:t xml:space="preserve"> and </w:t>
      </w:r>
      <w:proofErr w:type="spellStart"/>
      <w:r>
        <w:t>StaW</w:t>
      </w:r>
      <w:proofErr w:type="spellEnd"/>
      <w:r>
        <w:t xml:space="preserve"> are indistinguishable, same site?</w:t>
      </w:r>
    </w:p>
  </w:comment>
  <w:comment w:id="12" w:author="Alex Messina" w:date="2015-02-15T09:07:00Z" w:initials="AM">
    <w:p w14:paraId="6A7E92E4" w14:textId="0AADA866" w:rsidR="003633CD" w:rsidRDefault="003633CD">
      <w:pPr>
        <w:pStyle w:val="CommentText"/>
      </w:pPr>
      <w:r>
        <w:rPr>
          <w:rStyle w:val="CommentReference"/>
        </w:rPr>
        <w:annotationRef/>
      </w:r>
      <w:r>
        <w:t>Referred to as “</w:t>
      </w:r>
      <w:proofErr w:type="spellStart"/>
      <w:r>
        <w:t>Twt</w:t>
      </w:r>
      <w:proofErr w:type="spellEnd"/>
      <w:r>
        <w:t>” in fig and table, not “</w:t>
      </w:r>
      <w:proofErr w:type="spellStart"/>
      <w:r>
        <w:t>Us.Twt</w:t>
      </w:r>
      <w:proofErr w:type="spellEnd"/>
      <w:r>
        <w:t>”</w:t>
      </w:r>
    </w:p>
  </w:comment>
  <w:comment w:id="13" w:author="Alex Messina" w:date="2015-02-15T09:08:00Z" w:initials="AM">
    <w:p w14:paraId="432217DD" w14:textId="47B80EED" w:rsidR="003633CD" w:rsidRDefault="003633CD">
      <w:pPr>
        <w:pStyle w:val="CommentText"/>
      </w:pPr>
      <w:r>
        <w:rPr>
          <w:rStyle w:val="CommentReference"/>
        </w:rPr>
        <w:annotationRef/>
      </w:r>
      <w:r>
        <w:t>Surface water or groundwater</w:t>
      </w:r>
    </w:p>
  </w:comment>
  <w:comment w:id="19" w:author="Alex Messina" w:date="2015-02-15T09:12:00Z" w:initials="AM">
    <w:p w14:paraId="3B5A143A" w14:textId="5697C7C0" w:rsidR="00D04A80" w:rsidRDefault="00D04A80">
      <w:pPr>
        <w:pStyle w:val="CommentText"/>
      </w:pPr>
      <w:r>
        <w:rPr>
          <w:rStyle w:val="CommentReference"/>
        </w:rPr>
        <w:annotationRef/>
      </w:r>
      <w:r>
        <w:t>I’m not familiar with this term, maybe some more explanation</w:t>
      </w:r>
    </w:p>
  </w:comment>
  <w:comment w:id="21" w:author="Alex Messina" w:date="2015-02-15T09:12:00Z" w:initials="AM">
    <w:p w14:paraId="17D6FAC7" w14:textId="23847AAA" w:rsidR="00D04A80" w:rsidRDefault="00D04A80">
      <w:pPr>
        <w:pStyle w:val="CommentText"/>
      </w:pPr>
      <w:r>
        <w:rPr>
          <w:rStyle w:val="CommentReference"/>
        </w:rPr>
        <w:annotationRef/>
      </w:r>
      <w:r>
        <w:t>Groundwater?</w:t>
      </w:r>
    </w:p>
  </w:comment>
  <w:comment w:id="25" w:author="Alex Messina" w:date="2015-02-15T09:13:00Z" w:initials="AM">
    <w:p w14:paraId="3600533F" w14:textId="0CFD5210" w:rsidR="00D04A80" w:rsidRDefault="00D04A80">
      <w:pPr>
        <w:pStyle w:val="CommentText"/>
      </w:pPr>
      <w:r>
        <w:rPr>
          <w:rStyle w:val="CommentReference"/>
        </w:rPr>
        <w:annotationRef/>
      </w:r>
      <w:r>
        <w:t>If this validation is important it may be good to highlight they are all right next to each other in the delta region. Vs the much drier southern site for instance</w:t>
      </w:r>
    </w:p>
  </w:comment>
  <w:comment w:id="31" w:author="Alex Messina" w:date="2015-02-15T09:18:00Z" w:initials="AM">
    <w:p w14:paraId="2CAABA3B" w14:textId="619CE1BD" w:rsidR="00D04A80" w:rsidRDefault="00D04A80">
      <w:pPr>
        <w:pStyle w:val="CommentText"/>
      </w:pPr>
      <w:r>
        <w:rPr>
          <w:rStyle w:val="CommentReference"/>
        </w:rPr>
        <w:annotationRef/>
      </w:r>
      <w:r>
        <w:t>Only two in the table</w:t>
      </w:r>
    </w:p>
  </w:comment>
  <w:comment w:id="32" w:author="Alex Messina" w:date="2015-02-15T09:19:00Z" w:initials="AM">
    <w:p w14:paraId="5A8D0871" w14:textId="0BD0E4CD" w:rsidR="00D04A80" w:rsidRDefault="00D04A80">
      <w:pPr>
        <w:pStyle w:val="CommentText"/>
      </w:pPr>
      <w:r>
        <w:rPr>
          <w:rStyle w:val="CommentReference"/>
        </w:rPr>
        <w:annotationRef/>
      </w:r>
      <w:r>
        <w:t>Three in the table</w:t>
      </w:r>
    </w:p>
  </w:comment>
  <w:comment w:id="33" w:author="Alex Messina" w:date="2015-02-15T09:19:00Z" w:initials="AM">
    <w:p w14:paraId="67E635AE" w14:textId="6468E1D0" w:rsidR="00D04A80" w:rsidRDefault="00D04A80">
      <w:pPr>
        <w:pStyle w:val="CommentText"/>
      </w:pPr>
      <w:r>
        <w:rPr>
          <w:rStyle w:val="CommentReference"/>
        </w:rPr>
        <w:annotationRef/>
      </w:r>
      <w:r>
        <w:t>One in table</w:t>
      </w:r>
    </w:p>
  </w:comment>
  <w:comment w:id="55" w:author="Alex Messina" w:date="2015-02-15T09:26:00Z" w:initials="AM">
    <w:p w14:paraId="0EE77633" w14:textId="0F8CE173" w:rsidR="00944CE4" w:rsidRDefault="00944CE4">
      <w:pPr>
        <w:pStyle w:val="CommentText"/>
      </w:pPr>
      <w:r>
        <w:rPr>
          <w:rStyle w:val="CommentReference"/>
        </w:rPr>
        <w:annotationRef/>
      </w:r>
      <w:r>
        <w:t>Not described yet</w:t>
      </w:r>
    </w:p>
  </w:comment>
  <w:comment w:id="57" w:author="Alex Messina" w:date="2015-02-15T09:27:00Z" w:initials="AM">
    <w:p w14:paraId="7EF5F697" w14:textId="6D2B1382" w:rsidR="00944CE4" w:rsidRDefault="00944CE4">
      <w:pPr>
        <w:pStyle w:val="CommentText"/>
      </w:pPr>
      <w:r>
        <w:rPr>
          <w:rStyle w:val="CommentReference"/>
        </w:rPr>
        <w:annotationRef/>
      </w:r>
      <w:r>
        <w:t>Should be LE?</w:t>
      </w:r>
    </w:p>
  </w:comment>
  <w:comment w:id="61" w:author="Alex Messina" w:date="2015-02-15T09:32:00Z" w:initials="AM">
    <w:p w14:paraId="2C0CF9AE" w14:textId="49073CD3" w:rsidR="00944CE4" w:rsidRDefault="00944CE4">
      <w:pPr>
        <w:pStyle w:val="CommentText"/>
      </w:pPr>
      <w:r>
        <w:rPr>
          <w:rStyle w:val="CommentReference"/>
        </w:rPr>
        <w:annotationRef/>
      </w:r>
      <w:r>
        <w:t>No diffuse fraction map necessary?</w:t>
      </w:r>
    </w:p>
  </w:comment>
  <w:comment w:id="65" w:author="Alex Messina" w:date="2015-02-15T09:37:00Z" w:initials="AM">
    <w:p w14:paraId="5C8EAE2E" w14:textId="04FAD79F" w:rsidR="00E26C1B" w:rsidRDefault="00E26C1B">
      <w:pPr>
        <w:pStyle w:val="CommentText"/>
      </w:pPr>
      <w:r>
        <w:rPr>
          <w:rStyle w:val="CommentReference"/>
        </w:rPr>
        <w:annotationRef/>
      </w:r>
      <w:r>
        <w:t>Some explanation of how these were defined would be helpful, especially considering this is “Central CA”</w:t>
      </w:r>
    </w:p>
  </w:comment>
  <w:comment w:id="66" w:author="Alex Messina" w:date="2015-02-15T09:39:00Z" w:initials="AM">
    <w:p w14:paraId="6D0A85CA" w14:textId="7792158C" w:rsidR="00E26C1B" w:rsidRDefault="00E26C1B">
      <w:pPr>
        <w:pStyle w:val="CommentText"/>
      </w:pPr>
      <w:r>
        <w:rPr>
          <w:rStyle w:val="CommentReference"/>
        </w:rPr>
        <w:annotationRef/>
      </w:r>
      <w:r>
        <w:t>Not defined yet?</w:t>
      </w:r>
    </w:p>
  </w:comment>
  <w:comment w:id="71" w:author="Alex Messina" w:date="2015-02-15T09:42:00Z" w:initials="AM">
    <w:p w14:paraId="3E947DE5" w14:textId="77777777" w:rsidR="00E26C1B" w:rsidRDefault="00E26C1B">
      <w:pPr>
        <w:pStyle w:val="CommentText"/>
      </w:pPr>
      <w:r>
        <w:rPr>
          <w:rStyle w:val="CommentReference"/>
        </w:rPr>
        <w:annotationRef/>
      </w:r>
      <w:r>
        <w:t>Scheduled or as-needed?</w:t>
      </w:r>
    </w:p>
    <w:p w14:paraId="01E044E6" w14:textId="61AE88B7" w:rsidR="00E26C1B" w:rsidRDefault="00E26C1B">
      <w:pPr>
        <w:pStyle w:val="CommentText"/>
      </w:pPr>
    </w:p>
  </w:comment>
  <w:comment w:id="75" w:author="Alex Messina" w:date="2015-02-15T09:43:00Z" w:initials="AM">
    <w:p w14:paraId="4E5F1D31" w14:textId="3FADE2EE" w:rsidR="00E26C1B" w:rsidRDefault="00E26C1B">
      <w:pPr>
        <w:pStyle w:val="CommentText"/>
      </w:pPr>
      <w:r>
        <w:rPr>
          <w:rStyle w:val="CommentReference"/>
        </w:rPr>
        <w:annotationRef/>
      </w:r>
      <w:r>
        <w:t>Spell out first time?</w:t>
      </w:r>
    </w:p>
  </w:comment>
  <w:comment w:id="76" w:author="Alex Messina" w:date="2015-02-15T09:44:00Z" w:initials="AM">
    <w:p w14:paraId="036EB71E" w14:textId="02A961ED" w:rsidR="007F4ED5" w:rsidRDefault="007F4ED5">
      <w:pPr>
        <w:pStyle w:val="CommentText"/>
      </w:pPr>
      <w:r>
        <w:rPr>
          <w:rStyle w:val="CommentReference"/>
        </w:rPr>
        <w:annotationRef/>
      </w:r>
      <w:r>
        <w:t>Spell out?</w:t>
      </w:r>
    </w:p>
  </w:comment>
  <w:comment w:id="77" w:author="Alex Messina" w:date="2015-02-15T09:44:00Z" w:initials="AM">
    <w:p w14:paraId="371E7254" w14:textId="499C2C26" w:rsidR="007F4ED5" w:rsidRDefault="007F4ED5">
      <w:pPr>
        <w:pStyle w:val="CommentText"/>
      </w:pPr>
      <w:r>
        <w:rPr>
          <w:rStyle w:val="CommentReference"/>
        </w:rPr>
        <w:annotationRef/>
      </w:r>
      <w:r>
        <w:t>Specifically which data?</w:t>
      </w:r>
    </w:p>
  </w:comment>
  <w:comment w:id="81" w:author="Alex Messina" w:date="2015-02-15T10:09:00Z" w:initials="AM">
    <w:p w14:paraId="4728559E" w14:textId="77777777" w:rsidR="00B74235" w:rsidRDefault="00B74235">
      <w:pPr>
        <w:pStyle w:val="CommentText"/>
      </w:pPr>
      <w:r>
        <w:rPr>
          <w:rStyle w:val="CommentReference"/>
        </w:rPr>
        <w:annotationRef/>
      </w:r>
      <w:r>
        <w:t>Units in table? Should be mm?</w:t>
      </w:r>
    </w:p>
    <w:p w14:paraId="1AB429C5" w14:textId="71695A26" w:rsidR="00B74235" w:rsidRDefault="00B74235">
      <w:pPr>
        <w:pStyle w:val="CommentText"/>
      </w:pPr>
    </w:p>
  </w:comment>
  <w:comment w:id="82" w:author="Alex Messina" w:date="2015-02-15T10:14:00Z" w:initials="AM">
    <w:p w14:paraId="40EDC67D" w14:textId="26BDE597" w:rsidR="00B74235" w:rsidRDefault="00B74235">
      <w:pPr>
        <w:pStyle w:val="CommentText"/>
      </w:pPr>
      <w:r>
        <w:rPr>
          <w:rStyle w:val="CommentReference"/>
        </w:rPr>
        <w:annotationRef/>
      </w:r>
      <w:r>
        <w:t>Confused here. Where do the z0m values come from. Having some trouble sorting out the figure</w:t>
      </w:r>
    </w:p>
  </w:comment>
  <w:comment w:id="85" w:author="Alex Messina" w:date="2015-02-15T10:22:00Z" w:initials="AM">
    <w:p w14:paraId="60ABD1AB" w14:textId="6BCEC198" w:rsidR="00AB2538" w:rsidRDefault="00AB2538">
      <w:pPr>
        <w:pStyle w:val="CommentText"/>
      </w:pPr>
      <w:r>
        <w:rPr>
          <w:rStyle w:val="CommentReference"/>
        </w:rPr>
        <w:annotationRef/>
      </w:r>
      <w:r>
        <w:t>Prior to sprouting they’re pretty dang close; only higher after sprouting</w:t>
      </w:r>
    </w:p>
  </w:comment>
  <w:comment w:id="88" w:author="Alex Messina" w:date="2015-02-15T10:19:00Z" w:initials="AM">
    <w:p w14:paraId="6143BFB5" w14:textId="05C6FFAC" w:rsidR="00AB2538" w:rsidRDefault="00AB2538">
      <w:pPr>
        <w:pStyle w:val="CommentText"/>
      </w:pPr>
      <w:r>
        <w:rPr>
          <w:rStyle w:val="CommentReference"/>
        </w:rPr>
        <w:annotationRef/>
      </w:r>
      <w:r>
        <w:t>4b the label says ‘corn’, change to “maize”?</w:t>
      </w:r>
    </w:p>
  </w:comment>
  <w:comment w:id="91" w:author="Alex Messina" w:date="2015-02-15T10:27:00Z" w:initials="AM">
    <w:p w14:paraId="52ACE8EB" w14:textId="66335654" w:rsidR="00477973" w:rsidRDefault="00477973">
      <w:pPr>
        <w:pStyle w:val="CommentText"/>
      </w:pPr>
      <w:r>
        <w:rPr>
          <w:rStyle w:val="CommentReference"/>
        </w:rPr>
        <w:annotationRef/>
      </w:r>
      <w:r>
        <w:t>Table 4 caption: “in seasonal SEBAL ET for different ‘spatial’ domains…” add ’spatial’</w:t>
      </w:r>
    </w:p>
  </w:comment>
  <w:comment w:id="92" w:author="Alex Messina" w:date="2015-02-15T10:26:00Z" w:initials="AM">
    <w:p w14:paraId="1D720494" w14:textId="4CF995B3" w:rsidR="00477973" w:rsidRDefault="00477973">
      <w:pPr>
        <w:pStyle w:val="CommentText"/>
      </w:pPr>
      <w:r>
        <w:rPr>
          <w:rStyle w:val="CommentReference"/>
        </w:rPr>
        <w:annotationRef/>
      </w:r>
      <w:r>
        <w:t>Table 5 uses “EF” Evaporative Fraction, not Ʌ</w:t>
      </w:r>
    </w:p>
  </w:comment>
  <w:comment w:id="109" w:author="Alex Messina" w:date="2015-02-15T10:34:00Z" w:initials="AM">
    <w:p w14:paraId="38FFC3D5" w14:textId="797F9AD6" w:rsidR="00477973" w:rsidRDefault="00477973">
      <w:pPr>
        <w:pStyle w:val="CommentText"/>
      </w:pPr>
      <w:r>
        <w:rPr>
          <w:rStyle w:val="CommentReference"/>
        </w:rPr>
        <w:annotationRef/>
      </w:r>
      <w:r>
        <w:t xml:space="preserve">If you have an estimate of this error, why not correct the Rn data prior to using for </w:t>
      </w:r>
      <w:proofErr w:type="gramStart"/>
      <w:r>
        <w:t>SEBAL ?</w:t>
      </w:r>
      <w:proofErr w:type="gramEnd"/>
    </w:p>
  </w:comment>
  <w:comment w:id="114" w:author="Alex Messina" w:date="2015-02-15T10:39:00Z" w:initials="AM">
    <w:p w14:paraId="64959F2A" w14:textId="0B153053" w:rsidR="004F6203" w:rsidRDefault="004F6203">
      <w:pPr>
        <w:pStyle w:val="CommentText"/>
      </w:pPr>
      <w:r>
        <w:rPr>
          <w:rStyle w:val="CommentReference"/>
        </w:rPr>
        <w:annotationRef/>
      </w:r>
      <w:r>
        <w:t>Isn’t this mostly due to the problem with calibrating the NDVI z0m relationship for maize though? If a crop map was used to vary the relationship would SEBAL be better over maize as well?</w:t>
      </w:r>
    </w:p>
  </w:comment>
  <w:comment w:id="119" w:author="Alex Messina" w:date="2015-02-15T10:43:00Z" w:initials="AM">
    <w:p w14:paraId="21D26D72" w14:textId="3A804ED1" w:rsidR="004F6203" w:rsidRDefault="004F6203">
      <w:pPr>
        <w:pStyle w:val="CommentText"/>
      </w:pPr>
      <w:r>
        <w:rPr>
          <w:rStyle w:val="CommentReference"/>
        </w:rPr>
        <w:annotationRef/>
      </w:r>
      <w:r>
        <w:t>Ok this addresses my question about the previous section</w:t>
      </w:r>
    </w:p>
  </w:comment>
  <w:comment w:id="120" w:author="Alex Messina" w:date="2015-02-15T10:48:00Z" w:initials="AM">
    <w:p w14:paraId="7975CC30" w14:textId="49861797" w:rsidR="004E6924" w:rsidRDefault="004E6924">
      <w:pPr>
        <w:pStyle w:val="CommentText"/>
      </w:pPr>
      <w:r>
        <w:rPr>
          <w:rStyle w:val="CommentReference"/>
        </w:rPr>
        <w:annotationRef/>
      </w:r>
      <w:r>
        <w:t xml:space="preserve">Maybe some examples: </w:t>
      </w:r>
      <w:r>
        <w:rPr>
          <w:rFonts w:ascii="Times New Roman" w:hAnsi="Times New Roman" w:cs="Times New Roman"/>
          <w:sz w:val="24"/>
          <w:szCs w:val="24"/>
        </w:rPr>
        <w:t>in water resource planning, irrigation scheduling and water use efficiency?</w:t>
      </w:r>
    </w:p>
  </w:comment>
  <w:comment w:id="130" w:author="Alex Messina" w:date="2015-02-15T10:51:00Z" w:initials="AM">
    <w:p w14:paraId="2B5F6B53" w14:textId="7ACFCC2D" w:rsidR="004E6924" w:rsidRDefault="004E6924">
      <w:pPr>
        <w:pStyle w:val="CommentText"/>
      </w:pPr>
      <w:r>
        <w:rPr>
          <w:rStyle w:val="CommentReference"/>
        </w:rPr>
        <w:annotationRef/>
      </w:r>
      <w:r>
        <w:t>“Calibration pixels” for me confuses the previous part about parameterizing the z0m equation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E9C98D" w15:done="0"/>
  <w15:commentEx w15:paraId="3033E4B2" w15:done="0"/>
  <w15:commentEx w15:paraId="6C3CBCF2" w15:done="0"/>
  <w15:commentEx w15:paraId="6D41E097" w15:done="0"/>
  <w15:commentEx w15:paraId="6A7E92E4" w15:done="0"/>
  <w15:commentEx w15:paraId="432217DD" w15:done="0"/>
  <w15:commentEx w15:paraId="3B5A143A" w15:done="0"/>
  <w15:commentEx w15:paraId="17D6FAC7" w15:done="0"/>
  <w15:commentEx w15:paraId="3600533F" w15:done="0"/>
  <w15:commentEx w15:paraId="2CAABA3B" w15:done="0"/>
  <w15:commentEx w15:paraId="5A8D0871" w15:done="0"/>
  <w15:commentEx w15:paraId="67E635AE" w15:done="0"/>
  <w15:commentEx w15:paraId="0EE77633" w15:done="0"/>
  <w15:commentEx w15:paraId="7EF5F697" w15:done="0"/>
  <w15:commentEx w15:paraId="2C0CF9AE" w15:done="0"/>
  <w15:commentEx w15:paraId="5C8EAE2E" w15:done="0"/>
  <w15:commentEx w15:paraId="6D0A85CA" w15:done="0"/>
  <w15:commentEx w15:paraId="01E044E6" w15:done="0"/>
  <w15:commentEx w15:paraId="4E5F1D31" w15:done="0"/>
  <w15:commentEx w15:paraId="036EB71E" w15:done="0"/>
  <w15:commentEx w15:paraId="371E7254" w15:done="0"/>
  <w15:commentEx w15:paraId="1AB429C5" w15:done="0"/>
  <w15:commentEx w15:paraId="40EDC67D" w15:done="0"/>
  <w15:commentEx w15:paraId="60ABD1AB" w15:done="0"/>
  <w15:commentEx w15:paraId="6143BFB5" w15:done="0"/>
  <w15:commentEx w15:paraId="52ACE8EB" w15:done="0"/>
  <w15:commentEx w15:paraId="1D720494" w15:done="0"/>
  <w15:commentEx w15:paraId="38FFC3D5" w15:done="0"/>
  <w15:commentEx w15:paraId="64959F2A" w15:done="0"/>
  <w15:commentEx w15:paraId="21D26D72" w15:done="0"/>
  <w15:commentEx w15:paraId="7975CC30" w15:done="0"/>
  <w15:commentEx w15:paraId="2B5F6B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064E"/>
    <w:multiLevelType w:val="hybridMultilevel"/>
    <w:tmpl w:val="01C2BA1C"/>
    <w:lvl w:ilvl="0" w:tplc="35A0C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A0C40"/>
    <w:multiLevelType w:val="hybridMultilevel"/>
    <w:tmpl w:val="617898D4"/>
    <w:lvl w:ilvl="0" w:tplc="94422B8C">
      <w:start w:val="3"/>
      <w:numFmt w:val="decimal"/>
      <w:lvlText w:val="%1."/>
      <w:lvlJc w:val="left"/>
      <w:pPr>
        <w:tabs>
          <w:tab w:val="num" w:pos="720"/>
        </w:tabs>
        <w:ind w:left="720" w:hanging="360"/>
      </w:pPr>
    </w:lvl>
    <w:lvl w:ilvl="1" w:tplc="10BC70A0">
      <w:start w:val="1"/>
      <w:numFmt w:val="decimal"/>
      <w:lvlText w:val="%2."/>
      <w:lvlJc w:val="left"/>
      <w:pPr>
        <w:tabs>
          <w:tab w:val="num" w:pos="1440"/>
        </w:tabs>
        <w:ind w:left="1440" w:hanging="360"/>
      </w:pPr>
    </w:lvl>
    <w:lvl w:ilvl="2" w:tplc="18AE0DFC" w:tentative="1">
      <w:start w:val="1"/>
      <w:numFmt w:val="decimal"/>
      <w:lvlText w:val="%3."/>
      <w:lvlJc w:val="left"/>
      <w:pPr>
        <w:tabs>
          <w:tab w:val="num" w:pos="2160"/>
        </w:tabs>
        <w:ind w:left="2160" w:hanging="360"/>
      </w:pPr>
    </w:lvl>
    <w:lvl w:ilvl="3" w:tplc="EEE8FBD6" w:tentative="1">
      <w:start w:val="1"/>
      <w:numFmt w:val="decimal"/>
      <w:lvlText w:val="%4."/>
      <w:lvlJc w:val="left"/>
      <w:pPr>
        <w:tabs>
          <w:tab w:val="num" w:pos="2880"/>
        </w:tabs>
        <w:ind w:left="2880" w:hanging="360"/>
      </w:pPr>
    </w:lvl>
    <w:lvl w:ilvl="4" w:tplc="CD0E3DB8" w:tentative="1">
      <w:start w:val="1"/>
      <w:numFmt w:val="decimal"/>
      <w:lvlText w:val="%5."/>
      <w:lvlJc w:val="left"/>
      <w:pPr>
        <w:tabs>
          <w:tab w:val="num" w:pos="3600"/>
        </w:tabs>
        <w:ind w:left="3600" w:hanging="360"/>
      </w:pPr>
    </w:lvl>
    <w:lvl w:ilvl="5" w:tplc="20D00FDC" w:tentative="1">
      <w:start w:val="1"/>
      <w:numFmt w:val="decimal"/>
      <w:lvlText w:val="%6."/>
      <w:lvlJc w:val="left"/>
      <w:pPr>
        <w:tabs>
          <w:tab w:val="num" w:pos="4320"/>
        </w:tabs>
        <w:ind w:left="4320" w:hanging="360"/>
      </w:pPr>
    </w:lvl>
    <w:lvl w:ilvl="6" w:tplc="AE42BDE6" w:tentative="1">
      <w:start w:val="1"/>
      <w:numFmt w:val="decimal"/>
      <w:lvlText w:val="%7."/>
      <w:lvlJc w:val="left"/>
      <w:pPr>
        <w:tabs>
          <w:tab w:val="num" w:pos="5040"/>
        </w:tabs>
        <w:ind w:left="5040" w:hanging="360"/>
      </w:pPr>
    </w:lvl>
    <w:lvl w:ilvl="7" w:tplc="B146610C" w:tentative="1">
      <w:start w:val="1"/>
      <w:numFmt w:val="decimal"/>
      <w:lvlText w:val="%8."/>
      <w:lvlJc w:val="left"/>
      <w:pPr>
        <w:tabs>
          <w:tab w:val="num" w:pos="5760"/>
        </w:tabs>
        <w:ind w:left="5760" w:hanging="360"/>
      </w:pPr>
    </w:lvl>
    <w:lvl w:ilvl="8" w:tplc="9F1ED906" w:tentative="1">
      <w:start w:val="1"/>
      <w:numFmt w:val="decimal"/>
      <w:lvlText w:val="%9."/>
      <w:lvlJc w:val="left"/>
      <w:pPr>
        <w:tabs>
          <w:tab w:val="num" w:pos="6480"/>
        </w:tabs>
        <w:ind w:left="6480" w:hanging="360"/>
      </w:pPr>
    </w:lvl>
  </w:abstractNum>
  <w:abstractNum w:abstractNumId="2">
    <w:nsid w:val="4B7F7D9F"/>
    <w:multiLevelType w:val="hybridMultilevel"/>
    <w:tmpl w:val="D86A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rson w15:author="Geography">
    <w15:presenceInfo w15:providerId="None" w15:userId="Geograp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83"/>
    <w:rsid w:val="0000109B"/>
    <w:rsid w:val="00013482"/>
    <w:rsid w:val="00052FE2"/>
    <w:rsid w:val="00053CD7"/>
    <w:rsid w:val="0005491B"/>
    <w:rsid w:val="00063849"/>
    <w:rsid w:val="0007129C"/>
    <w:rsid w:val="0007137E"/>
    <w:rsid w:val="000770FE"/>
    <w:rsid w:val="000B5CED"/>
    <w:rsid w:val="000B76D0"/>
    <w:rsid w:val="000C33B7"/>
    <w:rsid w:val="000E2933"/>
    <w:rsid w:val="000F29EA"/>
    <w:rsid w:val="000F7956"/>
    <w:rsid w:val="000F7B70"/>
    <w:rsid w:val="00115511"/>
    <w:rsid w:val="00125640"/>
    <w:rsid w:val="00140676"/>
    <w:rsid w:val="00142474"/>
    <w:rsid w:val="00152D1E"/>
    <w:rsid w:val="001664F2"/>
    <w:rsid w:val="0016655B"/>
    <w:rsid w:val="0017326D"/>
    <w:rsid w:val="001758C2"/>
    <w:rsid w:val="00184809"/>
    <w:rsid w:val="001869DA"/>
    <w:rsid w:val="0018747C"/>
    <w:rsid w:val="0019502E"/>
    <w:rsid w:val="001B19F0"/>
    <w:rsid w:val="001B5313"/>
    <w:rsid w:val="00210F61"/>
    <w:rsid w:val="00222174"/>
    <w:rsid w:val="00222D6A"/>
    <w:rsid w:val="00225838"/>
    <w:rsid w:val="00260472"/>
    <w:rsid w:val="00263E81"/>
    <w:rsid w:val="00271A2E"/>
    <w:rsid w:val="00275B64"/>
    <w:rsid w:val="00290200"/>
    <w:rsid w:val="002903E9"/>
    <w:rsid w:val="002A5321"/>
    <w:rsid w:val="002A6DC2"/>
    <w:rsid w:val="002D56FB"/>
    <w:rsid w:val="002E2A43"/>
    <w:rsid w:val="002E797F"/>
    <w:rsid w:val="002F44EA"/>
    <w:rsid w:val="00306A08"/>
    <w:rsid w:val="00327A40"/>
    <w:rsid w:val="00334CBF"/>
    <w:rsid w:val="00344E20"/>
    <w:rsid w:val="003504EF"/>
    <w:rsid w:val="003633CD"/>
    <w:rsid w:val="003755FF"/>
    <w:rsid w:val="003809B5"/>
    <w:rsid w:val="00383D81"/>
    <w:rsid w:val="00384A91"/>
    <w:rsid w:val="00392D81"/>
    <w:rsid w:val="003B6F13"/>
    <w:rsid w:val="003C0C8C"/>
    <w:rsid w:val="003E1E10"/>
    <w:rsid w:val="003E4B1A"/>
    <w:rsid w:val="00426D5D"/>
    <w:rsid w:val="004278BF"/>
    <w:rsid w:val="004343B4"/>
    <w:rsid w:val="00436C61"/>
    <w:rsid w:val="00440B56"/>
    <w:rsid w:val="00455CC0"/>
    <w:rsid w:val="00467660"/>
    <w:rsid w:val="00477973"/>
    <w:rsid w:val="0048066C"/>
    <w:rsid w:val="004858B6"/>
    <w:rsid w:val="004A0CFB"/>
    <w:rsid w:val="004A6D95"/>
    <w:rsid w:val="004B1604"/>
    <w:rsid w:val="004B4011"/>
    <w:rsid w:val="004E2F40"/>
    <w:rsid w:val="004E6924"/>
    <w:rsid w:val="004F5F91"/>
    <w:rsid w:val="004F6203"/>
    <w:rsid w:val="00507771"/>
    <w:rsid w:val="005301DE"/>
    <w:rsid w:val="005361F5"/>
    <w:rsid w:val="0054096E"/>
    <w:rsid w:val="00566451"/>
    <w:rsid w:val="00577884"/>
    <w:rsid w:val="00585FD1"/>
    <w:rsid w:val="005B2FDD"/>
    <w:rsid w:val="005F7746"/>
    <w:rsid w:val="00600B2F"/>
    <w:rsid w:val="00603286"/>
    <w:rsid w:val="00613A1C"/>
    <w:rsid w:val="0061564F"/>
    <w:rsid w:val="00627D14"/>
    <w:rsid w:val="00634848"/>
    <w:rsid w:val="006438C6"/>
    <w:rsid w:val="00655060"/>
    <w:rsid w:val="00656D7C"/>
    <w:rsid w:val="006571C0"/>
    <w:rsid w:val="006822E5"/>
    <w:rsid w:val="00690BE0"/>
    <w:rsid w:val="006A5B2D"/>
    <w:rsid w:val="006B09AF"/>
    <w:rsid w:val="006B3389"/>
    <w:rsid w:val="006B4A71"/>
    <w:rsid w:val="006C5DC5"/>
    <w:rsid w:val="006C6483"/>
    <w:rsid w:val="006E12DF"/>
    <w:rsid w:val="006E3BA8"/>
    <w:rsid w:val="006E5E2C"/>
    <w:rsid w:val="006E7B70"/>
    <w:rsid w:val="006F036A"/>
    <w:rsid w:val="006F76CF"/>
    <w:rsid w:val="007134D3"/>
    <w:rsid w:val="00722D51"/>
    <w:rsid w:val="00723288"/>
    <w:rsid w:val="00727AA5"/>
    <w:rsid w:val="00731AF1"/>
    <w:rsid w:val="0075264F"/>
    <w:rsid w:val="007712F4"/>
    <w:rsid w:val="00774429"/>
    <w:rsid w:val="00776672"/>
    <w:rsid w:val="00776FE1"/>
    <w:rsid w:val="00790F53"/>
    <w:rsid w:val="00791C53"/>
    <w:rsid w:val="00797395"/>
    <w:rsid w:val="007A0C75"/>
    <w:rsid w:val="007B0C71"/>
    <w:rsid w:val="007B0D8D"/>
    <w:rsid w:val="007B5CF1"/>
    <w:rsid w:val="007B7CBD"/>
    <w:rsid w:val="007C1A88"/>
    <w:rsid w:val="007C4B3B"/>
    <w:rsid w:val="007E1769"/>
    <w:rsid w:val="007E1D41"/>
    <w:rsid w:val="007F07B9"/>
    <w:rsid w:val="007F1AFB"/>
    <w:rsid w:val="007F4ED5"/>
    <w:rsid w:val="007F55E7"/>
    <w:rsid w:val="00821ACB"/>
    <w:rsid w:val="008354F4"/>
    <w:rsid w:val="00836E46"/>
    <w:rsid w:val="00845DBF"/>
    <w:rsid w:val="00857F7D"/>
    <w:rsid w:val="00862150"/>
    <w:rsid w:val="00864F59"/>
    <w:rsid w:val="00882966"/>
    <w:rsid w:val="00884A6D"/>
    <w:rsid w:val="008858ED"/>
    <w:rsid w:val="00887A1A"/>
    <w:rsid w:val="008A2B20"/>
    <w:rsid w:val="008C0083"/>
    <w:rsid w:val="008C46B6"/>
    <w:rsid w:val="008C6BB7"/>
    <w:rsid w:val="008D1291"/>
    <w:rsid w:val="008D4079"/>
    <w:rsid w:val="008E4CD3"/>
    <w:rsid w:val="008F6276"/>
    <w:rsid w:val="0092119E"/>
    <w:rsid w:val="00921F2C"/>
    <w:rsid w:val="00924970"/>
    <w:rsid w:val="00931138"/>
    <w:rsid w:val="0093609C"/>
    <w:rsid w:val="009445C7"/>
    <w:rsid w:val="00944CE4"/>
    <w:rsid w:val="0096023D"/>
    <w:rsid w:val="00962675"/>
    <w:rsid w:val="0097564C"/>
    <w:rsid w:val="00976853"/>
    <w:rsid w:val="009944FB"/>
    <w:rsid w:val="00997051"/>
    <w:rsid w:val="009A162B"/>
    <w:rsid w:val="009C6D16"/>
    <w:rsid w:val="009D176B"/>
    <w:rsid w:val="009F3FED"/>
    <w:rsid w:val="009F6C64"/>
    <w:rsid w:val="00A06631"/>
    <w:rsid w:val="00A07B5E"/>
    <w:rsid w:val="00A1019D"/>
    <w:rsid w:val="00A3614B"/>
    <w:rsid w:val="00A41432"/>
    <w:rsid w:val="00A53890"/>
    <w:rsid w:val="00A65450"/>
    <w:rsid w:val="00A829D6"/>
    <w:rsid w:val="00A87C71"/>
    <w:rsid w:val="00A96B6D"/>
    <w:rsid w:val="00AB2538"/>
    <w:rsid w:val="00AC714A"/>
    <w:rsid w:val="00AD02FB"/>
    <w:rsid w:val="00AD6945"/>
    <w:rsid w:val="00AE26C9"/>
    <w:rsid w:val="00AE5A3F"/>
    <w:rsid w:val="00AF7D6E"/>
    <w:rsid w:val="00B02C39"/>
    <w:rsid w:val="00B04145"/>
    <w:rsid w:val="00B1656A"/>
    <w:rsid w:val="00B17E82"/>
    <w:rsid w:val="00B36882"/>
    <w:rsid w:val="00B54E80"/>
    <w:rsid w:val="00B67FEC"/>
    <w:rsid w:val="00B74235"/>
    <w:rsid w:val="00B9267C"/>
    <w:rsid w:val="00B97ABC"/>
    <w:rsid w:val="00BA70F0"/>
    <w:rsid w:val="00BA775D"/>
    <w:rsid w:val="00BB3ACB"/>
    <w:rsid w:val="00BB6CDF"/>
    <w:rsid w:val="00BC6BED"/>
    <w:rsid w:val="00BD4F6B"/>
    <w:rsid w:val="00BE1D0A"/>
    <w:rsid w:val="00BF6674"/>
    <w:rsid w:val="00C156D8"/>
    <w:rsid w:val="00C16517"/>
    <w:rsid w:val="00C16C1F"/>
    <w:rsid w:val="00C22363"/>
    <w:rsid w:val="00C516D1"/>
    <w:rsid w:val="00C56803"/>
    <w:rsid w:val="00C6680A"/>
    <w:rsid w:val="00C72938"/>
    <w:rsid w:val="00C73128"/>
    <w:rsid w:val="00C922DC"/>
    <w:rsid w:val="00C92E10"/>
    <w:rsid w:val="00C937CF"/>
    <w:rsid w:val="00C95F11"/>
    <w:rsid w:val="00CA05EB"/>
    <w:rsid w:val="00CA6BFA"/>
    <w:rsid w:val="00CB20DC"/>
    <w:rsid w:val="00CC3C84"/>
    <w:rsid w:val="00CC5CFC"/>
    <w:rsid w:val="00CD5A54"/>
    <w:rsid w:val="00CF3818"/>
    <w:rsid w:val="00D04A80"/>
    <w:rsid w:val="00D2231C"/>
    <w:rsid w:val="00D26ADE"/>
    <w:rsid w:val="00D3016F"/>
    <w:rsid w:val="00D35317"/>
    <w:rsid w:val="00D450B5"/>
    <w:rsid w:val="00D513A9"/>
    <w:rsid w:val="00D65A88"/>
    <w:rsid w:val="00D66666"/>
    <w:rsid w:val="00D8580E"/>
    <w:rsid w:val="00DA4B75"/>
    <w:rsid w:val="00DA5EFB"/>
    <w:rsid w:val="00DC33AF"/>
    <w:rsid w:val="00DC3B2C"/>
    <w:rsid w:val="00DD1C87"/>
    <w:rsid w:val="00DF1C8A"/>
    <w:rsid w:val="00DF2FC5"/>
    <w:rsid w:val="00E01BD0"/>
    <w:rsid w:val="00E1195C"/>
    <w:rsid w:val="00E26C1B"/>
    <w:rsid w:val="00E37947"/>
    <w:rsid w:val="00E405E7"/>
    <w:rsid w:val="00E451B3"/>
    <w:rsid w:val="00E475E5"/>
    <w:rsid w:val="00E84D7A"/>
    <w:rsid w:val="00E85F0E"/>
    <w:rsid w:val="00E87E46"/>
    <w:rsid w:val="00E9300A"/>
    <w:rsid w:val="00EA02D1"/>
    <w:rsid w:val="00EC15D6"/>
    <w:rsid w:val="00EC55BA"/>
    <w:rsid w:val="00ED10FD"/>
    <w:rsid w:val="00ED1D40"/>
    <w:rsid w:val="00EE6D2A"/>
    <w:rsid w:val="00EF0163"/>
    <w:rsid w:val="00EF0D76"/>
    <w:rsid w:val="00EF2485"/>
    <w:rsid w:val="00F02F7D"/>
    <w:rsid w:val="00F06F8E"/>
    <w:rsid w:val="00F159C3"/>
    <w:rsid w:val="00F21D5D"/>
    <w:rsid w:val="00F23335"/>
    <w:rsid w:val="00F233EF"/>
    <w:rsid w:val="00F442A5"/>
    <w:rsid w:val="00F516C7"/>
    <w:rsid w:val="00F62AD0"/>
    <w:rsid w:val="00F670C5"/>
    <w:rsid w:val="00F70F05"/>
    <w:rsid w:val="00F75AFB"/>
    <w:rsid w:val="00F83CD2"/>
    <w:rsid w:val="00F964C7"/>
    <w:rsid w:val="00FA0945"/>
    <w:rsid w:val="00FA7F57"/>
    <w:rsid w:val="00FB3F79"/>
    <w:rsid w:val="00FD060A"/>
    <w:rsid w:val="00FD7DC9"/>
    <w:rsid w:val="00FE009A"/>
    <w:rsid w:val="00F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230"/>
  <w15:docId w15:val="{C2369EA8-5110-464D-A071-F367787B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3604">
      <w:bodyDiv w:val="1"/>
      <w:marLeft w:val="0"/>
      <w:marRight w:val="0"/>
      <w:marTop w:val="0"/>
      <w:marBottom w:val="0"/>
      <w:divBdr>
        <w:top w:val="none" w:sz="0" w:space="0" w:color="auto"/>
        <w:left w:val="none" w:sz="0" w:space="0" w:color="auto"/>
        <w:bottom w:val="none" w:sz="0" w:space="0" w:color="auto"/>
        <w:right w:val="none" w:sz="0" w:space="0" w:color="auto"/>
      </w:divBdr>
    </w:div>
    <w:div w:id="1061027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943">
          <w:marLeft w:val="0"/>
          <w:marRight w:val="0"/>
          <w:marTop w:val="0"/>
          <w:marBottom w:val="0"/>
          <w:divBdr>
            <w:top w:val="none" w:sz="0" w:space="0" w:color="auto"/>
            <w:left w:val="none" w:sz="0" w:space="0" w:color="auto"/>
            <w:bottom w:val="none" w:sz="0" w:space="0" w:color="auto"/>
            <w:right w:val="none" w:sz="0" w:space="0" w:color="auto"/>
          </w:divBdr>
          <w:divsChild>
            <w:div w:id="1343583805">
              <w:marLeft w:val="0"/>
              <w:marRight w:val="0"/>
              <w:marTop w:val="0"/>
              <w:marBottom w:val="0"/>
              <w:divBdr>
                <w:top w:val="none" w:sz="0" w:space="0" w:color="auto"/>
                <w:left w:val="none" w:sz="0" w:space="0" w:color="auto"/>
                <w:bottom w:val="none" w:sz="0" w:space="0" w:color="auto"/>
                <w:right w:val="none" w:sz="0" w:space="0" w:color="auto"/>
              </w:divBdr>
              <w:divsChild>
                <w:div w:id="1858080452">
                  <w:marLeft w:val="0"/>
                  <w:marRight w:val="0"/>
                  <w:marTop w:val="0"/>
                  <w:marBottom w:val="0"/>
                  <w:divBdr>
                    <w:top w:val="none" w:sz="0" w:space="0" w:color="auto"/>
                    <w:left w:val="none" w:sz="0" w:space="0" w:color="auto"/>
                    <w:bottom w:val="none" w:sz="0" w:space="0" w:color="auto"/>
                    <w:right w:val="none" w:sz="0" w:space="0" w:color="auto"/>
                  </w:divBdr>
                  <w:divsChild>
                    <w:div w:id="2038121719">
                      <w:marLeft w:val="0"/>
                      <w:marRight w:val="0"/>
                      <w:marTop w:val="0"/>
                      <w:marBottom w:val="0"/>
                      <w:divBdr>
                        <w:top w:val="none" w:sz="0" w:space="0" w:color="auto"/>
                        <w:left w:val="none" w:sz="0" w:space="0" w:color="auto"/>
                        <w:bottom w:val="none" w:sz="0" w:space="0" w:color="auto"/>
                        <w:right w:val="none" w:sz="0" w:space="0" w:color="auto"/>
                      </w:divBdr>
                      <w:divsChild>
                        <w:div w:id="747388409">
                          <w:marLeft w:val="0"/>
                          <w:marRight w:val="0"/>
                          <w:marTop w:val="0"/>
                          <w:marBottom w:val="0"/>
                          <w:divBdr>
                            <w:top w:val="none" w:sz="0" w:space="0" w:color="auto"/>
                            <w:left w:val="none" w:sz="0" w:space="0" w:color="auto"/>
                            <w:bottom w:val="none" w:sz="0" w:space="0" w:color="auto"/>
                            <w:right w:val="none" w:sz="0" w:space="0" w:color="auto"/>
                          </w:divBdr>
                          <w:divsChild>
                            <w:div w:id="813179762">
                              <w:marLeft w:val="0"/>
                              <w:marRight w:val="0"/>
                              <w:marTop w:val="0"/>
                              <w:marBottom w:val="0"/>
                              <w:divBdr>
                                <w:top w:val="none" w:sz="0" w:space="0" w:color="auto"/>
                                <w:left w:val="none" w:sz="0" w:space="0" w:color="auto"/>
                                <w:bottom w:val="none" w:sz="0" w:space="0" w:color="auto"/>
                                <w:right w:val="none" w:sz="0" w:space="0" w:color="auto"/>
                              </w:divBdr>
                              <w:divsChild>
                                <w:div w:id="1296134131">
                                  <w:marLeft w:val="0"/>
                                  <w:marRight w:val="0"/>
                                  <w:marTop w:val="0"/>
                                  <w:marBottom w:val="0"/>
                                  <w:divBdr>
                                    <w:top w:val="none" w:sz="0" w:space="0" w:color="auto"/>
                                    <w:left w:val="none" w:sz="0" w:space="0" w:color="auto"/>
                                    <w:bottom w:val="none" w:sz="0" w:space="0" w:color="auto"/>
                                    <w:right w:val="none" w:sz="0" w:space="0" w:color="auto"/>
                                  </w:divBdr>
                                  <w:divsChild>
                                    <w:div w:id="405765108">
                                      <w:marLeft w:val="0"/>
                                      <w:marRight w:val="0"/>
                                      <w:marTop w:val="0"/>
                                      <w:marBottom w:val="0"/>
                                      <w:divBdr>
                                        <w:top w:val="none" w:sz="0" w:space="0" w:color="auto"/>
                                        <w:left w:val="none" w:sz="0" w:space="0" w:color="auto"/>
                                        <w:bottom w:val="none" w:sz="0" w:space="0" w:color="auto"/>
                                        <w:right w:val="none" w:sz="0" w:space="0" w:color="auto"/>
                                      </w:divBdr>
                                      <w:divsChild>
                                        <w:div w:id="1700886867">
                                          <w:marLeft w:val="0"/>
                                          <w:marRight w:val="0"/>
                                          <w:marTop w:val="0"/>
                                          <w:marBottom w:val="0"/>
                                          <w:divBdr>
                                            <w:top w:val="none" w:sz="0" w:space="0" w:color="auto"/>
                                            <w:left w:val="none" w:sz="0" w:space="0" w:color="auto"/>
                                            <w:bottom w:val="none" w:sz="0" w:space="0" w:color="auto"/>
                                            <w:right w:val="none" w:sz="0" w:space="0" w:color="auto"/>
                                          </w:divBdr>
                                          <w:divsChild>
                                            <w:div w:id="1150364834">
                                              <w:marLeft w:val="0"/>
                                              <w:marRight w:val="0"/>
                                              <w:marTop w:val="0"/>
                                              <w:marBottom w:val="0"/>
                                              <w:divBdr>
                                                <w:top w:val="none" w:sz="0" w:space="0" w:color="auto"/>
                                                <w:left w:val="none" w:sz="0" w:space="0" w:color="auto"/>
                                                <w:bottom w:val="none" w:sz="0" w:space="0" w:color="auto"/>
                                                <w:right w:val="none" w:sz="0" w:space="0" w:color="auto"/>
                                              </w:divBdr>
                                              <w:divsChild>
                                                <w:div w:id="479424997">
                                                  <w:marLeft w:val="0"/>
                                                  <w:marRight w:val="0"/>
                                                  <w:marTop w:val="0"/>
                                                  <w:marBottom w:val="0"/>
                                                  <w:divBdr>
                                                    <w:top w:val="none" w:sz="0" w:space="0" w:color="auto"/>
                                                    <w:left w:val="none" w:sz="0" w:space="0" w:color="auto"/>
                                                    <w:bottom w:val="none" w:sz="0" w:space="0" w:color="auto"/>
                                                    <w:right w:val="none" w:sz="0" w:space="0" w:color="auto"/>
                                                  </w:divBdr>
                                                  <w:divsChild>
                                                    <w:div w:id="720982777">
                                                      <w:marLeft w:val="0"/>
                                                      <w:marRight w:val="0"/>
                                                      <w:marTop w:val="0"/>
                                                      <w:marBottom w:val="0"/>
                                                      <w:divBdr>
                                                        <w:top w:val="none" w:sz="0" w:space="0" w:color="auto"/>
                                                        <w:left w:val="none" w:sz="0" w:space="0" w:color="auto"/>
                                                        <w:bottom w:val="none" w:sz="0" w:space="0" w:color="auto"/>
                                                        <w:right w:val="none" w:sz="0" w:space="0" w:color="auto"/>
                                                      </w:divBdr>
                                                      <w:divsChild>
                                                        <w:div w:id="822086405">
                                                          <w:marLeft w:val="0"/>
                                                          <w:marRight w:val="0"/>
                                                          <w:marTop w:val="0"/>
                                                          <w:marBottom w:val="0"/>
                                                          <w:divBdr>
                                                            <w:top w:val="none" w:sz="0" w:space="0" w:color="auto"/>
                                                            <w:left w:val="none" w:sz="0" w:space="0" w:color="auto"/>
                                                            <w:bottom w:val="none" w:sz="0" w:space="0" w:color="auto"/>
                                                            <w:right w:val="none" w:sz="0" w:space="0" w:color="auto"/>
                                                          </w:divBdr>
                                                          <w:divsChild>
                                                            <w:div w:id="1631474485">
                                                              <w:marLeft w:val="0"/>
                                                              <w:marRight w:val="0"/>
                                                              <w:marTop w:val="0"/>
                                                              <w:marBottom w:val="0"/>
                                                              <w:divBdr>
                                                                <w:top w:val="none" w:sz="0" w:space="0" w:color="auto"/>
                                                                <w:left w:val="none" w:sz="0" w:space="0" w:color="auto"/>
                                                                <w:bottom w:val="none" w:sz="0" w:space="0" w:color="auto"/>
                                                                <w:right w:val="none" w:sz="0" w:space="0" w:color="auto"/>
                                                              </w:divBdr>
                                                              <w:divsChild>
                                                                <w:div w:id="651836636">
                                                                  <w:marLeft w:val="0"/>
                                                                  <w:marRight w:val="0"/>
                                                                  <w:marTop w:val="0"/>
                                                                  <w:marBottom w:val="0"/>
                                                                  <w:divBdr>
                                                                    <w:top w:val="none" w:sz="0" w:space="0" w:color="auto"/>
                                                                    <w:left w:val="none" w:sz="0" w:space="0" w:color="auto"/>
                                                                    <w:bottom w:val="none" w:sz="0" w:space="0" w:color="auto"/>
                                                                    <w:right w:val="none" w:sz="0" w:space="0" w:color="auto"/>
                                                                  </w:divBdr>
                                                                  <w:divsChild>
                                                                    <w:div w:id="1081878921">
                                                                      <w:marLeft w:val="0"/>
                                                                      <w:marRight w:val="0"/>
                                                                      <w:marTop w:val="0"/>
                                                                      <w:marBottom w:val="0"/>
                                                                      <w:divBdr>
                                                                        <w:top w:val="none" w:sz="0" w:space="0" w:color="auto"/>
                                                                        <w:left w:val="none" w:sz="0" w:space="0" w:color="auto"/>
                                                                        <w:bottom w:val="none" w:sz="0" w:space="0" w:color="auto"/>
                                                                        <w:right w:val="none" w:sz="0" w:space="0" w:color="auto"/>
                                                                      </w:divBdr>
                                                                      <w:divsChild>
                                                                        <w:div w:id="243610150">
                                                                          <w:marLeft w:val="0"/>
                                                                          <w:marRight w:val="0"/>
                                                                          <w:marTop w:val="0"/>
                                                                          <w:marBottom w:val="0"/>
                                                                          <w:divBdr>
                                                                            <w:top w:val="none" w:sz="0" w:space="0" w:color="auto"/>
                                                                            <w:left w:val="none" w:sz="0" w:space="0" w:color="auto"/>
                                                                            <w:bottom w:val="none" w:sz="0" w:space="0" w:color="auto"/>
                                                                            <w:right w:val="none" w:sz="0" w:space="0" w:color="auto"/>
                                                                          </w:divBdr>
                                                                          <w:divsChild>
                                                                            <w:div w:id="1942836808">
                                                                              <w:marLeft w:val="0"/>
                                                                              <w:marRight w:val="0"/>
                                                                              <w:marTop w:val="0"/>
                                                                              <w:marBottom w:val="0"/>
                                                                              <w:divBdr>
                                                                                <w:top w:val="none" w:sz="0" w:space="0" w:color="auto"/>
                                                                                <w:left w:val="none" w:sz="0" w:space="0" w:color="auto"/>
                                                                                <w:bottom w:val="none" w:sz="0" w:space="0" w:color="auto"/>
                                                                                <w:right w:val="none" w:sz="0" w:space="0" w:color="auto"/>
                                                                              </w:divBdr>
                                                                              <w:divsChild>
                                                                                <w:div w:id="127406788">
                                                                                  <w:marLeft w:val="0"/>
                                                                                  <w:marRight w:val="0"/>
                                                                                  <w:marTop w:val="0"/>
                                                                                  <w:marBottom w:val="0"/>
                                                                                  <w:divBdr>
                                                                                    <w:top w:val="none" w:sz="0" w:space="0" w:color="auto"/>
                                                                                    <w:left w:val="none" w:sz="0" w:space="0" w:color="auto"/>
                                                                                    <w:bottom w:val="none" w:sz="0" w:space="0" w:color="auto"/>
                                                                                    <w:right w:val="none" w:sz="0" w:space="0" w:color="auto"/>
                                                                                  </w:divBdr>
                                                                                  <w:divsChild>
                                                                                    <w:div w:id="1720398304">
                                                                                      <w:marLeft w:val="0"/>
                                                                                      <w:marRight w:val="0"/>
                                                                                      <w:marTop w:val="0"/>
                                                                                      <w:marBottom w:val="0"/>
                                                                                      <w:divBdr>
                                                                                        <w:top w:val="none" w:sz="0" w:space="0" w:color="auto"/>
                                                                                        <w:left w:val="none" w:sz="0" w:space="0" w:color="auto"/>
                                                                                        <w:bottom w:val="none" w:sz="0" w:space="0" w:color="auto"/>
                                                                                        <w:right w:val="none" w:sz="0" w:space="0" w:color="auto"/>
                                                                                      </w:divBdr>
                                                                                      <w:divsChild>
                                                                                        <w:div w:id="226572964">
                                                                                          <w:marLeft w:val="0"/>
                                                                                          <w:marRight w:val="0"/>
                                                                                          <w:marTop w:val="0"/>
                                                                                          <w:marBottom w:val="0"/>
                                                                                          <w:divBdr>
                                                                                            <w:top w:val="none" w:sz="0" w:space="0" w:color="auto"/>
                                                                                            <w:left w:val="none" w:sz="0" w:space="0" w:color="auto"/>
                                                                                            <w:bottom w:val="none" w:sz="0" w:space="0" w:color="auto"/>
                                                                                            <w:right w:val="none" w:sz="0" w:space="0" w:color="auto"/>
                                                                                          </w:divBdr>
                                                                                          <w:divsChild>
                                                                                            <w:div w:id="2122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66005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0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sci.gsfc.nasa.gov/daac-bin/DataHoldings.p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83B1-8801-4E61-BECF-9322B1F4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20316</Words>
  <Characters>115806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135851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Alex Messina</cp:lastModifiedBy>
  <cp:revision>4</cp:revision>
  <dcterms:created xsi:type="dcterms:W3CDTF">2015-02-15T21:59:00Z</dcterms:created>
  <dcterms:modified xsi:type="dcterms:W3CDTF">2015-02-15T22:03:00Z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http://csl.mendeley.com/styles/12185671/apa-2tb-2</vt:lpwstr>
  </property>
  <property fmtid="{D5CDD505-2E9C-101B-9397-08002B2CF9AE}" pid="10" name="Mendeley Recent Style Name 2_1">
    <vt:lpwstr>American Psychological Association 6th edition - Trent Biggs</vt:lpwstr>
  </property>
  <property fmtid="{D5CDD505-2E9C-101B-9397-08002B2CF9AE}" pid="11" name="Mendeley Recent Style Id 3_1">
    <vt:lpwstr>http://csl.mendeley.com/styles/12185671/tbiggs-wiley</vt:lpwstr>
  </property>
  <property fmtid="{D5CDD505-2E9C-101B-9397-08002B2CF9AE}" pid="12" name="Mendeley Recent Style Name 3_1">
    <vt:lpwstr>American Psychological Association 6th edition - Trent Biggs</vt:lpwstr>
  </property>
  <property fmtid="{D5CDD505-2E9C-101B-9397-08002B2CF9AE}" pid="13" name="Mendeley Recent Style Id 4_1">
    <vt:lpwstr>http://www.zotero.org/styles/annals-of-the-association-of-american-geographers</vt:lpwstr>
  </property>
  <property fmtid="{D5CDD505-2E9C-101B-9397-08002B2CF9AE}" pid="14" name="Mendeley Recent Style Name 4_1">
    <vt:lpwstr>Annals of the Association of American Geographers</vt:lpwstr>
  </property>
  <property fmtid="{D5CDD505-2E9C-101B-9397-08002B2CF9AE}" pid="15" name="Mendeley Recent Style Id 5_1">
    <vt:lpwstr>http://csl.mendeley.com/styles/11889541/annals-of-the-association-of-american-geographers-2</vt:lpwstr>
  </property>
  <property fmtid="{D5CDD505-2E9C-101B-9397-08002B2CF9AE}" pid="16" name="Mendeley Recent Style Name 5_1">
    <vt:lpwstr>Annals of the Association of American Geographers - Trent Biggs</vt:lpwstr>
  </property>
  <property fmtid="{D5CDD505-2E9C-101B-9397-08002B2CF9AE}" pid="17" name="Mendeley Recent Style Id 6_1">
    <vt:lpwstr>http://csl.mendeley.com/styles/12185671/apa-9</vt:lpwstr>
  </property>
  <property fmtid="{D5CDD505-2E9C-101B-9397-08002B2CF9AE}" pid="18" name="Mendeley Recent Style Name 6_1">
    <vt:lpwstr>ETchapter-2</vt:lpwstr>
  </property>
  <property fmtid="{D5CDD505-2E9C-101B-9397-08002B2CF9AE}" pid="19" name="Mendeley Recent Style Id 7_1">
    <vt:lpwstr>http://www.zotero.org/styles/earth-surface-processes-and-landforms</vt:lpwstr>
  </property>
  <property fmtid="{D5CDD505-2E9C-101B-9397-08002B2CF9AE}" pid="20" name="Mendeley Recent Style Name 7_1">
    <vt:lpwstr>Earth Surface Processes and Landforms</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